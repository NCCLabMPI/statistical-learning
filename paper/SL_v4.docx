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51251" w14:textId="7FE0C803" w:rsidR="00617272" w:rsidRDefault="00617272">
      <w:pPr>
        <w:pStyle w:val="Title"/>
        <w:spacing w:before="240" w:after="16" w:line="276" w:lineRule="auto"/>
        <w:rPr>
          <w:rFonts w:ascii="Arial" w:eastAsiaTheme="minorHAnsi" w:hAnsi="Arial" w:cs="Arial"/>
          <w:b/>
          <w:sz w:val="36"/>
        </w:rPr>
        <w:pPrChange w:id="0" w:author="Ava" w:date="2020-09-14T17:51:00Z">
          <w:pPr>
            <w:pStyle w:val="Title"/>
          </w:pPr>
        </w:pPrChange>
      </w:pPr>
      <w:r>
        <w:rPr>
          <w:rFonts w:ascii="Arial" w:eastAsiaTheme="minorHAnsi" w:hAnsi="Arial" w:cs="Arial"/>
          <w:b/>
          <w:sz w:val="36"/>
        </w:rPr>
        <w:t xml:space="preserve">Online and offline measures of statistical learning reflect </w:t>
      </w:r>
      <w:r w:rsidR="00A66686">
        <w:rPr>
          <w:rFonts w:ascii="Arial" w:eastAsiaTheme="minorHAnsi" w:hAnsi="Arial" w:cs="Arial"/>
          <w:b/>
          <w:sz w:val="36"/>
        </w:rPr>
        <w:t>sensitivity to</w:t>
      </w:r>
      <w:r>
        <w:rPr>
          <w:rFonts w:ascii="Arial" w:eastAsiaTheme="minorHAnsi" w:hAnsi="Arial" w:cs="Arial"/>
          <w:b/>
          <w:sz w:val="36"/>
        </w:rPr>
        <w:t xml:space="preserve"> distinct features</w:t>
      </w:r>
      <w:r w:rsidR="00A66686">
        <w:rPr>
          <w:rFonts w:ascii="Arial" w:eastAsiaTheme="minorHAnsi" w:hAnsi="Arial" w:cs="Arial"/>
          <w:b/>
          <w:sz w:val="36"/>
        </w:rPr>
        <w:t xml:space="preserve"> in a continuous speech</w:t>
      </w:r>
      <w:r w:rsidR="00C15355">
        <w:rPr>
          <w:rFonts w:ascii="Arial" w:eastAsiaTheme="minorHAnsi" w:hAnsi="Arial" w:cs="Arial"/>
          <w:b/>
          <w:sz w:val="36"/>
        </w:rPr>
        <w:t xml:space="preserve"> sequence</w:t>
      </w:r>
    </w:p>
    <w:p w14:paraId="268CA8C2" w14:textId="77777777" w:rsidR="00617272" w:rsidRPr="00710199" w:rsidRDefault="00617272">
      <w:pPr>
        <w:spacing w:before="240" w:after="16" w:line="276" w:lineRule="auto"/>
        <w:pPrChange w:id="1" w:author="Ava" w:date="2020-09-14T17:51:00Z">
          <w:pPr/>
        </w:pPrChange>
      </w:pPr>
    </w:p>
    <w:p w14:paraId="7D32F3B6" w14:textId="27F06E9E" w:rsidR="00617272" w:rsidRPr="0020321B" w:rsidRDefault="00617272">
      <w:pPr>
        <w:spacing w:before="240" w:after="16" w:line="276" w:lineRule="auto"/>
        <w:rPr>
          <w:rFonts w:ascii="Arial" w:hAnsi="Arial" w:cs="Arial"/>
          <w:vertAlign w:val="superscript"/>
        </w:rPr>
        <w:pPrChange w:id="2" w:author="Ava" w:date="2020-09-14T17:51:00Z">
          <w:pPr/>
        </w:pPrChange>
      </w:pPr>
      <w:r w:rsidRPr="0020321B">
        <w:rPr>
          <w:rFonts w:ascii="Arial" w:hAnsi="Arial" w:cs="Arial"/>
        </w:rPr>
        <w:t>Ava Kiai</w:t>
      </w:r>
      <w:r w:rsidRPr="0020321B">
        <w:rPr>
          <w:rFonts w:ascii="Arial" w:hAnsi="Arial" w:cs="Arial"/>
          <w:vertAlign w:val="superscript"/>
        </w:rPr>
        <w:t>1</w:t>
      </w:r>
      <w:r w:rsidR="00C23978">
        <w:rPr>
          <w:rFonts w:ascii="Arial" w:hAnsi="Arial" w:cs="Arial"/>
        </w:rPr>
        <w:t>*</w:t>
      </w:r>
      <w:r w:rsidRPr="0020321B">
        <w:rPr>
          <w:rFonts w:ascii="Arial" w:hAnsi="Arial" w:cs="Arial"/>
        </w:rPr>
        <w:t xml:space="preserve"> &amp; Lucia Melloni</w:t>
      </w:r>
      <w:r w:rsidRPr="0020321B">
        <w:rPr>
          <w:rFonts w:ascii="Arial" w:hAnsi="Arial" w:cs="Arial"/>
          <w:vertAlign w:val="superscript"/>
        </w:rPr>
        <w:t>1</w:t>
      </w:r>
      <w:proofErr w:type="gramStart"/>
      <w:r w:rsidRPr="0020321B">
        <w:rPr>
          <w:rFonts w:ascii="Arial" w:hAnsi="Arial" w:cs="Arial"/>
          <w:vertAlign w:val="superscript"/>
        </w:rPr>
        <w:t>,2</w:t>
      </w:r>
      <w:proofErr w:type="gramEnd"/>
    </w:p>
    <w:p w14:paraId="26BC9A22" w14:textId="77777777" w:rsidR="00617272" w:rsidRPr="00710199" w:rsidRDefault="00617272">
      <w:pPr>
        <w:spacing w:before="240" w:after="16" w:line="276" w:lineRule="auto"/>
        <w:rPr>
          <w:rFonts w:ascii="Arial" w:hAnsi="Arial" w:cs="Arial"/>
        </w:rPr>
        <w:pPrChange w:id="3" w:author="Ava" w:date="2020-09-14T17:51:00Z">
          <w:pPr>
            <w:spacing w:after="0"/>
          </w:pPr>
        </w:pPrChange>
      </w:pPr>
      <w:r w:rsidRPr="00710199">
        <w:rPr>
          <w:rFonts w:ascii="Arial" w:hAnsi="Arial" w:cs="Arial"/>
          <w:vertAlign w:val="superscript"/>
        </w:rPr>
        <w:t>1</w:t>
      </w:r>
      <w:r w:rsidRPr="00710199">
        <w:rPr>
          <w:rFonts w:ascii="Arial" w:hAnsi="Arial" w:cs="Arial"/>
        </w:rPr>
        <w:t>Neuroscience Department, Max Planck Institute for Empirical Aesthetics, Frankfurt, Germany</w:t>
      </w:r>
    </w:p>
    <w:p w14:paraId="2C71DE7F" w14:textId="77777777" w:rsidR="00617272" w:rsidRPr="00710199" w:rsidRDefault="00617272">
      <w:pPr>
        <w:spacing w:before="240" w:after="16" w:line="276" w:lineRule="auto"/>
        <w:rPr>
          <w:rFonts w:ascii="Arial" w:hAnsi="Arial" w:cs="Arial"/>
        </w:rPr>
        <w:pPrChange w:id="4" w:author="Ava" w:date="2020-09-14T17:51:00Z">
          <w:pPr>
            <w:spacing w:after="0"/>
          </w:pPr>
        </w:pPrChange>
      </w:pPr>
      <w:r w:rsidRPr="00710199">
        <w:rPr>
          <w:rFonts w:ascii="Arial" w:hAnsi="Arial" w:cs="Arial"/>
          <w:vertAlign w:val="superscript"/>
        </w:rPr>
        <w:t>2</w:t>
      </w:r>
      <w:r>
        <w:rPr>
          <w:rFonts w:ascii="Arial" w:hAnsi="Arial" w:cs="Arial"/>
        </w:rPr>
        <w:t xml:space="preserve">Department of Neurology, New </w:t>
      </w:r>
      <w:r w:rsidRPr="00710199">
        <w:rPr>
          <w:rFonts w:ascii="Arial" w:hAnsi="Arial" w:cs="Arial"/>
        </w:rPr>
        <w:t xml:space="preserve">York University </w:t>
      </w:r>
      <w:proofErr w:type="spellStart"/>
      <w:r w:rsidRPr="00710199">
        <w:rPr>
          <w:rFonts w:ascii="Arial" w:hAnsi="Arial" w:cs="Arial"/>
        </w:rPr>
        <w:t>Langone</w:t>
      </w:r>
      <w:proofErr w:type="spellEnd"/>
      <w:r>
        <w:rPr>
          <w:rFonts w:ascii="Arial" w:hAnsi="Arial" w:cs="Arial"/>
        </w:rPr>
        <w:t xml:space="preserve"> School of </w:t>
      </w:r>
      <w:r w:rsidRPr="00710199">
        <w:rPr>
          <w:rFonts w:ascii="Arial" w:hAnsi="Arial" w:cs="Arial"/>
        </w:rPr>
        <w:t xml:space="preserve">Medicine, </w:t>
      </w:r>
      <w:r>
        <w:rPr>
          <w:rFonts w:ascii="Arial" w:hAnsi="Arial" w:cs="Arial"/>
        </w:rPr>
        <w:t>New York, U</w:t>
      </w:r>
      <w:r w:rsidRPr="00710199">
        <w:rPr>
          <w:rFonts w:ascii="Arial" w:hAnsi="Arial" w:cs="Arial"/>
        </w:rPr>
        <w:t>SA</w:t>
      </w:r>
    </w:p>
    <w:sdt>
      <w:sdtPr>
        <w:rPr>
          <w:rFonts w:ascii="Arial" w:eastAsiaTheme="minorHAnsi" w:hAnsi="Arial" w:cs="Arial"/>
          <w:color w:val="auto"/>
          <w:sz w:val="20"/>
          <w:szCs w:val="22"/>
        </w:rPr>
        <w:id w:val="-1567334721"/>
        <w:docPartObj>
          <w:docPartGallery w:val="Table of Contents"/>
          <w:docPartUnique/>
        </w:docPartObj>
      </w:sdtPr>
      <w:sdtEndPr>
        <w:rPr>
          <w:b/>
          <w:bCs/>
          <w:noProof/>
          <w:sz w:val="22"/>
        </w:rPr>
      </w:sdtEndPr>
      <w:sdtContent>
        <w:p w14:paraId="2771874E" w14:textId="77777777" w:rsidR="00617272" w:rsidRPr="00C52E1C" w:rsidRDefault="00617272">
          <w:pPr>
            <w:pStyle w:val="TOCHeading"/>
            <w:spacing w:after="16" w:line="276" w:lineRule="auto"/>
            <w:rPr>
              <w:rFonts w:ascii="Arial" w:eastAsiaTheme="minorHAnsi" w:hAnsi="Arial" w:cs="Arial"/>
              <w:color w:val="auto"/>
              <w:sz w:val="20"/>
              <w:szCs w:val="22"/>
            </w:rPr>
            <w:pPrChange w:id="5" w:author="Ava" w:date="2020-09-14T17:51:00Z">
              <w:pPr>
                <w:pStyle w:val="TOCHeading"/>
              </w:pPr>
            </w:pPrChange>
          </w:pPr>
          <w:r w:rsidRPr="00C52E1C">
            <w:rPr>
              <w:rFonts w:ascii="Arial" w:hAnsi="Arial" w:cs="Arial"/>
              <w:color w:val="auto"/>
              <w:sz w:val="28"/>
            </w:rPr>
            <w:t>Contents</w:t>
          </w:r>
        </w:p>
        <w:p w14:paraId="6605CC1D" w14:textId="0CCA7218" w:rsidR="00056336" w:rsidRDefault="00617272">
          <w:pPr>
            <w:pStyle w:val="TOC2"/>
            <w:tabs>
              <w:tab w:val="right" w:leader="dot" w:pos="9350"/>
            </w:tabs>
            <w:spacing w:before="240" w:after="16" w:line="276" w:lineRule="auto"/>
            <w:rPr>
              <w:rFonts w:eastAsiaTheme="minorEastAsia"/>
              <w:noProof/>
            </w:rPr>
            <w:pPrChange w:id="6" w:author="Ava" w:date="2020-09-14T17:51:00Z">
              <w:pPr>
                <w:pStyle w:val="TOC2"/>
                <w:tabs>
                  <w:tab w:val="right" w:leader="dot" w:pos="9350"/>
                </w:tabs>
              </w:pPr>
            </w:pPrChange>
          </w:pPr>
          <w:r w:rsidRPr="00C52E1C">
            <w:rPr>
              <w:rFonts w:ascii="Arial" w:hAnsi="Arial" w:cs="Arial"/>
              <w:bCs/>
              <w:noProof/>
            </w:rPr>
            <w:fldChar w:fldCharType="begin"/>
          </w:r>
          <w:r w:rsidRPr="00C52E1C">
            <w:rPr>
              <w:rFonts w:ascii="Arial" w:hAnsi="Arial" w:cs="Arial"/>
              <w:bCs/>
              <w:noProof/>
            </w:rPr>
            <w:instrText xml:space="preserve"> TOC \o "1-3" \h \z \u </w:instrText>
          </w:r>
          <w:r w:rsidRPr="00C52E1C">
            <w:rPr>
              <w:rFonts w:ascii="Arial" w:hAnsi="Arial" w:cs="Arial"/>
              <w:bCs/>
              <w:noProof/>
            </w:rPr>
            <w:fldChar w:fldCharType="separate"/>
          </w:r>
          <w:r w:rsidR="00A41D7A">
            <w:rPr>
              <w:rStyle w:val="Hyperlink"/>
              <w:rFonts w:ascii="Arial" w:hAnsi="Arial" w:cs="Arial"/>
              <w:b/>
            </w:rPr>
            <w:fldChar w:fldCharType="begin"/>
          </w:r>
          <w:r w:rsidR="00A41D7A">
            <w:rPr>
              <w:rStyle w:val="Hyperlink"/>
              <w:rFonts w:ascii="Arial" w:hAnsi="Arial" w:cs="Arial"/>
              <w:b/>
              <w:noProof/>
            </w:rPr>
            <w:instrText xml:space="preserve"> HYPERLINK \l "_Toc50741103" </w:instrText>
          </w:r>
          <w:r w:rsidR="00A41D7A">
            <w:rPr>
              <w:rStyle w:val="Hyperlink"/>
              <w:rFonts w:ascii="Arial" w:hAnsi="Arial" w:cs="Arial"/>
              <w:b/>
            </w:rPr>
            <w:fldChar w:fldCharType="separate"/>
          </w:r>
          <w:r w:rsidR="00056336" w:rsidRPr="003D03F9">
            <w:rPr>
              <w:rStyle w:val="Hyperlink"/>
              <w:rFonts w:ascii="Arial" w:hAnsi="Arial" w:cs="Arial"/>
              <w:b/>
              <w:noProof/>
            </w:rPr>
            <w:t>Abstract</w:t>
          </w:r>
          <w:r w:rsidR="00056336">
            <w:rPr>
              <w:noProof/>
              <w:webHidden/>
            </w:rPr>
            <w:tab/>
          </w:r>
          <w:r w:rsidR="00056336">
            <w:rPr>
              <w:noProof/>
              <w:webHidden/>
            </w:rPr>
            <w:fldChar w:fldCharType="begin"/>
          </w:r>
          <w:r w:rsidR="00056336">
            <w:rPr>
              <w:noProof/>
              <w:webHidden/>
            </w:rPr>
            <w:instrText xml:space="preserve"> PAGEREF _Toc50741103 \h </w:instrText>
          </w:r>
          <w:r w:rsidR="00056336">
            <w:rPr>
              <w:noProof/>
              <w:webHidden/>
            </w:rPr>
          </w:r>
          <w:r w:rsidR="00056336">
            <w:rPr>
              <w:noProof/>
              <w:webHidden/>
            </w:rPr>
            <w:fldChar w:fldCharType="separate"/>
          </w:r>
          <w:r w:rsidR="00056336">
            <w:rPr>
              <w:noProof/>
              <w:webHidden/>
            </w:rPr>
            <w:t>1</w:t>
          </w:r>
          <w:r w:rsidR="00056336">
            <w:rPr>
              <w:noProof/>
              <w:webHidden/>
            </w:rPr>
            <w:fldChar w:fldCharType="end"/>
          </w:r>
          <w:r w:rsidR="00A41D7A">
            <w:rPr>
              <w:noProof/>
            </w:rPr>
            <w:fldChar w:fldCharType="end"/>
          </w:r>
        </w:p>
        <w:p w14:paraId="07745F03" w14:textId="42E881DC" w:rsidR="00056336" w:rsidRDefault="00A41D7A">
          <w:pPr>
            <w:pStyle w:val="TOC2"/>
            <w:tabs>
              <w:tab w:val="right" w:leader="dot" w:pos="9350"/>
            </w:tabs>
            <w:spacing w:before="240" w:after="16" w:line="276" w:lineRule="auto"/>
            <w:rPr>
              <w:rFonts w:eastAsiaTheme="minorEastAsia"/>
              <w:noProof/>
            </w:rPr>
            <w:pPrChange w:id="7" w:author="Ava" w:date="2020-09-14T17:51:00Z">
              <w:pPr>
                <w:pStyle w:val="TOC2"/>
                <w:tabs>
                  <w:tab w:val="right" w:leader="dot" w:pos="9350"/>
                </w:tabs>
              </w:pPr>
            </w:pPrChange>
          </w:pPr>
          <w:r>
            <w:rPr>
              <w:rStyle w:val="Hyperlink"/>
              <w:rFonts w:ascii="Arial" w:hAnsi="Arial" w:cs="Arial"/>
              <w:b/>
            </w:rPr>
            <w:fldChar w:fldCharType="begin"/>
          </w:r>
          <w:r>
            <w:rPr>
              <w:rStyle w:val="Hyperlink"/>
              <w:rFonts w:ascii="Arial" w:hAnsi="Arial" w:cs="Arial"/>
              <w:b/>
              <w:noProof/>
            </w:rPr>
            <w:instrText xml:space="preserve"> HYPERLINK \l "_Toc50741104" </w:instrText>
          </w:r>
          <w:r>
            <w:rPr>
              <w:rStyle w:val="Hyperlink"/>
              <w:rFonts w:ascii="Arial" w:hAnsi="Arial" w:cs="Arial"/>
              <w:b/>
            </w:rPr>
            <w:fldChar w:fldCharType="separate"/>
          </w:r>
          <w:r w:rsidR="00056336" w:rsidRPr="003D03F9">
            <w:rPr>
              <w:rStyle w:val="Hyperlink"/>
              <w:rFonts w:ascii="Arial" w:hAnsi="Arial" w:cs="Arial"/>
              <w:b/>
              <w:noProof/>
            </w:rPr>
            <w:t>Introduction</w:t>
          </w:r>
          <w:r w:rsidR="00056336">
            <w:rPr>
              <w:noProof/>
              <w:webHidden/>
            </w:rPr>
            <w:tab/>
          </w:r>
          <w:r w:rsidR="00056336">
            <w:rPr>
              <w:noProof/>
              <w:webHidden/>
            </w:rPr>
            <w:fldChar w:fldCharType="begin"/>
          </w:r>
          <w:r w:rsidR="00056336">
            <w:rPr>
              <w:noProof/>
              <w:webHidden/>
            </w:rPr>
            <w:instrText xml:space="preserve"> PAGEREF _Toc50741104 \h </w:instrText>
          </w:r>
          <w:r w:rsidR="00056336">
            <w:rPr>
              <w:noProof/>
              <w:webHidden/>
            </w:rPr>
          </w:r>
          <w:r w:rsidR="00056336">
            <w:rPr>
              <w:noProof/>
              <w:webHidden/>
            </w:rPr>
            <w:fldChar w:fldCharType="separate"/>
          </w:r>
          <w:r w:rsidR="00056336">
            <w:rPr>
              <w:noProof/>
              <w:webHidden/>
            </w:rPr>
            <w:t>2</w:t>
          </w:r>
          <w:r w:rsidR="00056336">
            <w:rPr>
              <w:noProof/>
              <w:webHidden/>
            </w:rPr>
            <w:fldChar w:fldCharType="end"/>
          </w:r>
          <w:r>
            <w:rPr>
              <w:noProof/>
            </w:rPr>
            <w:fldChar w:fldCharType="end"/>
          </w:r>
        </w:p>
        <w:p w14:paraId="166DADD7" w14:textId="4EE2D38D" w:rsidR="00056336" w:rsidRDefault="00A41D7A">
          <w:pPr>
            <w:pStyle w:val="TOC1"/>
            <w:tabs>
              <w:tab w:val="right" w:leader="dot" w:pos="9350"/>
            </w:tabs>
            <w:spacing w:before="240" w:after="16" w:line="276" w:lineRule="auto"/>
            <w:rPr>
              <w:rFonts w:eastAsiaTheme="minorEastAsia"/>
              <w:noProof/>
            </w:rPr>
            <w:pPrChange w:id="8" w:author="Ava" w:date="2020-09-14T17:51:00Z">
              <w:pPr>
                <w:pStyle w:val="TOC1"/>
                <w:tabs>
                  <w:tab w:val="right" w:leader="dot" w:pos="9350"/>
                </w:tabs>
              </w:pPr>
            </w:pPrChange>
          </w:pPr>
          <w:r>
            <w:rPr>
              <w:rStyle w:val="Hyperlink"/>
              <w:rFonts w:ascii="Arial" w:hAnsi="Arial" w:cs="Arial"/>
              <w:b/>
            </w:rPr>
            <w:fldChar w:fldCharType="begin"/>
          </w:r>
          <w:r>
            <w:rPr>
              <w:rStyle w:val="Hyperlink"/>
              <w:rFonts w:ascii="Arial" w:hAnsi="Arial" w:cs="Arial"/>
              <w:b/>
              <w:noProof/>
            </w:rPr>
            <w:instrText xml:space="preserve"> HYPERLINK \l "_Toc50741105" </w:instrText>
          </w:r>
          <w:r>
            <w:rPr>
              <w:rStyle w:val="Hyperlink"/>
              <w:rFonts w:ascii="Arial" w:hAnsi="Arial" w:cs="Arial"/>
              <w:b/>
            </w:rPr>
            <w:fldChar w:fldCharType="separate"/>
          </w:r>
          <w:r w:rsidR="00056336" w:rsidRPr="003D03F9">
            <w:rPr>
              <w:rStyle w:val="Hyperlink"/>
              <w:rFonts w:ascii="Arial" w:hAnsi="Arial" w:cs="Arial"/>
              <w:b/>
              <w:noProof/>
            </w:rPr>
            <w:t>Experiment 1</w:t>
          </w:r>
          <w:r w:rsidR="00056336">
            <w:rPr>
              <w:noProof/>
              <w:webHidden/>
            </w:rPr>
            <w:tab/>
          </w:r>
          <w:r w:rsidR="00056336">
            <w:rPr>
              <w:noProof/>
              <w:webHidden/>
            </w:rPr>
            <w:fldChar w:fldCharType="begin"/>
          </w:r>
          <w:r w:rsidR="00056336">
            <w:rPr>
              <w:noProof/>
              <w:webHidden/>
            </w:rPr>
            <w:instrText xml:space="preserve"> PAGEREF _Toc50741105 \h </w:instrText>
          </w:r>
          <w:r w:rsidR="00056336">
            <w:rPr>
              <w:noProof/>
              <w:webHidden/>
            </w:rPr>
          </w:r>
          <w:r w:rsidR="00056336">
            <w:rPr>
              <w:noProof/>
              <w:webHidden/>
            </w:rPr>
            <w:fldChar w:fldCharType="separate"/>
          </w:r>
          <w:r w:rsidR="00056336">
            <w:rPr>
              <w:noProof/>
              <w:webHidden/>
            </w:rPr>
            <w:t>3</w:t>
          </w:r>
          <w:r w:rsidR="00056336">
            <w:rPr>
              <w:noProof/>
              <w:webHidden/>
            </w:rPr>
            <w:fldChar w:fldCharType="end"/>
          </w:r>
          <w:r>
            <w:rPr>
              <w:noProof/>
            </w:rPr>
            <w:fldChar w:fldCharType="end"/>
          </w:r>
        </w:p>
        <w:p w14:paraId="08B2C9FB" w14:textId="29B6D8A0" w:rsidR="00056336" w:rsidRDefault="00A41D7A">
          <w:pPr>
            <w:pStyle w:val="TOC2"/>
            <w:tabs>
              <w:tab w:val="right" w:leader="dot" w:pos="9350"/>
            </w:tabs>
            <w:spacing w:before="240" w:after="16" w:line="276" w:lineRule="auto"/>
            <w:rPr>
              <w:rFonts w:eastAsiaTheme="minorEastAsia"/>
              <w:noProof/>
            </w:rPr>
            <w:pPrChange w:id="9" w:author="Ava" w:date="2020-09-14T17:51:00Z">
              <w:pPr>
                <w:pStyle w:val="TOC2"/>
                <w:tabs>
                  <w:tab w:val="right" w:leader="dot" w:pos="9350"/>
                </w:tabs>
              </w:pPr>
            </w:pPrChange>
          </w:pPr>
          <w:r>
            <w:rPr>
              <w:rStyle w:val="Hyperlink"/>
              <w:rFonts w:ascii="Arial" w:hAnsi="Arial" w:cs="Arial"/>
              <w:b/>
            </w:rPr>
            <w:fldChar w:fldCharType="begin"/>
          </w:r>
          <w:r>
            <w:rPr>
              <w:rStyle w:val="Hyperlink"/>
              <w:rFonts w:ascii="Arial" w:hAnsi="Arial" w:cs="Arial"/>
              <w:b/>
              <w:noProof/>
            </w:rPr>
            <w:instrText xml:space="preserve"> HYPERLINK \l "_Toc50741106" </w:instrText>
          </w:r>
          <w:r>
            <w:rPr>
              <w:rStyle w:val="Hyperlink"/>
              <w:rFonts w:ascii="Arial" w:hAnsi="Arial" w:cs="Arial"/>
              <w:b/>
            </w:rPr>
            <w:fldChar w:fldCharType="separate"/>
          </w:r>
          <w:r w:rsidR="00056336" w:rsidRPr="003D03F9">
            <w:rPr>
              <w:rStyle w:val="Hyperlink"/>
              <w:rFonts w:ascii="Arial" w:hAnsi="Arial" w:cs="Arial"/>
              <w:b/>
              <w:noProof/>
            </w:rPr>
            <w:t>Method</w:t>
          </w:r>
          <w:r w:rsidR="00056336">
            <w:rPr>
              <w:noProof/>
              <w:webHidden/>
            </w:rPr>
            <w:tab/>
          </w:r>
          <w:r w:rsidR="00056336">
            <w:rPr>
              <w:noProof/>
              <w:webHidden/>
            </w:rPr>
            <w:fldChar w:fldCharType="begin"/>
          </w:r>
          <w:r w:rsidR="00056336">
            <w:rPr>
              <w:noProof/>
              <w:webHidden/>
            </w:rPr>
            <w:instrText xml:space="preserve"> PAGEREF _Toc50741106 \h </w:instrText>
          </w:r>
          <w:r w:rsidR="00056336">
            <w:rPr>
              <w:noProof/>
              <w:webHidden/>
            </w:rPr>
          </w:r>
          <w:r w:rsidR="00056336">
            <w:rPr>
              <w:noProof/>
              <w:webHidden/>
            </w:rPr>
            <w:fldChar w:fldCharType="separate"/>
          </w:r>
          <w:r w:rsidR="00056336">
            <w:rPr>
              <w:noProof/>
              <w:webHidden/>
            </w:rPr>
            <w:t>3</w:t>
          </w:r>
          <w:r w:rsidR="00056336">
            <w:rPr>
              <w:noProof/>
              <w:webHidden/>
            </w:rPr>
            <w:fldChar w:fldCharType="end"/>
          </w:r>
          <w:r>
            <w:rPr>
              <w:noProof/>
            </w:rPr>
            <w:fldChar w:fldCharType="end"/>
          </w:r>
        </w:p>
        <w:p w14:paraId="4DFB507D" w14:textId="3CC90474" w:rsidR="00056336" w:rsidRDefault="00A41D7A">
          <w:pPr>
            <w:pStyle w:val="TOC2"/>
            <w:tabs>
              <w:tab w:val="right" w:leader="dot" w:pos="9350"/>
            </w:tabs>
            <w:spacing w:before="240" w:after="16" w:line="276" w:lineRule="auto"/>
            <w:rPr>
              <w:rFonts w:eastAsiaTheme="minorEastAsia"/>
              <w:noProof/>
            </w:rPr>
            <w:pPrChange w:id="10" w:author="Ava" w:date="2020-09-14T17:51:00Z">
              <w:pPr>
                <w:pStyle w:val="TOC2"/>
                <w:tabs>
                  <w:tab w:val="right" w:leader="dot" w:pos="9350"/>
                </w:tabs>
              </w:pPr>
            </w:pPrChange>
          </w:pPr>
          <w:r>
            <w:rPr>
              <w:rStyle w:val="Hyperlink"/>
              <w:rFonts w:ascii="Arial" w:hAnsi="Arial" w:cs="Arial"/>
              <w:b/>
            </w:rPr>
            <w:fldChar w:fldCharType="begin"/>
          </w:r>
          <w:r>
            <w:rPr>
              <w:rStyle w:val="Hyperlink"/>
              <w:rFonts w:ascii="Arial" w:hAnsi="Arial" w:cs="Arial"/>
              <w:b/>
              <w:noProof/>
            </w:rPr>
            <w:instrText xml:space="preserve"> HYPERLINK \l "_Toc50741107" </w:instrText>
          </w:r>
          <w:r>
            <w:rPr>
              <w:rStyle w:val="Hyperlink"/>
              <w:rFonts w:ascii="Arial" w:hAnsi="Arial" w:cs="Arial"/>
              <w:b/>
            </w:rPr>
            <w:fldChar w:fldCharType="separate"/>
          </w:r>
          <w:r w:rsidR="00056336" w:rsidRPr="003D03F9">
            <w:rPr>
              <w:rStyle w:val="Hyperlink"/>
              <w:rFonts w:ascii="Arial" w:hAnsi="Arial" w:cs="Arial"/>
              <w:b/>
              <w:noProof/>
            </w:rPr>
            <w:t>Results</w:t>
          </w:r>
          <w:r w:rsidR="00056336">
            <w:rPr>
              <w:noProof/>
              <w:webHidden/>
            </w:rPr>
            <w:tab/>
          </w:r>
          <w:r w:rsidR="00056336">
            <w:rPr>
              <w:noProof/>
              <w:webHidden/>
            </w:rPr>
            <w:fldChar w:fldCharType="begin"/>
          </w:r>
          <w:r w:rsidR="00056336">
            <w:rPr>
              <w:noProof/>
              <w:webHidden/>
            </w:rPr>
            <w:instrText xml:space="preserve"> PAGEREF _Toc50741107 \h </w:instrText>
          </w:r>
          <w:r w:rsidR="00056336">
            <w:rPr>
              <w:noProof/>
              <w:webHidden/>
            </w:rPr>
          </w:r>
          <w:r w:rsidR="00056336">
            <w:rPr>
              <w:noProof/>
              <w:webHidden/>
            </w:rPr>
            <w:fldChar w:fldCharType="separate"/>
          </w:r>
          <w:r w:rsidR="00056336">
            <w:rPr>
              <w:noProof/>
              <w:webHidden/>
            </w:rPr>
            <w:t>6</w:t>
          </w:r>
          <w:r w:rsidR="00056336">
            <w:rPr>
              <w:noProof/>
              <w:webHidden/>
            </w:rPr>
            <w:fldChar w:fldCharType="end"/>
          </w:r>
          <w:r>
            <w:rPr>
              <w:noProof/>
            </w:rPr>
            <w:fldChar w:fldCharType="end"/>
          </w:r>
        </w:p>
        <w:p w14:paraId="3D4BAEFE" w14:textId="33B2FBDA" w:rsidR="00056336" w:rsidRDefault="00A41D7A">
          <w:pPr>
            <w:pStyle w:val="TOC2"/>
            <w:tabs>
              <w:tab w:val="right" w:leader="dot" w:pos="9350"/>
            </w:tabs>
            <w:spacing w:before="240" w:after="16" w:line="276" w:lineRule="auto"/>
            <w:rPr>
              <w:rFonts w:eastAsiaTheme="minorEastAsia"/>
              <w:noProof/>
            </w:rPr>
            <w:pPrChange w:id="11" w:author="Ava" w:date="2020-09-14T17:51:00Z">
              <w:pPr>
                <w:pStyle w:val="TOC2"/>
                <w:tabs>
                  <w:tab w:val="right" w:leader="dot" w:pos="9350"/>
                </w:tabs>
              </w:pPr>
            </w:pPrChange>
          </w:pPr>
          <w:r>
            <w:rPr>
              <w:rStyle w:val="Hyperlink"/>
              <w:rFonts w:ascii="Arial" w:hAnsi="Arial" w:cs="Arial"/>
              <w:b/>
            </w:rPr>
            <w:fldChar w:fldCharType="begin"/>
          </w:r>
          <w:r>
            <w:rPr>
              <w:rStyle w:val="Hyperlink"/>
              <w:rFonts w:ascii="Arial" w:hAnsi="Arial" w:cs="Arial"/>
              <w:b/>
              <w:noProof/>
            </w:rPr>
            <w:instrText xml:space="preserve"> HYPERLINK \l "_Toc50741108" </w:instrText>
          </w:r>
          <w:r>
            <w:rPr>
              <w:rStyle w:val="Hyperlink"/>
              <w:rFonts w:ascii="Arial" w:hAnsi="Arial" w:cs="Arial"/>
              <w:b/>
            </w:rPr>
            <w:fldChar w:fldCharType="separate"/>
          </w:r>
          <w:r w:rsidR="00056336" w:rsidRPr="003D03F9">
            <w:rPr>
              <w:rStyle w:val="Hyperlink"/>
              <w:rFonts w:ascii="Arial" w:hAnsi="Arial" w:cs="Arial"/>
              <w:b/>
              <w:noProof/>
            </w:rPr>
            <w:t>Discussion</w:t>
          </w:r>
          <w:r w:rsidR="00056336">
            <w:rPr>
              <w:noProof/>
              <w:webHidden/>
            </w:rPr>
            <w:tab/>
          </w:r>
          <w:r w:rsidR="00056336">
            <w:rPr>
              <w:noProof/>
              <w:webHidden/>
            </w:rPr>
            <w:fldChar w:fldCharType="begin"/>
          </w:r>
          <w:r w:rsidR="00056336">
            <w:rPr>
              <w:noProof/>
              <w:webHidden/>
            </w:rPr>
            <w:instrText xml:space="preserve"> PAGEREF _Toc50741108 \h </w:instrText>
          </w:r>
          <w:r w:rsidR="00056336">
            <w:rPr>
              <w:noProof/>
              <w:webHidden/>
            </w:rPr>
          </w:r>
          <w:r w:rsidR="00056336">
            <w:rPr>
              <w:noProof/>
              <w:webHidden/>
            </w:rPr>
            <w:fldChar w:fldCharType="separate"/>
          </w:r>
          <w:r w:rsidR="00056336">
            <w:rPr>
              <w:noProof/>
              <w:webHidden/>
            </w:rPr>
            <w:t>9</w:t>
          </w:r>
          <w:r w:rsidR="00056336">
            <w:rPr>
              <w:noProof/>
              <w:webHidden/>
            </w:rPr>
            <w:fldChar w:fldCharType="end"/>
          </w:r>
          <w:r>
            <w:rPr>
              <w:noProof/>
            </w:rPr>
            <w:fldChar w:fldCharType="end"/>
          </w:r>
        </w:p>
        <w:p w14:paraId="1B85091D" w14:textId="07D3D90C" w:rsidR="00056336" w:rsidRDefault="00A41D7A">
          <w:pPr>
            <w:pStyle w:val="TOC1"/>
            <w:tabs>
              <w:tab w:val="right" w:leader="dot" w:pos="9350"/>
            </w:tabs>
            <w:spacing w:before="240" w:after="16" w:line="276" w:lineRule="auto"/>
            <w:rPr>
              <w:rFonts w:eastAsiaTheme="minorEastAsia"/>
              <w:noProof/>
            </w:rPr>
            <w:pPrChange w:id="12" w:author="Ava" w:date="2020-09-14T17:51:00Z">
              <w:pPr>
                <w:pStyle w:val="TOC1"/>
                <w:tabs>
                  <w:tab w:val="right" w:leader="dot" w:pos="9350"/>
                </w:tabs>
              </w:pPr>
            </w:pPrChange>
          </w:pPr>
          <w:r>
            <w:rPr>
              <w:rStyle w:val="Hyperlink"/>
              <w:rFonts w:ascii="Arial" w:hAnsi="Arial" w:cs="Arial"/>
              <w:b/>
            </w:rPr>
            <w:fldChar w:fldCharType="begin"/>
          </w:r>
          <w:r>
            <w:rPr>
              <w:rStyle w:val="Hyperlink"/>
              <w:rFonts w:ascii="Arial" w:hAnsi="Arial" w:cs="Arial"/>
              <w:b/>
              <w:noProof/>
            </w:rPr>
            <w:instrText xml:space="preserve"> HYPERLINK \l "_Toc50741109" </w:instrText>
          </w:r>
          <w:r>
            <w:rPr>
              <w:rStyle w:val="Hyperlink"/>
              <w:rFonts w:ascii="Arial" w:hAnsi="Arial" w:cs="Arial"/>
              <w:b/>
            </w:rPr>
            <w:fldChar w:fldCharType="separate"/>
          </w:r>
          <w:r w:rsidR="00056336" w:rsidRPr="003D03F9">
            <w:rPr>
              <w:rStyle w:val="Hyperlink"/>
              <w:rFonts w:ascii="Arial" w:hAnsi="Arial" w:cs="Arial"/>
              <w:b/>
              <w:noProof/>
            </w:rPr>
            <w:t>Experiment 2</w:t>
          </w:r>
          <w:r w:rsidR="00056336">
            <w:rPr>
              <w:noProof/>
              <w:webHidden/>
            </w:rPr>
            <w:tab/>
          </w:r>
          <w:r w:rsidR="00056336">
            <w:rPr>
              <w:noProof/>
              <w:webHidden/>
            </w:rPr>
            <w:fldChar w:fldCharType="begin"/>
          </w:r>
          <w:r w:rsidR="00056336">
            <w:rPr>
              <w:noProof/>
              <w:webHidden/>
            </w:rPr>
            <w:instrText xml:space="preserve"> PAGEREF _Toc50741109 \h </w:instrText>
          </w:r>
          <w:r w:rsidR="00056336">
            <w:rPr>
              <w:noProof/>
              <w:webHidden/>
            </w:rPr>
          </w:r>
          <w:r w:rsidR="00056336">
            <w:rPr>
              <w:noProof/>
              <w:webHidden/>
            </w:rPr>
            <w:fldChar w:fldCharType="separate"/>
          </w:r>
          <w:r w:rsidR="00056336">
            <w:rPr>
              <w:noProof/>
              <w:webHidden/>
            </w:rPr>
            <w:t>10</w:t>
          </w:r>
          <w:r w:rsidR="00056336">
            <w:rPr>
              <w:noProof/>
              <w:webHidden/>
            </w:rPr>
            <w:fldChar w:fldCharType="end"/>
          </w:r>
          <w:r>
            <w:rPr>
              <w:noProof/>
            </w:rPr>
            <w:fldChar w:fldCharType="end"/>
          </w:r>
        </w:p>
        <w:p w14:paraId="59BB51E9" w14:textId="50C5A76B" w:rsidR="00056336" w:rsidRDefault="00A41D7A">
          <w:pPr>
            <w:pStyle w:val="TOC2"/>
            <w:tabs>
              <w:tab w:val="right" w:leader="dot" w:pos="9350"/>
            </w:tabs>
            <w:spacing w:before="240" w:after="16" w:line="276" w:lineRule="auto"/>
            <w:rPr>
              <w:rFonts w:eastAsiaTheme="minorEastAsia"/>
              <w:noProof/>
            </w:rPr>
            <w:pPrChange w:id="13" w:author="Ava" w:date="2020-09-14T17:51:00Z">
              <w:pPr>
                <w:pStyle w:val="TOC2"/>
                <w:tabs>
                  <w:tab w:val="right" w:leader="dot" w:pos="9350"/>
                </w:tabs>
              </w:pPr>
            </w:pPrChange>
          </w:pPr>
          <w:r>
            <w:rPr>
              <w:rStyle w:val="Hyperlink"/>
              <w:rFonts w:ascii="Arial" w:hAnsi="Arial" w:cs="Arial"/>
              <w:b/>
            </w:rPr>
            <w:fldChar w:fldCharType="begin"/>
          </w:r>
          <w:r>
            <w:rPr>
              <w:rStyle w:val="Hyperlink"/>
              <w:rFonts w:ascii="Arial" w:hAnsi="Arial" w:cs="Arial"/>
              <w:b/>
              <w:noProof/>
            </w:rPr>
            <w:instrText xml:space="preserve"> HYPERLINK \l "_Toc50741110" </w:instrText>
          </w:r>
          <w:r>
            <w:rPr>
              <w:rStyle w:val="Hyperlink"/>
              <w:rFonts w:ascii="Arial" w:hAnsi="Arial" w:cs="Arial"/>
              <w:b/>
            </w:rPr>
            <w:fldChar w:fldCharType="separate"/>
          </w:r>
          <w:r w:rsidR="00056336" w:rsidRPr="003D03F9">
            <w:rPr>
              <w:rStyle w:val="Hyperlink"/>
              <w:rFonts w:ascii="Arial" w:hAnsi="Arial" w:cs="Arial"/>
              <w:b/>
              <w:noProof/>
            </w:rPr>
            <w:t>Method</w:t>
          </w:r>
          <w:r w:rsidR="00056336">
            <w:rPr>
              <w:noProof/>
              <w:webHidden/>
            </w:rPr>
            <w:tab/>
          </w:r>
          <w:r w:rsidR="00056336">
            <w:rPr>
              <w:noProof/>
              <w:webHidden/>
            </w:rPr>
            <w:fldChar w:fldCharType="begin"/>
          </w:r>
          <w:r w:rsidR="00056336">
            <w:rPr>
              <w:noProof/>
              <w:webHidden/>
            </w:rPr>
            <w:instrText xml:space="preserve"> PAGEREF _Toc50741110 \h </w:instrText>
          </w:r>
          <w:r w:rsidR="00056336">
            <w:rPr>
              <w:noProof/>
              <w:webHidden/>
            </w:rPr>
          </w:r>
          <w:r w:rsidR="00056336">
            <w:rPr>
              <w:noProof/>
              <w:webHidden/>
            </w:rPr>
            <w:fldChar w:fldCharType="separate"/>
          </w:r>
          <w:r w:rsidR="00056336">
            <w:rPr>
              <w:noProof/>
              <w:webHidden/>
            </w:rPr>
            <w:t>10</w:t>
          </w:r>
          <w:r w:rsidR="00056336">
            <w:rPr>
              <w:noProof/>
              <w:webHidden/>
            </w:rPr>
            <w:fldChar w:fldCharType="end"/>
          </w:r>
          <w:r>
            <w:rPr>
              <w:noProof/>
            </w:rPr>
            <w:fldChar w:fldCharType="end"/>
          </w:r>
        </w:p>
        <w:p w14:paraId="02423037" w14:textId="52FAFE5A" w:rsidR="00056336" w:rsidRDefault="00A41D7A">
          <w:pPr>
            <w:pStyle w:val="TOC2"/>
            <w:tabs>
              <w:tab w:val="right" w:leader="dot" w:pos="9350"/>
            </w:tabs>
            <w:spacing w:before="240" w:after="16" w:line="276" w:lineRule="auto"/>
            <w:rPr>
              <w:rFonts w:eastAsiaTheme="minorEastAsia"/>
              <w:noProof/>
            </w:rPr>
            <w:pPrChange w:id="14" w:author="Ava" w:date="2020-09-14T17:51:00Z">
              <w:pPr>
                <w:pStyle w:val="TOC2"/>
                <w:tabs>
                  <w:tab w:val="right" w:leader="dot" w:pos="9350"/>
                </w:tabs>
              </w:pPr>
            </w:pPrChange>
          </w:pPr>
          <w:r>
            <w:rPr>
              <w:rStyle w:val="Hyperlink"/>
              <w:rFonts w:ascii="Arial" w:hAnsi="Arial" w:cs="Arial"/>
              <w:b/>
            </w:rPr>
            <w:fldChar w:fldCharType="begin"/>
          </w:r>
          <w:r>
            <w:rPr>
              <w:rStyle w:val="Hyperlink"/>
              <w:rFonts w:ascii="Arial" w:hAnsi="Arial" w:cs="Arial"/>
              <w:b/>
              <w:noProof/>
            </w:rPr>
            <w:instrText xml:space="preserve"> HYPERLINK \l "_Toc50741111" </w:instrText>
          </w:r>
          <w:r>
            <w:rPr>
              <w:rStyle w:val="Hyperlink"/>
              <w:rFonts w:ascii="Arial" w:hAnsi="Arial" w:cs="Arial"/>
              <w:b/>
            </w:rPr>
            <w:fldChar w:fldCharType="separate"/>
          </w:r>
          <w:r w:rsidR="00056336" w:rsidRPr="003D03F9">
            <w:rPr>
              <w:rStyle w:val="Hyperlink"/>
              <w:rFonts w:ascii="Arial" w:hAnsi="Arial" w:cs="Arial"/>
              <w:b/>
              <w:noProof/>
            </w:rPr>
            <w:t>Results</w:t>
          </w:r>
          <w:r w:rsidR="00056336">
            <w:rPr>
              <w:noProof/>
              <w:webHidden/>
            </w:rPr>
            <w:tab/>
          </w:r>
          <w:r w:rsidR="00056336">
            <w:rPr>
              <w:noProof/>
              <w:webHidden/>
            </w:rPr>
            <w:fldChar w:fldCharType="begin"/>
          </w:r>
          <w:r w:rsidR="00056336">
            <w:rPr>
              <w:noProof/>
              <w:webHidden/>
            </w:rPr>
            <w:instrText xml:space="preserve"> PAGEREF _Toc50741111 \h </w:instrText>
          </w:r>
          <w:r w:rsidR="00056336">
            <w:rPr>
              <w:noProof/>
              <w:webHidden/>
            </w:rPr>
          </w:r>
          <w:r w:rsidR="00056336">
            <w:rPr>
              <w:noProof/>
              <w:webHidden/>
            </w:rPr>
            <w:fldChar w:fldCharType="separate"/>
          </w:r>
          <w:r w:rsidR="00056336">
            <w:rPr>
              <w:noProof/>
              <w:webHidden/>
            </w:rPr>
            <w:t>11</w:t>
          </w:r>
          <w:r w:rsidR="00056336">
            <w:rPr>
              <w:noProof/>
              <w:webHidden/>
            </w:rPr>
            <w:fldChar w:fldCharType="end"/>
          </w:r>
          <w:r>
            <w:rPr>
              <w:noProof/>
            </w:rPr>
            <w:fldChar w:fldCharType="end"/>
          </w:r>
        </w:p>
        <w:p w14:paraId="404055EB" w14:textId="7197E631" w:rsidR="00056336" w:rsidRDefault="00A41D7A">
          <w:pPr>
            <w:pStyle w:val="TOC2"/>
            <w:tabs>
              <w:tab w:val="right" w:leader="dot" w:pos="9350"/>
            </w:tabs>
            <w:spacing w:before="240" w:after="16" w:line="276" w:lineRule="auto"/>
            <w:rPr>
              <w:rFonts w:eastAsiaTheme="minorEastAsia"/>
              <w:noProof/>
            </w:rPr>
            <w:pPrChange w:id="15" w:author="Ava" w:date="2020-09-14T17:51:00Z">
              <w:pPr>
                <w:pStyle w:val="TOC2"/>
                <w:tabs>
                  <w:tab w:val="right" w:leader="dot" w:pos="9350"/>
                </w:tabs>
              </w:pPr>
            </w:pPrChange>
          </w:pPr>
          <w:r>
            <w:rPr>
              <w:rStyle w:val="Hyperlink"/>
              <w:rFonts w:ascii="Arial" w:hAnsi="Arial" w:cs="Arial"/>
              <w:b/>
            </w:rPr>
            <w:fldChar w:fldCharType="begin"/>
          </w:r>
          <w:r>
            <w:rPr>
              <w:rStyle w:val="Hyperlink"/>
              <w:rFonts w:ascii="Arial" w:hAnsi="Arial" w:cs="Arial"/>
              <w:b/>
              <w:noProof/>
            </w:rPr>
            <w:instrText xml:space="preserve"> HYPERLINK \l "_Toc50741112" </w:instrText>
          </w:r>
          <w:r>
            <w:rPr>
              <w:rStyle w:val="Hyperlink"/>
              <w:rFonts w:ascii="Arial" w:hAnsi="Arial" w:cs="Arial"/>
              <w:b/>
            </w:rPr>
            <w:fldChar w:fldCharType="separate"/>
          </w:r>
          <w:r w:rsidR="00056336" w:rsidRPr="003D03F9">
            <w:rPr>
              <w:rStyle w:val="Hyperlink"/>
              <w:rFonts w:ascii="Arial" w:hAnsi="Arial" w:cs="Arial"/>
              <w:b/>
              <w:noProof/>
            </w:rPr>
            <w:t>Discussion</w:t>
          </w:r>
          <w:r w:rsidR="00056336">
            <w:rPr>
              <w:noProof/>
              <w:webHidden/>
            </w:rPr>
            <w:tab/>
          </w:r>
          <w:r w:rsidR="00056336">
            <w:rPr>
              <w:noProof/>
              <w:webHidden/>
            </w:rPr>
            <w:fldChar w:fldCharType="begin"/>
          </w:r>
          <w:r w:rsidR="00056336">
            <w:rPr>
              <w:noProof/>
              <w:webHidden/>
            </w:rPr>
            <w:instrText xml:space="preserve"> PAGEREF _Toc50741112 \h </w:instrText>
          </w:r>
          <w:r w:rsidR="00056336">
            <w:rPr>
              <w:noProof/>
              <w:webHidden/>
            </w:rPr>
          </w:r>
          <w:r w:rsidR="00056336">
            <w:rPr>
              <w:noProof/>
              <w:webHidden/>
            </w:rPr>
            <w:fldChar w:fldCharType="separate"/>
          </w:r>
          <w:r w:rsidR="00056336">
            <w:rPr>
              <w:noProof/>
              <w:webHidden/>
            </w:rPr>
            <w:t>12</w:t>
          </w:r>
          <w:r w:rsidR="00056336">
            <w:rPr>
              <w:noProof/>
              <w:webHidden/>
            </w:rPr>
            <w:fldChar w:fldCharType="end"/>
          </w:r>
          <w:r>
            <w:rPr>
              <w:noProof/>
            </w:rPr>
            <w:fldChar w:fldCharType="end"/>
          </w:r>
        </w:p>
        <w:p w14:paraId="7F2CEB17" w14:textId="5A504F5A" w:rsidR="00056336" w:rsidRDefault="00A41D7A">
          <w:pPr>
            <w:pStyle w:val="TOC1"/>
            <w:tabs>
              <w:tab w:val="right" w:leader="dot" w:pos="9350"/>
            </w:tabs>
            <w:spacing w:before="240" w:after="16" w:line="276" w:lineRule="auto"/>
            <w:rPr>
              <w:rFonts w:eastAsiaTheme="minorEastAsia"/>
              <w:noProof/>
            </w:rPr>
            <w:pPrChange w:id="16" w:author="Ava" w:date="2020-09-14T17:51:00Z">
              <w:pPr>
                <w:pStyle w:val="TOC1"/>
                <w:tabs>
                  <w:tab w:val="right" w:leader="dot" w:pos="9350"/>
                </w:tabs>
              </w:pPr>
            </w:pPrChange>
          </w:pPr>
          <w:r>
            <w:rPr>
              <w:rStyle w:val="Hyperlink"/>
              <w:rFonts w:ascii="Arial" w:hAnsi="Arial" w:cs="Arial"/>
              <w:b/>
            </w:rPr>
            <w:fldChar w:fldCharType="begin"/>
          </w:r>
          <w:r>
            <w:rPr>
              <w:rStyle w:val="Hyperlink"/>
              <w:rFonts w:ascii="Arial" w:hAnsi="Arial" w:cs="Arial"/>
              <w:b/>
              <w:noProof/>
            </w:rPr>
            <w:instrText xml:space="preserve"> HYPERLINK \l "_Toc50741113" </w:instrText>
          </w:r>
          <w:r>
            <w:rPr>
              <w:rStyle w:val="Hyperlink"/>
              <w:rFonts w:ascii="Arial" w:hAnsi="Arial" w:cs="Arial"/>
              <w:b/>
            </w:rPr>
            <w:fldChar w:fldCharType="separate"/>
          </w:r>
          <w:r w:rsidR="00056336" w:rsidRPr="003D03F9">
            <w:rPr>
              <w:rStyle w:val="Hyperlink"/>
              <w:rFonts w:ascii="Arial" w:hAnsi="Arial" w:cs="Arial"/>
              <w:b/>
              <w:noProof/>
            </w:rPr>
            <w:t>Coding of Structural Features in Online Target Detection</w:t>
          </w:r>
          <w:r w:rsidR="00056336">
            <w:rPr>
              <w:noProof/>
              <w:webHidden/>
            </w:rPr>
            <w:tab/>
          </w:r>
          <w:r w:rsidR="00056336">
            <w:rPr>
              <w:noProof/>
              <w:webHidden/>
            </w:rPr>
            <w:fldChar w:fldCharType="begin"/>
          </w:r>
          <w:r w:rsidR="00056336">
            <w:rPr>
              <w:noProof/>
              <w:webHidden/>
            </w:rPr>
            <w:instrText xml:space="preserve"> PAGEREF _Toc50741113 \h </w:instrText>
          </w:r>
          <w:r w:rsidR="00056336">
            <w:rPr>
              <w:noProof/>
              <w:webHidden/>
            </w:rPr>
          </w:r>
          <w:r w:rsidR="00056336">
            <w:rPr>
              <w:noProof/>
              <w:webHidden/>
            </w:rPr>
            <w:fldChar w:fldCharType="separate"/>
          </w:r>
          <w:r w:rsidR="00056336">
            <w:rPr>
              <w:noProof/>
              <w:webHidden/>
            </w:rPr>
            <w:t>12</w:t>
          </w:r>
          <w:r w:rsidR="00056336">
            <w:rPr>
              <w:noProof/>
              <w:webHidden/>
            </w:rPr>
            <w:fldChar w:fldCharType="end"/>
          </w:r>
          <w:r>
            <w:rPr>
              <w:noProof/>
            </w:rPr>
            <w:fldChar w:fldCharType="end"/>
          </w:r>
        </w:p>
        <w:p w14:paraId="7943D693" w14:textId="0C17EEFE" w:rsidR="00056336" w:rsidRDefault="00A41D7A">
          <w:pPr>
            <w:pStyle w:val="TOC2"/>
            <w:tabs>
              <w:tab w:val="right" w:leader="dot" w:pos="9350"/>
            </w:tabs>
            <w:spacing w:before="240" w:after="16" w:line="276" w:lineRule="auto"/>
            <w:rPr>
              <w:rFonts w:eastAsiaTheme="minorEastAsia"/>
              <w:noProof/>
            </w:rPr>
            <w:pPrChange w:id="17" w:author="Ava" w:date="2020-09-14T17:51:00Z">
              <w:pPr>
                <w:pStyle w:val="TOC2"/>
                <w:tabs>
                  <w:tab w:val="right" w:leader="dot" w:pos="9350"/>
                </w:tabs>
              </w:pPr>
            </w:pPrChange>
          </w:pPr>
          <w:r>
            <w:rPr>
              <w:rStyle w:val="Hyperlink"/>
              <w:rFonts w:ascii="Arial" w:hAnsi="Arial" w:cs="Arial"/>
              <w:b/>
            </w:rPr>
            <w:fldChar w:fldCharType="begin"/>
          </w:r>
          <w:r>
            <w:rPr>
              <w:rStyle w:val="Hyperlink"/>
              <w:rFonts w:ascii="Arial" w:hAnsi="Arial" w:cs="Arial"/>
              <w:b/>
              <w:noProof/>
            </w:rPr>
            <w:instrText xml:space="preserve"> HYPERLINK \l "_Toc50741114" </w:instrText>
          </w:r>
          <w:r>
            <w:rPr>
              <w:rStyle w:val="Hyperlink"/>
              <w:rFonts w:ascii="Arial" w:hAnsi="Arial" w:cs="Arial"/>
              <w:b/>
            </w:rPr>
            <w:fldChar w:fldCharType="separate"/>
          </w:r>
          <w:r w:rsidR="00056336" w:rsidRPr="003D03F9">
            <w:rPr>
              <w:rStyle w:val="Hyperlink"/>
              <w:rFonts w:ascii="Arial" w:hAnsi="Arial" w:cs="Arial"/>
              <w:b/>
              <w:noProof/>
            </w:rPr>
            <w:t>Reaction Times to Targets Reveal Sensitivity to Ordinal Position, Transitional Probability, and Duplet Pairings</w:t>
          </w:r>
          <w:r w:rsidR="00056336">
            <w:rPr>
              <w:noProof/>
              <w:webHidden/>
            </w:rPr>
            <w:tab/>
          </w:r>
          <w:r w:rsidR="00056336">
            <w:rPr>
              <w:noProof/>
              <w:webHidden/>
            </w:rPr>
            <w:fldChar w:fldCharType="begin"/>
          </w:r>
          <w:r w:rsidR="00056336">
            <w:rPr>
              <w:noProof/>
              <w:webHidden/>
            </w:rPr>
            <w:instrText xml:space="preserve"> PAGEREF _Toc50741114 \h </w:instrText>
          </w:r>
          <w:r w:rsidR="00056336">
            <w:rPr>
              <w:noProof/>
              <w:webHidden/>
            </w:rPr>
          </w:r>
          <w:r w:rsidR="00056336">
            <w:rPr>
              <w:noProof/>
              <w:webHidden/>
            </w:rPr>
            <w:fldChar w:fldCharType="separate"/>
          </w:r>
          <w:r w:rsidR="00056336">
            <w:rPr>
              <w:noProof/>
              <w:webHidden/>
            </w:rPr>
            <w:t>13</w:t>
          </w:r>
          <w:r w:rsidR="00056336">
            <w:rPr>
              <w:noProof/>
              <w:webHidden/>
            </w:rPr>
            <w:fldChar w:fldCharType="end"/>
          </w:r>
          <w:r>
            <w:rPr>
              <w:noProof/>
            </w:rPr>
            <w:fldChar w:fldCharType="end"/>
          </w:r>
        </w:p>
        <w:p w14:paraId="3A8BC41B" w14:textId="15A6D11D" w:rsidR="00056336" w:rsidRDefault="00A41D7A">
          <w:pPr>
            <w:pStyle w:val="TOC2"/>
            <w:tabs>
              <w:tab w:val="right" w:leader="dot" w:pos="9350"/>
            </w:tabs>
            <w:spacing w:before="240" w:after="16" w:line="276" w:lineRule="auto"/>
            <w:rPr>
              <w:rFonts w:eastAsiaTheme="minorEastAsia"/>
              <w:noProof/>
            </w:rPr>
            <w:pPrChange w:id="18" w:author="Ava" w:date="2020-09-14T17:51:00Z">
              <w:pPr>
                <w:pStyle w:val="TOC2"/>
                <w:tabs>
                  <w:tab w:val="right" w:leader="dot" w:pos="9350"/>
                </w:tabs>
              </w:pPr>
            </w:pPrChange>
          </w:pPr>
          <w:r>
            <w:rPr>
              <w:rStyle w:val="Hyperlink"/>
              <w:rFonts w:ascii="Arial" w:hAnsi="Arial" w:cs="Arial"/>
              <w:b/>
            </w:rPr>
            <w:fldChar w:fldCharType="begin"/>
          </w:r>
          <w:r>
            <w:rPr>
              <w:rStyle w:val="Hyperlink"/>
              <w:rFonts w:ascii="Arial" w:hAnsi="Arial" w:cs="Arial"/>
              <w:b/>
              <w:noProof/>
            </w:rPr>
            <w:instrText xml:space="preserve"> HYPERLINK \l "_Toc50741115" </w:instrText>
          </w:r>
          <w:r>
            <w:rPr>
              <w:rStyle w:val="Hyperlink"/>
              <w:rFonts w:ascii="Arial" w:hAnsi="Arial" w:cs="Arial"/>
              <w:b/>
            </w:rPr>
            <w:fldChar w:fldCharType="separate"/>
          </w:r>
          <w:r w:rsidR="00056336" w:rsidRPr="003D03F9">
            <w:rPr>
              <w:rStyle w:val="Hyperlink"/>
              <w:rFonts w:ascii="Arial" w:hAnsi="Arial" w:cs="Arial"/>
              <w:b/>
              <w:noProof/>
            </w:rPr>
            <w:t>Correlating Individual RT Patterns with Offline Word Recognition Performance</w:t>
          </w:r>
          <w:r w:rsidR="00056336">
            <w:rPr>
              <w:noProof/>
              <w:webHidden/>
            </w:rPr>
            <w:tab/>
          </w:r>
          <w:r w:rsidR="00056336">
            <w:rPr>
              <w:noProof/>
              <w:webHidden/>
            </w:rPr>
            <w:fldChar w:fldCharType="begin"/>
          </w:r>
          <w:r w:rsidR="00056336">
            <w:rPr>
              <w:noProof/>
              <w:webHidden/>
            </w:rPr>
            <w:instrText xml:space="preserve"> PAGEREF _Toc50741115 \h </w:instrText>
          </w:r>
          <w:r w:rsidR="00056336">
            <w:rPr>
              <w:noProof/>
              <w:webHidden/>
            </w:rPr>
          </w:r>
          <w:r w:rsidR="00056336">
            <w:rPr>
              <w:noProof/>
              <w:webHidden/>
            </w:rPr>
            <w:fldChar w:fldCharType="separate"/>
          </w:r>
          <w:r w:rsidR="00056336">
            <w:rPr>
              <w:noProof/>
              <w:webHidden/>
            </w:rPr>
            <w:t>14</w:t>
          </w:r>
          <w:r w:rsidR="00056336">
            <w:rPr>
              <w:noProof/>
              <w:webHidden/>
            </w:rPr>
            <w:fldChar w:fldCharType="end"/>
          </w:r>
          <w:r>
            <w:rPr>
              <w:noProof/>
            </w:rPr>
            <w:fldChar w:fldCharType="end"/>
          </w:r>
        </w:p>
        <w:p w14:paraId="1EEF1FA5" w14:textId="6831420C" w:rsidR="00056336" w:rsidRDefault="00A41D7A">
          <w:pPr>
            <w:pStyle w:val="TOC1"/>
            <w:tabs>
              <w:tab w:val="right" w:leader="dot" w:pos="9350"/>
            </w:tabs>
            <w:spacing w:before="240" w:after="16" w:line="276" w:lineRule="auto"/>
            <w:rPr>
              <w:rFonts w:eastAsiaTheme="minorEastAsia"/>
              <w:noProof/>
            </w:rPr>
            <w:pPrChange w:id="19" w:author="Ava" w:date="2020-09-14T17:51:00Z">
              <w:pPr>
                <w:pStyle w:val="TOC1"/>
                <w:tabs>
                  <w:tab w:val="right" w:leader="dot" w:pos="9350"/>
                </w:tabs>
              </w:pPr>
            </w:pPrChange>
          </w:pPr>
          <w:r>
            <w:rPr>
              <w:rStyle w:val="Hyperlink"/>
              <w:rFonts w:ascii="Arial" w:hAnsi="Arial" w:cs="Arial"/>
              <w:b/>
            </w:rPr>
            <w:fldChar w:fldCharType="begin"/>
          </w:r>
          <w:r>
            <w:rPr>
              <w:rStyle w:val="Hyperlink"/>
              <w:rFonts w:ascii="Arial" w:hAnsi="Arial" w:cs="Arial"/>
              <w:b/>
              <w:noProof/>
            </w:rPr>
            <w:instrText xml:space="preserve"> HYPERLINK \l "_Toc50741116" </w:instrText>
          </w:r>
          <w:r>
            <w:rPr>
              <w:rStyle w:val="Hyperlink"/>
              <w:rFonts w:ascii="Arial" w:hAnsi="Arial" w:cs="Arial"/>
              <w:b/>
            </w:rPr>
            <w:fldChar w:fldCharType="separate"/>
          </w:r>
          <w:r w:rsidR="00056336" w:rsidRPr="003D03F9">
            <w:rPr>
              <w:rStyle w:val="Hyperlink"/>
              <w:rFonts w:ascii="Arial" w:hAnsi="Arial" w:cs="Arial"/>
              <w:b/>
              <w:noProof/>
            </w:rPr>
            <w:t>Conclusion</w:t>
          </w:r>
          <w:r w:rsidR="00056336">
            <w:rPr>
              <w:noProof/>
              <w:webHidden/>
            </w:rPr>
            <w:tab/>
          </w:r>
          <w:r w:rsidR="00056336">
            <w:rPr>
              <w:noProof/>
              <w:webHidden/>
            </w:rPr>
            <w:fldChar w:fldCharType="begin"/>
          </w:r>
          <w:r w:rsidR="00056336">
            <w:rPr>
              <w:noProof/>
              <w:webHidden/>
            </w:rPr>
            <w:instrText xml:space="preserve"> PAGEREF _Toc50741116 \h </w:instrText>
          </w:r>
          <w:r w:rsidR="00056336">
            <w:rPr>
              <w:noProof/>
              <w:webHidden/>
            </w:rPr>
          </w:r>
          <w:r w:rsidR="00056336">
            <w:rPr>
              <w:noProof/>
              <w:webHidden/>
            </w:rPr>
            <w:fldChar w:fldCharType="separate"/>
          </w:r>
          <w:r w:rsidR="00056336">
            <w:rPr>
              <w:noProof/>
              <w:webHidden/>
            </w:rPr>
            <w:t>14</w:t>
          </w:r>
          <w:r w:rsidR="00056336">
            <w:rPr>
              <w:noProof/>
              <w:webHidden/>
            </w:rPr>
            <w:fldChar w:fldCharType="end"/>
          </w:r>
          <w:r>
            <w:rPr>
              <w:noProof/>
            </w:rPr>
            <w:fldChar w:fldCharType="end"/>
          </w:r>
        </w:p>
        <w:p w14:paraId="569DBCA1" w14:textId="3B2CEFBC" w:rsidR="00056336" w:rsidRDefault="00A41D7A">
          <w:pPr>
            <w:pStyle w:val="TOC1"/>
            <w:tabs>
              <w:tab w:val="right" w:leader="dot" w:pos="9350"/>
            </w:tabs>
            <w:spacing w:before="240" w:after="16" w:line="276" w:lineRule="auto"/>
            <w:rPr>
              <w:rFonts w:eastAsiaTheme="minorEastAsia"/>
              <w:noProof/>
            </w:rPr>
            <w:pPrChange w:id="20" w:author="Ava" w:date="2020-09-14T17:51:00Z">
              <w:pPr>
                <w:pStyle w:val="TOC1"/>
                <w:tabs>
                  <w:tab w:val="right" w:leader="dot" w:pos="9350"/>
                </w:tabs>
              </w:pPr>
            </w:pPrChange>
          </w:pPr>
          <w:r>
            <w:rPr>
              <w:rStyle w:val="Hyperlink"/>
              <w:rFonts w:ascii="Arial" w:hAnsi="Arial" w:cs="Arial"/>
              <w:b/>
            </w:rPr>
            <w:fldChar w:fldCharType="begin"/>
          </w:r>
          <w:r>
            <w:rPr>
              <w:rStyle w:val="Hyperlink"/>
              <w:rFonts w:ascii="Arial" w:hAnsi="Arial" w:cs="Arial"/>
              <w:b/>
              <w:noProof/>
            </w:rPr>
            <w:instrText xml:space="preserve"> HYPERLINK \l "_Toc50741117" </w:instrText>
          </w:r>
          <w:r>
            <w:rPr>
              <w:rStyle w:val="Hyperlink"/>
              <w:rFonts w:ascii="Arial" w:hAnsi="Arial" w:cs="Arial"/>
              <w:b/>
            </w:rPr>
            <w:fldChar w:fldCharType="separate"/>
          </w:r>
          <w:r w:rsidR="00056336" w:rsidRPr="003D03F9">
            <w:rPr>
              <w:rStyle w:val="Hyperlink"/>
              <w:rFonts w:ascii="Arial" w:hAnsi="Arial" w:cs="Arial"/>
              <w:b/>
              <w:noProof/>
            </w:rPr>
            <w:t>Acknowledgements</w:t>
          </w:r>
          <w:r w:rsidR="00056336">
            <w:rPr>
              <w:noProof/>
              <w:webHidden/>
            </w:rPr>
            <w:tab/>
          </w:r>
          <w:r w:rsidR="00056336">
            <w:rPr>
              <w:noProof/>
              <w:webHidden/>
            </w:rPr>
            <w:fldChar w:fldCharType="begin"/>
          </w:r>
          <w:r w:rsidR="00056336">
            <w:rPr>
              <w:noProof/>
              <w:webHidden/>
            </w:rPr>
            <w:instrText xml:space="preserve"> PAGEREF _Toc50741117 \h </w:instrText>
          </w:r>
          <w:r w:rsidR="00056336">
            <w:rPr>
              <w:noProof/>
              <w:webHidden/>
            </w:rPr>
          </w:r>
          <w:r w:rsidR="00056336">
            <w:rPr>
              <w:noProof/>
              <w:webHidden/>
            </w:rPr>
            <w:fldChar w:fldCharType="separate"/>
          </w:r>
          <w:r w:rsidR="00056336">
            <w:rPr>
              <w:noProof/>
              <w:webHidden/>
            </w:rPr>
            <w:t>14</w:t>
          </w:r>
          <w:r w:rsidR="00056336">
            <w:rPr>
              <w:noProof/>
              <w:webHidden/>
            </w:rPr>
            <w:fldChar w:fldCharType="end"/>
          </w:r>
          <w:r>
            <w:rPr>
              <w:noProof/>
            </w:rPr>
            <w:fldChar w:fldCharType="end"/>
          </w:r>
        </w:p>
        <w:p w14:paraId="7C5A5576" w14:textId="7FB1213E" w:rsidR="00056336" w:rsidRDefault="00A41D7A">
          <w:pPr>
            <w:pStyle w:val="TOC1"/>
            <w:tabs>
              <w:tab w:val="right" w:leader="dot" w:pos="9350"/>
            </w:tabs>
            <w:spacing w:before="240" w:after="16" w:line="276" w:lineRule="auto"/>
            <w:rPr>
              <w:rFonts w:eastAsiaTheme="minorEastAsia"/>
              <w:noProof/>
            </w:rPr>
            <w:pPrChange w:id="21" w:author="Ava" w:date="2020-09-14T17:51:00Z">
              <w:pPr>
                <w:pStyle w:val="TOC1"/>
                <w:tabs>
                  <w:tab w:val="right" w:leader="dot" w:pos="9350"/>
                </w:tabs>
              </w:pPr>
            </w:pPrChange>
          </w:pPr>
          <w:r>
            <w:rPr>
              <w:rStyle w:val="Hyperlink"/>
              <w:rFonts w:ascii="Arial" w:hAnsi="Arial" w:cs="Arial"/>
              <w:b/>
            </w:rPr>
            <w:lastRenderedPageBreak/>
            <w:fldChar w:fldCharType="begin"/>
          </w:r>
          <w:r>
            <w:rPr>
              <w:rStyle w:val="Hyperlink"/>
              <w:rFonts w:ascii="Arial" w:hAnsi="Arial" w:cs="Arial"/>
              <w:b/>
              <w:noProof/>
            </w:rPr>
            <w:instrText xml:space="preserve"> HYPERLINK \l "_Toc50741118" </w:instrText>
          </w:r>
          <w:r>
            <w:rPr>
              <w:rStyle w:val="Hyperlink"/>
              <w:rFonts w:ascii="Arial" w:hAnsi="Arial" w:cs="Arial"/>
              <w:b/>
            </w:rPr>
            <w:fldChar w:fldCharType="separate"/>
          </w:r>
          <w:r w:rsidR="00056336" w:rsidRPr="003D03F9">
            <w:rPr>
              <w:rStyle w:val="Hyperlink"/>
              <w:rFonts w:ascii="Arial" w:hAnsi="Arial" w:cs="Arial"/>
              <w:b/>
              <w:noProof/>
            </w:rPr>
            <w:t>Contributions</w:t>
          </w:r>
          <w:r w:rsidR="00056336">
            <w:rPr>
              <w:noProof/>
              <w:webHidden/>
            </w:rPr>
            <w:tab/>
          </w:r>
          <w:r w:rsidR="00056336">
            <w:rPr>
              <w:noProof/>
              <w:webHidden/>
            </w:rPr>
            <w:fldChar w:fldCharType="begin"/>
          </w:r>
          <w:r w:rsidR="00056336">
            <w:rPr>
              <w:noProof/>
              <w:webHidden/>
            </w:rPr>
            <w:instrText xml:space="preserve"> PAGEREF _Toc50741118 \h </w:instrText>
          </w:r>
          <w:r w:rsidR="00056336">
            <w:rPr>
              <w:noProof/>
              <w:webHidden/>
            </w:rPr>
          </w:r>
          <w:r w:rsidR="00056336">
            <w:rPr>
              <w:noProof/>
              <w:webHidden/>
            </w:rPr>
            <w:fldChar w:fldCharType="separate"/>
          </w:r>
          <w:r w:rsidR="00056336">
            <w:rPr>
              <w:noProof/>
              <w:webHidden/>
            </w:rPr>
            <w:t>14</w:t>
          </w:r>
          <w:r w:rsidR="00056336">
            <w:rPr>
              <w:noProof/>
              <w:webHidden/>
            </w:rPr>
            <w:fldChar w:fldCharType="end"/>
          </w:r>
          <w:r>
            <w:rPr>
              <w:noProof/>
            </w:rPr>
            <w:fldChar w:fldCharType="end"/>
          </w:r>
        </w:p>
        <w:p w14:paraId="308D7C11" w14:textId="5C69C002" w:rsidR="00056336" w:rsidRDefault="00A41D7A">
          <w:pPr>
            <w:pStyle w:val="TOC1"/>
            <w:tabs>
              <w:tab w:val="right" w:leader="dot" w:pos="9350"/>
            </w:tabs>
            <w:spacing w:before="240" w:after="16" w:line="276" w:lineRule="auto"/>
            <w:rPr>
              <w:rFonts w:eastAsiaTheme="minorEastAsia"/>
              <w:noProof/>
            </w:rPr>
            <w:pPrChange w:id="22" w:author="Ava" w:date="2020-09-14T17:51:00Z">
              <w:pPr>
                <w:pStyle w:val="TOC1"/>
                <w:tabs>
                  <w:tab w:val="right" w:leader="dot" w:pos="9350"/>
                </w:tabs>
              </w:pPr>
            </w:pPrChange>
          </w:pPr>
          <w:r>
            <w:rPr>
              <w:rStyle w:val="Hyperlink"/>
              <w:rFonts w:ascii="Arial" w:hAnsi="Arial" w:cs="Arial"/>
              <w:b/>
            </w:rPr>
            <w:fldChar w:fldCharType="begin"/>
          </w:r>
          <w:r>
            <w:rPr>
              <w:rStyle w:val="Hyperlink"/>
              <w:rFonts w:ascii="Arial" w:hAnsi="Arial" w:cs="Arial"/>
              <w:b/>
              <w:noProof/>
            </w:rPr>
            <w:instrText xml:space="preserve"> HYPERLINK \l "_Toc50741119" </w:instrText>
          </w:r>
          <w:r>
            <w:rPr>
              <w:rStyle w:val="Hyperlink"/>
              <w:rFonts w:ascii="Arial" w:hAnsi="Arial" w:cs="Arial"/>
              <w:b/>
            </w:rPr>
            <w:fldChar w:fldCharType="separate"/>
          </w:r>
          <w:r w:rsidR="00056336" w:rsidRPr="003D03F9">
            <w:rPr>
              <w:rStyle w:val="Hyperlink"/>
              <w:rFonts w:ascii="Arial" w:hAnsi="Arial" w:cs="Arial"/>
              <w:b/>
              <w:noProof/>
            </w:rPr>
            <w:t>References</w:t>
          </w:r>
          <w:r w:rsidR="00056336">
            <w:rPr>
              <w:noProof/>
              <w:webHidden/>
            </w:rPr>
            <w:tab/>
          </w:r>
          <w:r w:rsidR="00056336">
            <w:rPr>
              <w:noProof/>
              <w:webHidden/>
            </w:rPr>
            <w:fldChar w:fldCharType="begin"/>
          </w:r>
          <w:r w:rsidR="00056336">
            <w:rPr>
              <w:noProof/>
              <w:webHidden/>
            </w:rPr>
            <w:instrText xml:space="preserve"> PAGEREF _Toc50741119 \h </w:instrText>
          </w:r>
          <w:r w:rsidR="00056336">
            <w:rPr>
              <w:noProof/>
              <w:webHidden/>
            </w:rPr>
          </w:r>
          <w:r w:rsidR="00056336">
            <w:rPr>
              <w:noProof/>
              <w:webHidden/>
            </w:rPr>
            <w:fldChar w:fldCharType="separate"/>
          </w:r>
          <w:r w:rsidR="00056336">
            <w:rPr>
              <w:noProof/>
              <w:webHidden/>
            </w:rPr>
            <w:t>14</w:t>
          </w:r>
          <w:r w:rsidR="00056336">
            <w:rPr>
              <w:noProof/>
              <w:webHidden/>
            </w:rPr>
            <w:fldChar w:fldCharType="end"/>
          </w:r>
          <w:r>
            <w:rPr>
              <w:noProof/>
            </w:rPr>
            <w:fldChar w:fldCharType="end"/>
          </w:r>
        </w:p>
        <w:p w14:paraId="3EDD56BE" w14:textId="1414E74D" w:rsidR="00056336" w:rsidRDefault="00A41D7A">
          <w:pPr>
            <w:pStyle w:val="TOC1"/>
            <w:tabs>
              <w:tab w:val="right" w:leader="dot" w:pos="9350"/>
            </w:tabs>
            <w:spacing w:before="240" w:after="16" w:line="276" w:lineRule="auto"/>
            <w:rPr>
              <w:rFonts w:eastAsiaTheme="minorEastAsia"/>
              <w:noProof/>
            </w:rPr>
            <w:pPrChange w:id="23" w:author="Ava" w:date="2020-09-14T17:51:00Z">
              <w:pPr>
                <w:pStyle w:val="TOC1"/>
                <w:tabs>
                  <w:tab w:val="right" w:leader="dot" w:pos="9350"/>
                </w:tabs>
              </w:pPr>
            </w:pPrChange>
          </w:pPr>
          <w:r>
            <w:rPr>
              <w:rStyle w:val="Hyperlink"/>
              <w:rFonts w:ascii="Arial" w:hAnsi="Arial" w:cs="Arial"/>
              <w:b/>
            </w:rPr>
            <w:fldChar w:fldCharType="begin"/>
          </w:r>
          <w:r>
            <w:rPr>
              <w:rStyle w:val="Hyperlink"/>
              <w:rFonts w:ascii="Arial" w:hAnsi="Arial" w:cs="Arial"/>
              <w:b/>
              <w:noProof/>
            </w:rPr>
            <w:instrText xml:space="preserve"> HYPERLINK \l "_Toc50741120" </w:instrText>
          </w:r>
          <w:r>
            <w:rPr>
              <w:rStyle w:val="Hyperlink"/>
              <w:rFonts w:ascii="Arial" w:hAnsi="Arial" w:cs="Arial"/>
              <w:b/>
            </w:rPr>
            <w:fldChar w:fldCharType="separate"/>
          </w:r>
          <w:r w:rsidR="00056336" w:rsidRPr="003D03F9">
            <w:rPr>
              <w:rStyle w:val="Hyperlink"/>
              <w:rFonts w:ascii="Arial" w:hAnsi="Arial" w:cs="Arial"/>
              <w:b/>
              <w:noProof/>
            </w:rPr>
            <w:t>Supplementary Materials</w:t>
          </w:r>
          <w:r w:rsidR="00056336">
            <w:rPr>
              <w:noProof/>
              <w:webHidden/>
            </w:rPr>
            <w:tab/>
          </w:r>
          <w:r w:rsidR="00056336">
            <w:rPr>
              <w:noProof/>
              <w:webHidden/>
            </w:rPr>
            <w:fldChar w:fldCharType="begin"/>
          </w:r>
          <w:r w:rsidR="00056336">
            <w:rPr>
              <w:noProof/>
              <w:webHidden/>
            </w:rPr>
            <w:instrText xml:space="preserve"> PAGEREF _Toc50741120 \h </w:instrText>
          </w:r>
          <w:r w:rsidR="00056336">
            <w:rPr>
              <w:noProof/>
              <w:webHidden/>
            </w:rPr>
          </w:r>
          <w:r w:rsidR="00056336">
            <w:rPr>
              <w:noProof/>
              <w:webHidden/>
            </w:rPr>
            <w:fldChar w:fldCharType="separate"/>
          </w:r>
          <w:r w:rsidR="00056336">
            <w:rPr>
              <w:noProof/>
              <w:webHidden/>
            </w:rPr>
            <w:t>17</w:t>
          </w:r>
          <w:r w:rsidR="00056336">
            <w:rPr>
              <w:noProof/>
              <w:webHidden/>
            </w:rPr>
            <w:fldChar w:fldCharType="end"/>
          </w:r>
          <w:r>
            <w:rPr>
              <w:noProof/>
            </w:rPr>
            <w:fldChar w:fldCharType="end"/>
          </w:r>
        </w:p>
        <w:p w14:paraId="1E4B0867" w14:textId="4226CFFC" w:rsidR="00617272" w:rsidRPr="00DD26DA" w:rsidRDefault="00617272">
          <w:pPr>
            <w:spacing w:before="240" w:after="16" w:line="276" w:lineRule="auto"/>
            <w:rPr>
              <w:rFonts w:ascii="Arial" w:hAnsi="Arial" w:cs="Arial"/>
              <w:b/>
              <w:bCs/>
              <w:noProof/>
            </w:rPr>
            <w:pPrChange w:id="24" w:author="Ava" w:date="2020-09-14T17:51:00Z">
              <w:pPr/>
            </w:pPrChange>
          </w:pPr>
          <w:r w:rsidRPr="00C52E1C">
            <w:rPr>
              <w:rFonts w:ascii="Arial" w:hAnsi="Arial" w:cs="Arial"/>
              <w:bCs/>
              <w:noProof/>
            </w:rPr>
            <w:fldChar w:fldCharType="end"/>
          </w:r>
        </w:p>
      </w:sdtContent>
    </w:sdt>
    <w:p w14:paraId="3F8E2785" w14:textId="6F166D1C" w:rsidR="00617272" w:rsidRDefault="00617272">
      <w:pPr>
        <w:spacing w:before="240" w:after="16" w:line="276" w:lineRule="auto"/>
        <w:rPr>
          <w:rFonts w:ascii="Arial" w:hAnsi="Arial" w:cs="Arial"/>
        </w:rPr>
        <w:pPrChange w:id="25" w:author="Ava" w:date="2020-09-14T17:51:00Z">
          <w:pPr/>
        </w:pPrChange>
      </w:pPr>
      <w:r w:rsidRPr="00710199">
        <w:rPr>
          <w:rFonts w:ascii="Arial" w:hAnsi="Arial" w:cs="Arial"/>
          <w:b/>
        </w:rPr>
        <w:t>Keywords</w:t>
      </w:r>
      <w:r w:rsidRPr="00710199">
        <w:rPr>
          <w:rFonts w:ascii="Arial" w:hAnsi="Arial" w:cs="Arial"/>
        </w:rPr>
        <w:t>: statistical learning, implicit vs. explicit learning, sequence representation</w:t>
      </w:r>
    </w:p>
    <w:p w14:paraId="2485C8FB" w14:textId="34DCD597" w:rsidR="00C23978" w:rsidRPr="00C23978" w:rsidRDefault="00C23978">
      <w:pPr>
        <w:spacing w:before="240" w:after="16" w:line="276" w:lineRule="auto"/>
        <w:rPr>
          <w:rFonts w:ascii="Arial" w:hAnsi="Arial" w:cs="Arial"/>
        </w:rPr>
        <w:pPrChange w:id="26" w:author="Ava" w:date="2020-09-14T17:51:00Z">
          <w:pPr/>
        </w:pPrChange>
      </w:pPr>
      <w:r w:rsidRPr="00C23978">
        <w:rPr>
          <w:rFonts w:ascii="Arial" w:hAnsi="Arial" w:cs="Arial"/>
        </w:rPr>
        <w:t>*</w:t>
      </w:r>
      <w:r>
        <w:rPr>
          <w:rFonts w:ascii="Arial" w:hAnsi="Arial" w:cs="Arial"/>
        </w:rPr>
        <w:t xml:space="preserve"> </w:t>
      </w:r>
      <w:r w:rsidRPr="00C23978">
        <w:rPr>
          <w:rFonts w:ascii="Arial" w:hAnsi="Arial" w:cs="Arial"/>
          <w:i/>
        </w:rPr>
        <w:t>Corresponding Author.</w:t>
      </w:r>
      <w:r>
        <w:rPr>
          <w:rFonts w:ascii="Arial" w:hAnsi="Arial" w:cs="Arial"/>
        </w:rPr>
        <w:t xml:space="preserve"> Email: ava.kiai@ae.mpg.de</w:t>
      </w:r>
    </w:p>
    <w:p w14:paraId="4B8EEA77" w14:textId="77777777" w:rsidR="00617272" w:rsidRDefault="00617272">
      <w:pPr>
        <w:pStyle w:val="Heading2"/>
        <w:spacing w:before="240" w:after="16" w:line="276" w:lineRule="auto"/>
        <w:rPr>
          <w:rFonts w:ascii="Arial" w:hAnsi="Arial" w:cs="Arial"/>
          <w:b/>
          <w:color w:val="auto"/>
        </w:rPr>
        <w:pPrChange w:id="27" w:author="Ava" w:date="2020-09-14T17:51:00Z">
          <w:pPr>
            <w:pStyle w:val="Heading2"/>
          </w:pPr>
        </w:pPrChange>
      </w:pPr>
      <w:bookmarkStart w:id="28" w:name="_Toc50741103"/>
      <w:r>
        <w:rPr>
          <w:rFonts w:ascii="Arial" w:hAnsi="Arial" w:cs="Arial"/>
          <w:b/>
          <w:color w:val="auto"/>
        </w:rPr>
        <w:t>Abstract</w:t>
      </w:r>
      <w:bookmarkEnd w:id="28"/>
    </w:p>
    <w:p w14:paraId="1B003961" w14:textId="77777777" w:rsidR="003673BD" w:rsidRPr="003673BD" w:rsidDel="003924D1" w:rsidRDefault="003673BD">
      <w:pPr>
        <w:spacing w:before="240" w:after="16" w:line="276" w:lineRule="auto"/>
        <w:jc w:val="both"/>
        <w:rPr>
          <w:del w:id="29" w:author="Ava" w:date="2020-09-14T17:51:00Z"/>
          <w:rFonts w:ascii="Arial" w:hAnsi="Arial" w:cs="Arial"/>
          <w:color w:val="FF0000"/>
        </w:rPr>
        <w:pPrChange w:id="30" w:author="Ava" w:date="2020-09-14T17:51:00Z">
          <w:pPr>
            <w:spacing w:line="240" w:lineRule="auto"/>
            <w:jc w:val="both"/>
          </w:pPr>
        </w:pPrChange>
      </w:pPr>
      <w:r w:rsidRPr="003673BD">
        <w:rPr>
          <w:rFonts w:ascii="Arial" w:hAnsi="Arial" w:cs="Arial"/>
          <w:color w:val="FF0000"/>
        </w:rPr>
        <w:t xml:space="preserve">Here, we replicated the online target detection task and found further evidence for transitional probabilities modulating RT. We also found significant word recognition performance at the group level in the classic 2AFC task. We failed to uncover a correlation between these two measures. We extended this replication by running a second experiment in which participants performed the online target detection task for both structured and randomly ordered sequences of continuous speech syllables. Data from this task in both experiments </w:t>
      </w:r>
      <w:proofErr w:type="gramStart"/>
      <w:r w:rsidRPr="003673BD">
        <w:rPr>
          <w:rFonts w:ascii="Arial" w:hAnsi="Arial" w:cs="Arial"/>
          <w:color w:val="FF0000"/>
        </w:rPr>
        <w:t>was combined</w:t>
      </w:r>
      <w:proofErr w:type="gramEnd"/>
      <w:r w:rsidRPr="003673BD">
        <w:rPr>
          <w:rFonts w:ascii="Arial" w:hAnsi="Arial" w:cs="Arial"/>
          <w:color w:val="FF0000"/>
        </w:rPr>
        <w:t xml:space="preserve"> to address the question of why the target detection task fails to correlate with word recognition performance. </w:t>
      </w:r>
    </w:p>
    <w:p w14:paraId="44C5A634" w14:textId="77777777" w:rsidR="00617272" w:rsidRPr="00506AA7" w:rsidRDefault="00617272">
      <w:pPr>
        <w:spacing w:before="240" w:after="16" w:line="276" w:lineRule="auto"/>
        <w:jc w:val="both"/>
        <w:pPrChange w:id="31" w:author="Ava" w:date="2020-09-14T17:51:00Z">
          <w:pPr/>
        </w:pPrChange>
      </w:pPr>
    </w:p>
    <w:p w14:paraId="6D8603F6" w14:textId="77777777" w:rsidR="00617272" w:rsidRPr="00DD26DA" w:rsidRDefault="00617272">
      <w:pPr>
        <w:pStyle w:val="Heading2"/>
        <w:spacing w:before="240" w:after="16" w:line="276" w:lineRule="auto"/>
        <w:rPr>
          <w:rFonts w:ascii="Arial" w:hAnsi="Arial" w:cs="Arial"/>
          <w:b/>
          <w:bCs/>
          <w:noProof/>
          <w:color w:val="auto"/>
        </w:rPr>
        <w:pPrChange w:id="32" w:author="Ava" w:date="2020-09-14T17:51:00Z">
          <w:pPr>
            <w:pStyle w:val="Heading2"/>
          </w:pPr>
        </w:pPrChange>
      </w:pPr>
      <w:bookmarkStart w:id="33" w:name="_Toc50741104"/>
      <w:r w:rsidRPr="00DD26DA">
        <w:rPr>
          <w:rFonts w:ascii="Arial" w:hAnsi="Arial" w:cs="Arial"/>
          <w:b/>
          <w:color w:val="auto"/>
        </w:rPr>
        <w:t>Introduction</w:t>
      </w:r>
      <w:bookmarkEnd w:id="33"/>
    </w:p>
    <w:p w14:paraId="4952E3DC" w14:textId="41B22623" w:rsidR="00617272" w:rsidRDefault="00617272">
      <w:pPr>
        <w:spacing w:before="240" w:after="16" w:line="276" w:lineRule="auto"/>
        <w:jc w:val="both"/>
        <w:rPr>
          <w:rFonts w:ascii="Arial" w:hAnsi="Arial" w:cs="Arial"/>
        </w:rPr>
        <w:pPrChange w:id="34" w:author="Ava" w:date="2020-09-14T17:51:00Z">
          <w:pPr>
            <w:spacing w:line="240" w:lineRule="auto"/>
            <w:jc w:val="both"/>
          </w:pPr>
        </w:pPrChange>
      </w:pPr>
      <w:r w:rsidRPr="00DD26DA">
        <w:rPr>
          <w:rFonts w:ascii="Arial" w:hAnsi="Arial" w:cs="Arial"/>
        </w:rPr>
        <w:t xml:space="preserve">Statistical learning (SL) is </w:t>
      </w:r>
      <w:r>
        <w:rPr>
          <w:rFonts w:ascii="Arial" w:hAnsi="Arial" w:cs="Arial"/>
        </w:rPr>
        <w:t>a powerful</w:t>
      </w:r>
      <w:r w:rsidRPr="00DD26DA">
        <w:rPr>
          <w:rFonts w:ascii="Arial" w:hAnsi="Arial" w:cs="Arial"/>
        </w:rPr>
        <w:t xml:space="preserve"> mechanism by which the brain is able to </w:t>
      </w:r>
      <w:r>
        <w:rPr>
          <w:rFonts w:ascii="Arial" w:hAnsi="Arial" w:cs="Arial"/>
        </w:rPr>
        <w:t>detect implicit regularities in the sensory environment</w:t>
      </w:r>
      <w:r w:rsidRPr="00FE0354">
        <w:rPr>
          <w:rFonts w:ascii="Arial" w:hAnsi="Arial" w:cs="Arial"/>
        </w:rPr>
        <w:t xml:space="preserve">. </w:t>
      </w:r>
      <w:r w:rsidRPr="00FE0354">
        <w:rPr>
          <w:rFonts w:ascii="Arial" w:hAnsi="Arial" w:cs="Arial"/>
        </w:rPr>
        <w:fldChar w:fldCharType="begin" w:fldLock="1"/>
      </w:r>
      <w:r w:rsidR="00A86799">
        <w:rPr>
          <w:rFonts w:ascii="Arial" w:hAnsi="Arial" w:cs="Arial"/>
        </w:rPr>
        <w:instrText>ADDIN CSL_CITATION {"citationItems":[{"id":"ITEM-1","itemData":{"DOI":"10.1016/j.neuron.2015.09.019","ISSN":"0896-6273","abstract":"A sequence of images, sounds, or words can be stored at several levels of detail, from specific items and their timing to abstract structure. We propose a taxonomy of five distinct cerebral mechanisms for sequence coding: transitions and timing knowledge, chunking, ordinal knowledge, algebraic patterns, and nested tree structures. In each case, we review the available experimental paradigms and list the behavioral and neural signatures of the systems involved. Tree structures require a specific recursive neural code, as yet unidentified by electrophysiology, possibly unique to humans, and which may explain the singularity of human language and cognition.","author":[{"dropping-particle":"","family":"Dehaene","given":"Stanislas","non-dropping-particle":"","parse-names":false,"suffix":""},{"dropping-particle":"","family":"Meyniel","given":"Florent","non-dropping-particle":"","parse-names":false,"suffix":""},{"dropping-particle":"","family":"Wacongne","given":"Catherine","non-dropping-particle":"","parse-names":false,"suffix":""},{"dropping-particle":"","family":"Wang","given":"Liping","non-dropping-particle":"","parse-names":false,"suffix":""},{"dropping-particle":"","family":"Pallier","given":"Christophe","non-dropping-particle":"","parse-names":false,"suffix":""}],"container-title":"Neuron","id":"ITEM-1","issue":"1","issued":{"date-parts":[["2015","10","7"]]},"page":"2-19","publisher":"Elsevier Inc.","title":"The Neural Representation of Sequences: From Transition Probabilities to Algebraic Patterns and Linguistic Trees","type":"article-journal","volume":"88"},"uris":["http://www.mendeley.com/documents/?uuid=34536e78-4a37-462f-bec8-310168b81148"]}],"mendeley":{"formattedCitation":"(Dehaene et al. 2015)","plainTextFormattedCitation":"(Dehaene et al. 2015)","previouslyFormattedCitation":"(Dehaene et al. 2015)"},"properties":{"noteIndex":0},"schema":"https://github.com/citation-style-language/schema/raw/master/csl-citation.json"}</w:instrText>
      </w:r>
      <w:r w:rsidRPr="00FE0354">
        <w:rPr>
          <w:rFonts w:ascii="Arial" w:hAnsi="Arial" w:cs="Arial"/>
        </w:rPr>
        <w:fldChar w:fldCharType="separate"/>
      </w:r>
      <w:r w:rsidR="00A86799" w:rsidRPr="00A86799">
        <w:rPr>
          <w:rFonts w:ascii="Arial" w:hAnsi="Arial" w:cs="Arial"/>
          <w:noProof/>
        </w:rPr>
        <w:t>(Dehaene et al. 2015)</w:t>
      </w:r>
      <w:r w:rsidRPr="00FE0354">
        <w:rPr>
          <w:rFonts w:ascii="Arial" w:hAnsi="Arial" w:cs="Arial"/>
        </w:rPr>
        <w:fldChar w:fldCharType="end"/>
      </w:r>
      <w:r>
        <w:rPr>
          <w:rFonts w:ascii="Arial" w:hAnsi="Arial" w:cs="Arial"/>
        </w:rPr>
        <w:t xml:space="preserve"> Regardless of input modality, humans are sensitive to subtle distributional properties of incoming streams of information, and able to employ this information to complete subsequent tasks. </w:t>
      </w:r>
      <w:r>
        <w:rPr>
          <w:rFonts w:ascii="Arial" w:hAnsi="Arial" w:cs="Arial"/>
        </w:rPr>
        <w:fldChar w:fldCharType="begin" w:fldLock="1"/>
      </w:r>
      <w:r w:rsidR="00A86799">
        <w:rPr>
          <w:rFonts w:ascii="Arial" w:hAnsi="Arial" w:cs="Arial"/>
        </w:rPr>
        <w:instrText>ADDIN CSL_CITATION {"citationItems":[{"id":"ITEM-1","itemData":{"DOI":"10.1016/J.TICS.2014.12.010","ISSN":"1364-6613","abstract":"Statistical learning (SL) is typically considered to be a domain-general mechanism by which cognitive systems discover the underlying distributional properties of the input. However, recent studies examining whether there are commonalities in the learning of distributional information across different domains or modalities consistently reveal modality and stimulus specificity. Therefore, important questions are how and why a hypothesized domain-general learning mechanism systematically produces such effects. Here, we offer a theoretical framework according to which SL is not a unitary mechanism, but a set of domain-general computational principles that operate in different modalities and, therefore, are subject to the specific constraints characteristic of their respective brain regions. This framework offers testable predictions and we discuss its computational and neurobiological plausibility.","author":[{"dropping-particle":"","family":"Frost","given":"Ram","non-dropping-particle":"","parse-names":false,"suffix":""},{"dropping-particle":"","family":"Armstrong","given":"Blair C.","non-dropping-particle":"","parse-names":false,"suffix":""},{"dropping-particle":"","family":"Siegelman","given":"Noam","non-dropping-particle":"","parse-names":false,"suffix":""},{"dropping-particle":"","family":"Christiansen","given":"Morten H.","non-dropping-particle":"","parse-names":false,"suffix":""}],"container-title":"Trends in Cognitive Sciences","id":"ITEM-1","issue":"3","issued":{"date-parts":[["2015","3","1"]]},"page":"117-125","publisher":"Elsevier Current Trends","title":"Domain generality versus modality specificity: the paradox of statistical learning","type":"article-journal","volume":"19"},"uris":["http://www.mendeley.com/documents/?uuid=194e0426-5d04-3f20-9a18-efb5d68769ff"]},{"id":"ITEM-2","itemData":{"DOI":"10.1098/rstb.2016.0047","ISSN":"1471-2970","PMID":"27872366","author":[{"dropping-particle":"","family":"Armstrong","given":"Blair C.","non-dropping-particle":"","parse-names":false,"suffix":""},{"dropping-particle":"","family":"Frost","given":"Ram","non-dropping-particle":"","parse-names":false,"suffix":""},{"dropping-particle":"","family":"Christiansen","given":"Morten H.","non-dropping-particle":"","parse-names":false,"suffix":""}],"container-title":"Philosophical transactions of the Royal Society of London. Series B, Biological sciences","id":"ITEM-2","issue":"1711","issued":{"date-parts":[["2017","1","5"]]},"page":"20160047","publisher":"The Royal Society","title":"The long road of statistical learning research: past, present and future.","type":"article-journal","volume":"372"},"uris":["http://www.mendeley.com/documents/?uuid=e6b3347b-773d-4d5e-81cc-5ca175a850a0"]}],"mendeley":{"formattedCitation":"(Armstrong, Frost, and Christiansen 2017; Frost et al. 2015)","plainTextFormattedCitation":"(Armstrong, Frost, and Christiansen 2017; Frost et al. 2015)","previouslyFormattedCitation":"(Armstrong, Frost, and Christiansen 2017; Frost et al. 2015)"},"properties":{"noteIndex":0},"schema":"https://github.com/citation-style-language/schema/raw/master/csl-citation.json"}</w:instrText>
      </w:r>
      <w:r>
        <w:rPr>
          <w:rFonts w:ascii="Arial" w:hAnsi="Arial" w:cs="Arial"/>
        </w:rPr>
        <w:fldChar w:fldCharType="separate"/>
      </w:r>
      <w:r w:rsidR="00A86799" w:rsidRPr="00A86799">
        <w:rPr>
          <w:rFonts w:ascii="Arial" w:hAnsi="Arial" w:cs="Arial"/>
          <w:noProof/>
        </w:rPr>
        <w:t>(Armstrong, Frost, and Christiansen 2017; Frost et al. 2015)</w:t>
      </w:r>
      <w:r>
        <w:rPr>
          <w:rFonts w:ascii="Arial" w:hAnsi="Arial" w:cs="Arial"/>
        </w:rPr>
        <w:fldChar w:fldCharType="end"/>
      </w:r>
    </w:p>
    <w:p w14:paraId="0BFC538E" w14:textId="04E41EA2" w:rsidR="00617272" w:rsidRDefault="00617272">
      <w:pPr>
        <w:spacing w:before="240" w:after="16" w:line="276" w:lineRule="auto"/>
        <w:jc w:val="both"/>
        <w:rPr>
          <w:rFonts w:ascii="Arial" w:hAnsi="Arial" w:cs="Arial"/>
        </w:rPr>
        <w:pPrChange w:id="35" w:author="Ava" w:date="2020-09-14T17:51:00Z">
          <w:pPr>
            <w:spacing w:line="240" w:lineRule="auto"/>
            <w:jc w:val="both"/>
          </w:pPr>
        </w:pPrChange>
      </w:pPr>
      <w:r>
        <w:rPr>
          <w:rFonts w:ascii="Arial" w:hAnsi="Arial" w:cs="Arial"/>
        </w:rPr>
        <w:t xml:space="preserve">Numerous experiments have shown individuals are capable of extracting transitional probabilities embedded in streams of auditory </w:t>
      </w:r>
      <w:r>
        <w:rPr>
          <w:rStyle w:val="FootnoteReference"/>
          <w:rFonts w:ascii="Arial" w:hAnsi="Arial" w:cs="Arial"/>
        </w:rPr>
        <w:fldChar w:fldCharType="begin" w:fldLock="1"/>
      </w:r>
      <w:r w:rsidR="00A86799">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Infants","type":"article-journal","volume":"274"},"uris":["http://www.mendeley.com/documents/?uuid=a2187452-1194-313f-afda-a7657e4722a9"]},{"id":"ITEM-2","itemData":{"DOI":"10.1016/J.COGNITION.2009.07.011","ISSN":"0010-0277","abstract":"Numerous recent studies suggest that human learners, including both infants and adults, readily track sequential statistics computed between adjacent elements. One such statistic, transitional probability, is typically calculated as the likelihood that one element predicts another. However, little is known about whether listeners are sensitive to the directionality of this computation. To address this issue, we tested 8-month-old infants in a word segmentation task, using fluent speech drawn from an unfamiliar natural language. Critically, test items were distinguished solely by their backward transitional probabilities. The results provide the first evidence that infants track backward statistics in fluent speech.","author":[{"dropping-particle":"","family":"Pelucchi","given":"Bruna","non-dropping-particle":"","parse-names":false,"suffix":""},{"dropping-particle":"","family":"Hay","given":"Jessica F.","non-dropping-particle":"","parse-names":false,"suffix":""},{"dropping-particle":"","family":"Saffran","given":"Jenny R.","non-dropping-particle":"","parse-names":false,"suffix":""}],"container-title":"Cognition","id":"ITEM-2","issue":"2","issued":{"date-parts":[["2009","11","1"]]},"page":"244-247","publisher":"Elsevier","title":"Learning in reverse: Eight-month-old infants track backward transitional probabilities","type":"article-journal","volume":"113"},"uris":["http://www.mendeley.com/documents/?uuid=38527305-2526-3af1-8636-c2c01a206fa7"]},{"id":"ITEM-3","itemData":{"DOI":"10.1006/JMLA.1996.0032","ISSN":"0749-596X","abstract":"One of the infant's first tasks in language acquisition is to discover the words embedded in a mostly continuous speech stream. This learning problem might be solved by using distributional cues to word boundaries—for example, by computing the transitional probabilities between sounds in the language input and using the relative strengths of these probabilities to hypothesize word boundaries. The learner might be further aided by language-specific prosodic cues correlated with word boundaries. As a first step in testing these hypotheses, we briefly exposed adults to an artificial language in which the only cues available for word segmentation were the transitional probabilities between syllables. Subjects were able to learn the words of this language. Furthermore, the addition of certain prosodic cues served to enhance performance. These results suggest that distributional cues may play an important role in the initial word segmentation of language learners.","author":[{"dropping-particle":"","family":"Saffran","given":"Jenny R.","non-dropping-particle":"","parse-names":false,"suffix":""},{"dropping-particle":"","family":"Newport","given":"Elissa L.","non-dropping-particle":"","parse-names":false,"suffix":""},{"dropping-particle":"","family":"Aslin","given":"Richard N.","non-dropping-particle":"","parse-names":false,"suffix":""}],"container-title":"Journal of Memory and Language","id":"ITEM-3","issue":"4","issued":{"date-parts":[["1996","8","1"]]},"page":"606-621","publisher":"Academic Press","title":"Word Segmentation: The Role of Distributional Cues","type":"article-journal","volume":"35"},"uris":["http://www.mendeley.com/documents/?uuid=0a037dfc-bb40-37d3-a4d2-af77549cbf29"]},{"id":"ITEM-4","itemData":{"DOI":"10.1016/j.jml.2008.10.003","abstract":"Word-segmentation,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Language","id":"ITEM-4","issued":{"date-parts":[["2009"]]},"title":"The surprising power of statistical learning: When fragment knowledge leads to false memories of unheard words","type":"article-journal","volume":"60"},"uris":["http://www.mendeley.com/documents/?uuid=a6f5f0df-101b-3d58-a302-de093d1e64f9"]}],"mendeley":{"formattedCitation":"(Endress and Mehler 2009; Pelucchi, Hay, and Saffran 2009; Saffran, Aslin, and Newport 1996; Saffran, Newport, and Aslin 1996)","plainTextFormattedCitation":"(Endress and Mehler 2009; Pelucchi, Hay, and Saffran 2009; Saffran, Aslin, and Newport 1996; Saffran, Newport, and Aslin 1996)","previouslyFormattedCitation":"(Endress and Mehler 2009; Pelucchi, Hay, and Saffran 2009; Saffran, Aslin, and Newport 1996; Saffran, Newport, and Aslin 1996)"},"properties":{"noteIndex":0},"schema":"https://github.com/citation-style-language/schema/raw/master/csl-citation.json"}</w:instrText>
      </w:r>
      <w:r>
        <w:rPr>
          <w:rStyle w:val="FootnoteReference"/>
          <w:rFonts w:ascii="Arial" w:hAnsi="Arial" w:cs="Arial"/>
        </w:rPr>
        <w:fldChar w:fldCharType="separate"/>
      </w:r>
      <w:r w:rsidR="00A86799" w:rsidRPr="00A86799">
        <w:rPr>
          <w:rFonts w:ascii="Arial" w:hAnsi="Arial" w:cs="Arial"/>
          <w:bCs/>
          <w:noProof/>
        </w:rPr>
        <w:t>(Endress and Mehler 2009; Pelucchi, Hay, and Saffran 2009; Saffran, Aslin, and Newport 1996; Saffran, Newport, and Aslin 1996)</w:t>
      </w:r>
      <w:r>
        <w:rPr>
          <w:rStyle w:val="FootnoteReference"/>
          <w:rFonts w:ascii="Arial" w:hAnsi="Arial" w:cs="Arial"/>
        </w:rPr>
        <w:fldChar w:fldCharType="end"/>
      </w:r>
      <w:r w:rsidRPr="00DD26DA">
        <w:rPr>
          <w:rFonts w:ascii="Arial" w:hAnsi="Arial" w:cs="Arial"/>
        </w:rPr>
        <w:t xml:space="preserve"> </w:t>
      </w:r>
      <w:r>
        <w:rPr>
          <w:rFonts w:ascii="Arial" w:hAnsi="Arial" w:cs="Arial"/>
        </w:rPr>
        <w:t xml:space="preserve">as well as visual sequences of stimuli. </w:t>
      </w:r>
      <w:r>
        <w:rPr>
          <w:rFonts w:ascii="Arial" w:hAnsi="Arial" w:cs="Arial"/>
        </w:rPr>
        <w:fldChar w:fldCharType="begin" w:fldLock="1"/>
      </w:r>
      <w:r w:rsidR="00A86799">
        <w:rPr>
          <w:rFonts w:ascii="Arial" w:hAnsi="Arial" w:cs="Arial"/>
        </w:rPr>
        <w:instrText>ADDIN CSL_CITATION {"citationItems":[{"id":"ITEM-1","itemData":{"DOI":"10.1037/0096-3445.134.4.552","ISSN":"1939-2222","author":[{"dropping-particle":"","family":"Turk-Browne","given":"Nicholas B.","non-dropping-particle":"","parse-names":false,"suffix":""},{"dropping-particle":"","family":"Jungé","given":"Justin A.","non-dropping-particle":"","parse-names":false,"suffix":""},{"dropping-particle":"","family":"Scholl","given":"Brian J.","non-dropping-particle":"","parse-names":false,"suffix":""}],"container-title":"Journal of Experimental Psychology: General","id":"ITEM-1","issue":"4","issued":{"date-parts":[["2005"]]},"page":"552-564","publisher":"US: American Psychological Association","title":"The Automaticity of Visual Statistical Learning","type":"article-journal","volume":"134"},"uris":["http://www.mendeley.com/documents/?uuid=720ffade-28b0-350b-98e9-d1b3f7db7483"]}],"mendeley":{"formattedCitation":"(Turk-Browne, Jungé, and Scholl 2005)","plainTextFormattedCitation":"(Turk-Browne, Jungé, and Scholl 2005)","previouslyFormattedCitation":"(Turk-Browne, Jungé, and Scholl 2005)"},"properties":{"noteIndex":0},"schema":"https://github.com/citation-style-language/schema/raw/master/csl-citation.json"}</w:instrText>
      </w:r>
      <w:r>
        <w:rPr>
          <w:rFonts w:ascii="Arial" w:hAnsi="Arial" w:cs="Arial"/>
        </w:rPr>
        <w:fldChar w:fldCharType="separate"/>
      </w:r>
      <w:r w:rsidR="00A86799" w:rsidRPr="00A86799">
        <w:rPr>
          <w:rFonts w:ascii="Arial" w:hAnsi="Arial" w:cs="Arial"/>
          <w:noProof/>
        </w:rPr>
        <w:t>(Turk-Browne, Jungé, and Scholl 2005)</w:t>
      </w:r>
      <w:r>
        <w:rPr>
          <w:rFonts w:ascii="Arial" w:hAnsi="Arial" w:cs="Arial"/>
        </w:rPr>
        <w:fldChar w:fldCharType="end"/>
      </w:r>
      <w:r>
        <w:rPr>
          <w:rFonts w:ascii="Arial" w:hAnsi="Arial" w:cs="Arial"/>
        </w:rPr>
        <w:t xml:space="preserve">. The ability to track regularities in sensory streams not only leads to improvement in performance on behavioral tasks, but </w:t>
      </w:r>
      <w:proofErr w:type="gramStart"/>
      <w:r>
        <w:rPr>
          <w:rFonts w:ascii="Arial" w:hAnsi="Arial" w:cs="Arial"/>
        </w:rPr>
        <w:t>can also be observed</w:t>
      </w:r>
      <w:proofErr w:type="gramEnd"/>
      <w:r>
        <w:rPr>
          <w:rFonts w:ascii="Arial" w:hAnsi="Arial" w:cs="Arial"/>
        </w:rPr>
        <w:t xml:space="preserve"> in neural responses to the sequence. This neural</w:t>
      </w:r>
      <w:r w:rsidR="00FE0354">
        <w:rPr>
          <w:rFonts w:ascii="Arial" w:hAnsi="Arial" w:cs="Arial"/>
        </w:rPr>
        <w:t xml:space="preserve"> correlates of this process can be observed </w:t>
      </w:r>
      <w:r>
        <w:rPr>
          <w:rFonts w:ascii="Arial" w:hAnsi="Arial" w:cs="Arial"/>
        </w:rPr>
        <w:t xml:space="preserve">whether the items are within </w:t>
      </w:r>
      <w:r>
        <w:rPr>
          <w:rFonts w:ascii="Arial" w:hAnsi="Arial" w:cs="Arial"/>
        </w:rPr>
        <w:fldChar w:fldCharType="begin" w:fldLock="1"/>
      </w:r>
      <w:r w:rsidR="00A86799">
        <w:rPr>
          <w:rFonts w:ascii="Arial" w:hAnsi="Arial" w:cs="Arial"/>
        </w:rPr>
        <w:instrText>ADDIN CSL_CITATION {"citationItems":[{"id":"ITEM-1","itemData":{"DOI":"10.1523/JNEUROSCI.0858-10.2010","abstract":"Our environments are highly regular in terms ofwhen and where objects appear relative to each other. Statistical learning allows us to extract and represent these regularities, but how this knowledge is used by the brain during ongoing perception is unclear.Weused rapid event-related fMRI to measure hemodynamic responses to individual visual images in a continuous stream that contained sequential contingencies. Sixteenhumanobservers encountered these statistical regularities while performinganunrelated cognitive task, andwere unaware oftheir existence. Nevertheless, the right anterior hippocampus showed greater hemodynamic responses to predictive stimuli, providing evidence for implicit anticipation as a consequence of unsupervised statistical learning. Hippocampal anticipation based on predictive stimuli correlated with subsequent processing of the predicted stimuli in occipital and parietal cortex, and anticipation in additional brain regions correlated with facilitated object recognition as reflected in behavioral priming. Additional analyses suggested that implicit perceptual anticipation does not contribute to explicit familiarity, but can result in predictive potentiation of category- selective ventral visual cortex. Overall, these findings showthat future-oriented processing can arise incidentally during the perception of statistical regularities.","author":[{"dropping-particle":"","family":"Turk-Browne","given":"Nicholas B","non-dropping-particle":"","parse-names":false,"suffix":""},{"dropping-particle":"","family":"Scholl","given":"Brian J","non-dropping-particle":"","parse-names":false,"suffix":""},{"dropping-particle":"","family":"Johnson","given":"Marcia K","non-dropping-particle":"","parse-names":false,"suffix":""},{"dropping-particle":"","family":"Chun","given":"Marvin M","non-dropping-particle":"","parse-names":false,"suffix":""}],"container-title":"The Journal of Neuroscience","id":"ITEM-1","issue":"33","issued":{"date-parts":[["2010"]]},"page":"11177-11187","title":"Implicit Perceptual Anticipation Triggered by Statistical Learning","type":"article-journal","volume":"30"},"uris":["http://www.mendeley.com/documents/?uuid=61174b22-8c6e-3631-b249-231ca10601f8"]}],"mendeley":{"formattedCitation":"(Turk-Browne et al. 2010)","plainTextFormattedCitation":"(Turk-Browne et al. 2010)","previouslyFormattedCitation":"(Turk-Browne et al. 2010)"},"properties":{"noteIndex":0},"schema":"https://github.com/citation-style-language/schema/raw/master/csl-citation.json"}</w:instrText>
      </w:r>
      <w:r>
        <w:rPr>
          <w:rFonts w:ascii="Arial" w:hAnsi="Arial" w:cs="Arial"/>
        </w:rPr>
        <w:fldChar w:fldCharType="separate"/>
      </w:r>
      <w:r w:rsidR="00A86799" w:rsidRPr="00A86799">
        <w:rPr>
          <w:rFonts w:ascii="Arial" w:hAnsi="Arial" w:cs="Arial"/>
          <w:noProof/>
        </w:rPr>
        <w:t>(Turk-Browne et al. 2010)</w:t>
      </w:r>
      <w:r>
        <w:rPr>
          <w:rFonts w:ascii="Arial" w:hAnsi="Arial" w:cs="Arial"/>
        </w:rPr>
        <w:fldChar w:fldCharType="end"/>
      </w:r>
      <w:r>
        <w:rPr>
          <w:rFonts w:ascii="Arial" w:hAnsi="Arial" w:cs="Arial"/>
        </w:rPr>
        <w:t xml:space="preserve"> or outside </w:t>
      </w:r>
      <w:r>
        <w:rPr>
          <w:rFonts w:ascii="Arial" w:hAnsi="Arial" w:cs="Arial"/>
        </w:rPr>
        <w:fldChar w:fldCharType="begin" w:fldLock="1"/>
      </w:r>
      <w:r w:rsidR="00A86799">
        <w:rPr>
          <w:rFonts w:ascii="Arial" w:hAnsi="Arial" w:cs="Arial"/>
        </w:rPr>
        <w:instrText>ADDIN CSL_CITATION {"citationItems":[{"id":"ITEM-1","itemData":{"abstract":"Our environment contains regularities distributed in space and time that can be detected by way of statistical learning. This unsupervised learning occurs without intent or awareness, but little is known about how it relates to other types of learning , how it affects perceptual processing, and how quickly it can occur. Here we use fMRI during statistical learning to explore these questions. Participants viewed statistically structured versus unstructured sequences of shapes while performing a task unrelated to the structure. Robust neural responses to statistical structure were observed, and these responses were notable in four ways: First, responses to structure were observed in the striatum and medial temporal lobe, suggesting that statistical learning may be related to other forms of associative learning and relational memory. Second, statistical regularities yielded greater activation in category-specific visual regions (object-selective lateral occipital cortex and word-selective ventral occipito-temporal cortex), demonstrating that these regions are sensitive to information distributed in time. Third, evidence of learning emerged early during familiarization, showing that statistical learning can operate very quickly and with little exposure. Finally, neural signatures of learning were dissociable from subsequent explicit familiarity, suggesting that learning can occur in the absence of awareness. Overall, our findings help elucidate the underlying nature of statistical learning. &amp;","author":[{"dropping-particle":"","family":"Turk-Browne","given":"Nicholas B.","non-dropping-particle":"","parse-names":false,"suffix":""},{"dropping-particle":"","family":"Scholl","given":"Brian J","non-dropping-particle":"","parse-names":false,"suffix":""},{"dropping-particle":"","family":"Chun","given":"Marvin M","non-dropping-particle":"","parse-names":false,"suffix":""},{"dropping-particle":"","family":"Johnson","given":"Marcia K","non-dropping-particle":"","parse-names":false,"suffix":""}],"container-title":"Journal of Cognitive Neuroscience","id":"ITEM-1","issue":"10","issued":{"date-parts":[["2008"]]},"page":"1934-1945","title":"Neural Evidence of Statistical Learning: Efficient Detection of Visual Regularities Without Awareness","type":"article-journal","volume":"21"},"uris":["http://www.mendeley.com/documents/?uuid=aa1609c8-1a4b-391e-a464-3dfbe910447d"]},{"id":"ITEM-2","itemData":{"DOI":"10.1016/j.cortex.2019.01.013","abstract":"Statistical learning, the process of extracting regularities from the environment, plays an essential role in many aspects of cognition, including speech segmentation and language acquisition. A key component of statistical learning in a linguistic context is the perceptual binding of adjacent individual units (e.g., syllables) into integrated composites (e.g., multisyllabic words). A second, conceptually dissociable component of statistical learning is the memory storage of these integrated representations. Here we examine whether these two dissociable components of statistical learning are differentially impacted by top-down, voluntary attentional resources. Learners' attention was either focused towards or diverted from a speech stream made up of repeating nonsense words. Building on our previous findings, we quantified the online perceptual binding of individual syllables into component words using an EEG-based neural entrainment measure. Following exposure, statistical learning was assessed using offline tests, sensitive to both perceptual binding and memory storage. Neural measures verified that our manipulation of selective attention successfully reduced limited-capacity resources to the speech stream. Diverting attention away from the speech stream did not alter neural entrainment to the component words or post-exposure familiarity ratings, but did impact performance on an indirect reaction-time based memory test. We conclude that theoretically dissociable components of statistically learning are differentially impacted by attention and top-down processing resources. A reduction in attention to the speech stream may impede memory storage of the component words. In contrast, the moment-by-moment perceptual binding of speech regularities can occur even while learners' attention is focused on a demanding concurrent task, and we found no evidence that selective attention modulates this process. These results suggest that learners can acquire basic statistical properties of language without directly focusing on the speech input, potentially opening up previously overlooked opportunities for language learning, particularly in adult learners.","author":[{"dropping-particle":"","family":"Batterink","given":"Laura J.","non-dropping-particle":"","parse-names":false,"suffix":""},{"dropping-particle":"","family":"Paller","given":"Ken A.","non-dropping-particle":"","parse-names":false,"suffix":""}],"container-title":"Cortex","id":"ITEM-2","issued":{"date-parts":[["2019"]]},"page":"56-71","title":"Statistical learning of speech regularities can occur outside the focus of attention","type":"article-journal","volume":"115"},"uris":["http://www.mendeley.com/documents/?uuid=305ee541-c300-36fe-a5a7-2e470a8173cd"]}],"mendeley":{"formattedCitation":"(Batterink and Paller 2019; Turk-Browne et al. 2008)","plainTextFormattedCitation":"(Batterink and Paller 2019; Turk-Browne et al. 2008)","previouslyFormattedCitation":"(Batterink and Paller 2019; Turk-Browne et al. 2008)"},"properties":{"noteIndex":0},"schema":"https://github.com/citation-style-language/schema/raw/master/csl-citation.json"}</w:instrText>
      </w:r>
      <w:r>
        <w:rPr>
          <w:rFonts w:ascii="Arial" w:hAnsi="Arial" w:cs="Arial"/>
        </w:rPr>
        <w:fldChar w:fldCharType="separate"/>
      </w:r>
      <w:r w:rsidR="00A86799" w:rsidRPr="00A86799">
        <w:rPr>
          <w:rFonts w:ascii="Arial" w:hAnsi="Arial" w:cs="Arial"/>
          <w:noProof/>
        </w:rPr>
        <w:t>(Batterink and Paller 2019; Turk-Browne et al. 2008)</w:t>
      </w:r>
      <w:r>
        <w:rPr>
          <w:rFonts w:ascii="Arial" w:hAnsi="Arial" w:cs="Arial"/>
        </w:rPr>
        <w:fldChar w:fldCharType="end"/>
      </w:r>
      <w:r>
        <w:rPr>
          <w:rFonts w:ascii="Arial" w:hAnsi="Arial" w:cs="Arial"/>
        </w:rPr>
        <w:t xml:space="preserve"> the focus of attention </w:t>
      </w:r>
      <w:r>
        <w:rPr>
          <w:rFonts w:ascii="Arial" w:hAnsi="Arial" w:cs="Arial"/>
        </w:rPr>
        <w:fldChar w:fldCharType="begin" w:fldLock="1"/>
      </w:r>
      <w:r w:rsidR="00A86799">
        <w:rPr>
          <w:rFonts w:ascii="Arial" w:hAnsi="Arial" w:cs="Arial"/>
        </w:rPr>
        <w:instrText>ADDIN CSL_CITATION {"citationItems":[{"id":"ITEM-1","itemData":{"DOI":"10.1111/tops.12420","ISSN":"1756-8757","abstract":"Both implicit learning and statistical learning focus on the ability of learners to pick up on patterns in the environment. It has been suggested that these two lines of research may be combined into a single construct of “implicit statistical learning.” However, by comparing the neural processes that give rise to implicit versus statistical learning, we may determine the extent to which these two learn- ing paradigms do indeed describe the same core mechanisms. In this review, we describe current knowledge about neural mechanisms underlying both implicit learning and statistical learning, high- lighting converging findings between these two literatures. A common thread across all paradigms is that learning is supported by interactions between the declarative and nondeclarative memory sys- tems of the brain. We conclude by discussing several outstanding research questions and future direc- tions for each of these two research fields. Moving forward, we suggest that the two literatures may interface by defining learning according to experimental paradigm, with “implicit learning” reserved as a specific term to denote learning without awareness, which may potentially occur across all para- digms. By continuing to align these two strands of research, we will be in a better position to charac- terize the neural bases of both implicit and statistical learning, ultimately improving our understanding of core mechanisms that underlie a wide variety of human cognitive abilities.","author":[{"dropping-particle":"","family":"Batterink","given":"Laura J.","non-dropping-particle":"","parse-names":false,"suffix":""},{"dropping-particle":"","family":"Paller","given":"Ken A.","non-dropping-particle":"","parse-names":false,"suffix":""},{"dropping-particle":"","family":"Reber","given":"Paul J.","non-dropping-particle":"","parse-names":false,"suffix":""}],"container-title":"Topics in Cognitive Science","id":"ITEM-1","issued":{"date-parts":[["2019","4","3"]]},"page":"1-22","publisher":"John Wiley &amp; Sons, Ltd (10.1111)","title":"Understanding the Neural Bases of Implicit and Statistical Learning","type":"article-journal"},"uris":["http://www.mendeley.com/documents/?uuid=f042ccb6-3de8-3d84-8455-676eb3fddc2b"]}],"mendeley":{"formattedCitation":"(Batterink, Paller, and Reber 2019)","manualFormatting":"(for a review, see Batterink, Paller, &amp; Reber, 2019)","plainTextFormattedCitation":"(Batterink, Paller, and Reber 2019)","previouslyFormattedCitation":"(Batterink, Paller, and Reber 2019)"},"properties":{"noteIndex":0},"schema":"https://github.com/citation-style-language/schema/raw/master/csl-citation.json"}</w:instrText>
      </w:r>
      <w:r>
        <w:rPr>
          <w:rFonts w:ascii="Arial" w:hAnsi="Arial" w:cs="Arial"/>
        </w:rPr>
        <w:fldChar w:fldCharType="separate"/>
      </w:r>
      <w:r w:rsidRPr="006763BA">
        <w:rPr>
          <w:rFonts w:ascii="Arial" w:hAnsi="Arial" w:cs="Arial"/>
          <w:noProof/>
        </w:rPr>
        <w:t>(</w:t>
      </w:r>
      <w:r>
        <w:rPr>
          <w:rFonts w:ascii="Arial" w:hAnsi="Arial" w:cs="Arial"/>
          <w:noProof/>
        </w:rPr>
        <w:t xml:space="preserve">for a review, see </w:t>
      </w:r>
      <w:r w:rsidRPr="006763BA">
        <w:rPr>
          <w:rFonts w:ascii="Arial" w:hAnsi="Arial" w:cs="Arial"/>
          <w:noProof/>
        </w:rPr>
        <w:t>Batterink, Paller, &amp; Reber, 2019)</w:t>
      </w:r>
      <w:r>
        <w:rPr>
          <w:rFonts w:ascii="Arial" w:hAnsi="Arial" w:cs="Arial"/>
        </w:rPr>
        <w:fldChar w:fldCharType="end"/>
      </w:r>
      <w:r>
        <w:rPr>
          <w:rFonts w:ascii="Arial" w:hAnsi="Arial" w:cs="Arial"/>
        </w:rPr>
        <w:t xml:space="preserve">. Complex statistics, such as non-adjacent relationships, can also be detected alongside adjacent relationships </w:t>
      </w:r>
      <w:r>
        <w:rPr>
          <w:rFonts w:ascii="Arial" w:hAnsi="Arial" w:cs="Arial"/>
        </w:rPr>
        <w:fldChar w:fldCharType="begin" w:fldLock="1"/>
      </w:r>
      <w:r w:rsidR="00A86799">
        <w:rPr>
          <w:rFonts w:ascii="Arial" w:hAnsi="Arial" w:cs="Arial"/>
        </w:rPr>
        <w:instrText>ADDIN CSL_CITATION {"citationItems":[{"id":"ITEM-1","itemData":{"abstract":"Speech is produced mainly in continuous streams containing several words. Listeners can use the transitional probability (TP) between adjacent and non-adjacent syllables to segment ''words'' from a continuous stream of artificial speech, much as they use TPs to organize a variety of perceptual continua. It is thus possible that a general-purpose statistical device exploits any speech unit to achieve segmentation of speech streams. Alternatively , language may limit what representations are open to statistical investigation according to their specific linguistic role. In this article, we focus on vowels and consonants in continuous speech. We hypothesized that vowels and consonants in words carry different kinds of information , the latter being more tied to word identification and the former to grammar. We thus predicted that in a word identification task involving continuous speech, learners would track TPs among consonants, but not among vowels. Our results show a preferential role for consonants in word identification.","author":[{"dropping-particle":"","family":"Bonatti","given":"Luca L","non-dropping-particle":"","parse-names":false,"suffix":""},{"dropping-particle":"","family":"Peña","given":"Marcela","non-dropping-particle":"","parse-names":false,"suffix":""},{"dropping-particle":"","family":"Nespor","given":"Marina","non-dropping-particle":"","parse-names":false,"suffix":""},{"dropping-particle":"","family":"Mehler","given":"Jacques","non-dropping-particle":"","parse-names":false,"suffix":""}],"container-title":"Psychological Science","id":"ITEM-1","issue":"6","issued":{"date-parts":[["2005"]]},"title":"Linguistic Constraints on Statistical Computations The Role of Consonants and Vowels in Continuous Speech Processing","type":"article-journal","volume":"16"},"uris":["http://www.mendeley.com/documents/?uuid=cf7a261b-cea6-31f8-a976-d787d8f0f823"]}],"mendeley":{"formattedCitation":"(Bonatti et al. 2005)","plainTextFormattedCitation":"(Bonatti et al. 2005)","previouslyFormattedCitation":"(Bonatti et al. 2005)"},"properties":{"noteIndex":0},"schema":"https://github.com/citation-style-language/schema/raw/master/csl-citation.json"}</w:instrText>
      </w:r>
      <w:r>
        <w:rPr>
          <w:rFonts w:ascii="Arial" w:hAnsi="Arial" w:cs="Arial"/>
        </w:rPr>
        <w:fldChar w:fldCharType="separate"/>
      </w:r>
      <w:r w:rsidR="00A86799" w:rsidRPr="00A86799">
        <w:rPr>
          <w:rFonts w:ascii="Arial" w:hAnsi="Arial" w:cs="Arial"/>
          <w:noProof/>
        </w:rPr>
        <w:t>(Bonatti et al. 2005)</w:t>
      </w:r>
      <w:r>
        <w:rPr>
          <w:rFonts w:ascii="Arial" w:hAnsi="Arial" w:cs="Arial"/>
        </w:rPr>
        <w:fldChar w:fldCharType="end"/>
      </w:r>
      <w:r>
        <w:rPr>
          <w:rFonts w:ascii="Arial" w:hAnsi="Arial" w:cs="Arial"/>
        </w:rPr>
        <w:t xml:space="preserve">. </w:t>
      </w:r>
    </w:p>
    <w:p w14:paraId="6A1E1FE3" w14:textId="3E01453C" w:rsidR="00617272" w:rsidRDefault="00617272">
      <w:pPr>
        <w:spacing w:before="240" w:after="16" w:line="276" w:lineRule="auto"/>
        <w:jc w:val="both"/>
        <w:rPr>
          <w:rFonts w:ascii="Arial" w:hAnsi="Arial" w:cs="Arial"/>
        </w:rPr>
        <w:pPrChange w:id="36" w:author="Ava" w:date="2020-09-14T17:51:00Z">
          <w:pPr>
            <w:spacing w:line="240" w:lineRule="auto"/>
            <w:jc w:val="both"/>
          </w:pPr>
        </w:pPrChange>
      </w:pPr>
      <w:r>
        <w:rPr>
          <w:rFonts w:ascii="Arial" w:hAnsi="Arial" w:cs="Arial"/>
        </w:rPr>
        <w:t xml:space="preserve">Yet, despite the considerable amount of evidence in favor of SL as a robust ability, the behavioral measures used to evaluate the degree of learning are psychometrically weak and have yielded highly variable results among participants (both within and across studies). </w:t>
      </w:r>
      <w:r>
        <w:rPr>
          <w:rFonts w:ascii="Arial" w:hAnsi="Arial" w:cs="Arial"/>
        </w:rPr>
        <w:fldChar w:fldCharType="begin" w:fldLock="1"/>
      </w:r>
      <w:r w:rsidR="00A86799">
        <w:rPr>
          <w:rFonts w:ascii="Arial" w:hAnsi="Arial" w:cs="Arial"/>
        </w:rPr>
        <w:instrText>ADDIN CSL_CITATION {"citationItems":[{"id":"ITEM-1","itemData":{"DOI":"10.3758/s13428-016-0719-z","ISSN":"1554-3528","author":[{"dropping-particle":"","family":"Siegelman","given":"Noam","non-dropping-particle":"","parse-names":false,"suffix":""},{"dropping-particle":"","family":"Bogaerts","given":"Louisa","non-dropping-particle":"","parse-names":false,"suffix":""},{"dropping-particle":"","family":"Frost","given":"Ram","non-dropping-particle":"","parse-names":false,"suffix":""}],"container-title":"Behavior Research Methods","id":"ITEM-1","issue":"2","issued":{"date-parts":[["2017","4"]]},"page":"418-432","publisher":"Springer US","title":"Measuring individual differences in statistical learning: Current pitfalls and possible solutions","type":"article-journal","volume":"49"},"uris":["http://www.mendeley.com/documents/?uuid=0f75494c-29a2-3aaf-b679-a09575119637"]}],"mendeley":{"formattedCitation":"(Siegelman, Bogaerts, and Frost 2017)","plainTextFormattedCitation":"(Siegelman, Bogaerts, and Frost 2017)","previouslyFormattedCitation":"(Siegelman, Bogaerts, and Frost 2017)"},"properties":{"noteIndex":0},"schema":"https://github.com/citation-style-language/schema/raw/master/csl-citation.json"}</w:instrText>
      </w:r>
      <w:r>
        <w:rPr>
          <w:rFonts w:ascii="Arial" w:hAnsi="Arial" w:cs="Arial"/>
        </w:rPr>
        <w:fldChar w:fldCharType="separate"/>
      </w:r>
      <w:r w:rsidR="00A86799" w:rsidRPr="00A86799">
        <w:rPr>
          <w:rFonts w:ascii="Arial" w:hAnsi="Arial" w:cs="Arial"/>
          <w:noProof/>
        </w:rPr>
        <w:t>(Siegelman, Bogaerts, and Frost 2017)</w:t>
      </w:r>
      <w:r>
        <w:rPr>
          <w:rFonts w:ascii="Arial" w:hAnsi="Arial" w:cs="Arial"/>
        </w:rPr>
        <w:fldChar w:fldCharType="end"/>
      </w:r>
      <w:r>
        <w:rPr>
          <w:rFonts w:ascii="Arial" w:hAnsi="Arial" w:cs="Arial"/>
        </w:rPr>
        <w:t xml:space="preserve"> Since the original study using continuous speech to test for SL in infants </w:t>
      </w:r>
      <w:r>
        <w:rPr>
          <w:rFonts w:ascii="Arial" w:hAnsi="Arial" w:cs="Arial"/>
        </w:rPr>
        <w:fldChar w:fldCharType="begin" w:fldLock="1"/>
      </w:r>
      <w:r w:rsidR="00A86799">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Infants","type":"article-journal","volume":"274"},"uris":["http://www.mendeley.com/documents/?uuid=a2187452-1194-313f-afda-a7657e4722a9"]}],"mendeley":{"formattedCitation":"(Saffran, Aslin, and Newport 1996)","plainTextFormattedCitation":"(Saffran, Aslin, and Newport 1996)","previouslyFormattedCitation":"(Saffran, Aslin, and Newport 1996)"},"properties":{"noteIndex":0},"schema":"https://github.com/citation-style-language/schema/raw/master/csl-citation.json"}</w:instrText>
      </w:r>
      <w:r>
        <w:rPr>
          <w:rFonts w:ascii="Arial" w:hAnsi="Arial" w:cs="Arial"/>
        </w:rPr>
        <w:fldChar w:fldCharType="separate"/>
      </w:r>
      <w:r w:rsidR="00A86799" w:rsidRPr="00A86799">
        <w:rPr>
          <w:rFonts w:ascii="Arial" w:hAnsi="Arial" w:cs="Arial"/>
          <w:noProof/>
        </w:rPr>
        <w:t>(Saffran, Aslin, and Newport 1996)</w:t>
      </w:r>
      <w:r>
        <w:rPr>
          <w:rFonts w:ascii="Arial" w:hAnsi="Arial" w:cs="Arial"/>
        </w:rPr>
        <w:fldChar w:fldCharType="end"/>
      </w:r>
      <w:r>
        <w:rPr>
          <w:rFonts w:ascii="Arial" w:hAnsi="Arial" w:cs="Arial"/>
        </w:rPr>
        <w:t xml:space="preserve">, this ability has been </w:t>
      </w:r>
      <w:r w:rsidRPr="00DD26DA">
        <w:rPr>
          <w:rFonts w:ascii="Arial" w:hAnsi="Arial" w:cs="Arial"/>
        </w:rPr>
        <w:t xml:space="preserve">canonically measured using an explicit </w:t>
      </w:r>
      <w:r>
        <w:rPr>
          <w:rFonts w:ascii="Arial" w:hAnsi="Arial" w:cs="Arial"/>
        </w:rPr>
        <w:t xml:space="preserve">recognition </w:t>
      </w:r>
      <w:r>
        <w:rPr>
          <w:rFonts w:ascii="Arial" w:hAnsi="Arial" w:cs="Arial"/>
        </w:rPr>
        <w:lastRenderedPageBreak/>
        <w:t xml:space="preserve">task, often with little or no modification from the original, </w:t>
      </w:r>
      <w:r w:rsidRPr="00DD26DA">
        <w:rPr>
          <w:rFonts w:ascii="Arial" w:hAnsi="Arial" w:cs="Arial"/>
        </w:rPr>
        <w:t xml:space="preserve">after </w:t>
      </w:r>
      <w:r>
        <w:rPr>
          <w:rFonts w:ascii="Arial" w:hAnsi="Arial" w:cs="Arial"/>
        </w:rPr>
        <w:t>participants have been exposed to the stimuli sequence in a learning phase</w:t>
      </w:r>
      <w:r w:rsidRPr="00DD26DA">
        <w:rPr>
          <w:rFonts w:ascii="Arial" w:hAnsi="Arial" w:cs="Arial"/>
        </w:rPr>
        <w:t>.</w:t>
      </w:r>
      <w:r>
        <w:rPr>
          <w:rFonts w:ascii="Arial" w:hAnsi="Arial" w:cs="Arial"/>
        </w:rPr>
        <w:t xml:space="preserve"> </w:t>
      </w:r>
      <w:r>
        <w:rPr>
          <w:rFonts w:ascii="Arial" w:hAnsi="Arial" w:cs="Arial"/>
        </w:rPr>
        <w:fldChar w:fldCharType="begin" w:fldLock="1"/>
      </w:r>
      <w:r w:rsidR="00A86799">
        <w:rPr>
          <w:rFonts w:ascii="Arial" w:hAnsi="Arial" w:cs="Arial"/>
        </w:rPr>
        <w:instrText>ADDIN CSL_CITATION {"citationItems":[{"id":"ITEM-1","itemData":{"DOI":"10.3758/s13428-016-0719-z","ISSN":"1554-3528","author":[{"dropping-particle":"","family":"Siegelman","given":"Noam","non-dropping-particle":"","parse-names":false,"suffix":""},{"dropping-particle":"","family":"Bogaerts","given":"Louisa","non-dropping-particle":"","parse-names":false,"suffix":""},{"dropping-particle":"","family":"Frost","given":"Ram","non-dropping-particle":"","parse-names":false,"suffix":""}],"container-title":"Behavior Research Methods","id":"ITEM-1","issue":"2","issued":{"date-parts":[["2017","4"]]},"page":"418-432","publisher":"Springer US","title":"Measuring individual differences in statistical learning: Current pitfalls and possible solutions","type":"article-journal","volume":"49"},"uris":["http://www.mendeley.com/documents/?uuid=0f75494c-29a2-3aaf-b679-a09575119637"]}],"mendeley":{"formattedCitation":"(Siegelman, Bogaerts, and Frost 2017)","plainTextFormattedCitation":"(Siegelman, Bogaerts, and Frost 2017)","previouslyFormattedCitation":"(Siegelman, Bogaerts, and Frost 2017)"},"properties":{"noteIndex":0},"schema":"https://github.com/citation-style-language/schema/raw/master/csl-citation.json"}</w:instrText>
      </w:r>
      <w:r>
        <w:rPr>
          <w:rFonts w:ascii="Arial" w:hAnsi="Arial" w:cs="Arial"/>
        </w:rPr>
        <w:fldChar w:fldCharType="separate"/>
      </w:r>
      <w:r w:rsidR="00A86799" w:rsidRPr="00A86799">
        <w:rPr>
          <w:rFonts w:ascii="Arial" w:hAnsi="Arial" w:cs="Arial"/>
          <w:noProof/>
        </w:rPr>
        <w:t>(Siegelman, Bogaerts, and Frost 2017)</w:t>
      </w:r>
      <w:r>
        <w:rPr>
          <w:rFonts w:ascii="Arial" w:hAnsi="Arial" w:cs="Arial"/>
        </w:rPr>
        <w:fldChar w:fldCharType="end"/>
      </w:r>
      <w:r>
        <w:rPr>
          <w:rFonts w:ascii="Arial" w:hAnsi="Arial" w:cs="Arial"/>
        </w:rPr>
        <w:t xml:space="preserve"> The task typically consists of pairing each of the units that make up the sequence (e.g. tri-syllabic pseudowords or triplets of visual shapes) with a foil, a test item of equal length but which either violates the transitional probability structure of the learned units, or is made up of random elements from the stimulus set (syllables, shapes). Participants then report which of the pair is more familiar, more similar to the exposure stream, or explicitly asked which appeared in the previous part of the experiment. </w:t>
      </w:r>
    </w:p>
    <w:p w14:paraId="6985426D" w14:textId="01AA7C0B" w:rsidR="00297C3A" w:rsidRDefault="00617272">
      <w:pPr>
        <w:spacing w:before="240" w:after="16" w:line="276" w:lineRule="auto"/>
        <w:jc w:val="both"/>
        <w:rPr>
          <w:rFonts w:ascii="Arial" w:hAnsi="Arial" w:cs="Arial"/>
        </w:rPr>
        <w:pPrChange w:id="37" w:author="Ava" w:date="2020-09-14T17:51:00Z">
          <w:pPr>
            <w:spacing w:line="240" w:lineRule="auto"/>
            <w:jc w:val="both"/>
          </w:pPr>
        </w:pPrChange>
      </w:pPr>
      <w:r>
        <w:rPr>
          <w:rFonts w:ascii="Arial" w:hAnsi="Arial" w:cs="Arial"/>
        </w:rPr>
        <w:t xml:space="preserve">Meanwhile, several </w:t>
      </w:r>
      <w:r w:rsidR="008C3478">
        <w:rPr>
          <w:rFonts w:ascii="Arial" w:hAnsi="Arial" w:cs="Arial"/>
        </w:rPr>
        <w:t>tasks</w:t>
      </w:r>
      <w:r>
        <w:rPr>
          <w:rFonts w:ascii="Arial" w:hAnsi="Arial" w:cs="Arial"/>
        </w:rPr>
        <w:t xml:space="preserve"> </w:t>
      </w:r>
      <w:proofErr w:type="gramStart"/>
      <w:r>
        <w:rPr>
          <w:rFonts w:ascii="Arial" w:hAnsi="Arial" w:cs="Arial"/>
        </w:rPr>
        <w:t>have been developed</w:t>
      </w:r>
      <w:proofErr w:type="gramEnd"/>
      <w:r>
        <w:rPr>
          <w:rFonts w:ascii="Arial" w:hAnsi="Arial" w:cs="Arial"/>
        </w:rPr>
        <w:t xml:space="preserve"> </w:t>
      </w:r>
      <w:r w:rsidR="008C3478">
        <w:rPr>
          <w:rFonts w:ascii="Arial" w:hAnsi="Arial" w:cs="Arial"/>
        </w:rPr>
        <w:t>to</w:t>
      </w:r>
      <w:r>
        <w:rPr>
          <w:rFonts w:ascii="Arial" w:hAnsi="Arial" w:cs="Arial"/>
        </w:rPr>
        <w:t xml:space="preserve"> measure statistical learning “online.” These tasks aim to capture the dynamic aspects of SL (</w:t>
      </w:r>
      <w:r w:rsidR="00297C3A">
        <w:rPr>
          <w:rFonts w:ascii="Arial" w:hAnsi="Arial" w:cs="Arial"/>
        </w:rPr>
        <w:t>e.g. how early it occurs</w:t>
      </w:r>
      <w:r>
        <w:rPr>
          <w:rFonts w:ascii="Arial" w:hAnsi="Arial" w:cs="Arial"/>
        </w:rPr>
        <w:t xml:space="preserve">, </w:t>
      </w:r>
      <w:r w:rsidR="00297C3A">
        <w:rPr>
          <w:rFonts w:ascii="Arial" w:hAnsi="Arial" w:cs="Arial"/>
        </w:rPr>
        <w:t>how robust or stable it is over the course of the exposure phase)</w:t>
      </w:r>
      <w:r>
        <w:rPr>
          <w:rFonts w:ascii="Arial" w:hAnsi="Arial" w:cs="Arial"/>
        </w:rPr>
        <w:t xml:space="preserve"> and provide more insight into the contribution of individual stimulus items in generating the ultimate effect. </w:t>
      </w:r>
      <w:r w:rsidR="00297C3A">
        <w:rPr>
          <w:rFonts w:ascii="Arial" w:hAnsi="Arial" w:cs="Arial"/>
        </w:rPr>
        <w:t xml:space="preserve">Typically, online SL tasks entail asking participants to detect a particular stimulus while they </w:t>
      </w:r>
      <w:proofErr w:type="gramStart"/>
      <w:r w:rsidR="00297C3A">
        <w:rPr>
          <w:rFonts w:ascii="Arial" w:hAnsi="Arial" w:cs="Arial"/>
        </w:rPr>
        <w:t>are being exposed</w:t>
      </w:r>
      <w:proofErr w:type="gramEnd"/>
      <w:r w:rsidR="00297C3A">
        <w:rPr>
          <w:rFonts w:ascii="Arial" w:hAnsi="Arial" w:cs="Arial"/>
        </w:rPr>
        <w:t xml:space="preserve"> to the stream </w:t>
      </w:r>
      <w:r w:rsidR="00BA5C4F">
        <w:rPr>
          <w:rFonts w:ascii="Arial" w:hAnsi="Arial" w:cs="Arial"/>
        </w:rPr>
        <w:t>embedded with</w:t>
      </w:r>
      <w:r w:rsidR="00297C3A">
        <w:rPr>
          <w:rFonts w:ascii="Arial" w:hAnsi="Arial" w:cs="Arial"/>
        </w:rPr>
        <w:t xml:space="preserve"> the statistical regularities they are supposed to learn. </w:t>
      </w:r>
      <w:r w:rsidR="00BA5C4F">
        <w:rPr>
          <w:rFonts w:ascii="Arial" w:hAnsi="Arial" w:cs="Arial"/>
        </w:rPr>
        <w:t>A common variant</w:t>
      </w:r>
      <w:r w:rsidR="00297C3A">
        <w:rPr>
          <w:rFonts w:ascii="Arial" w:hAnsi="Arial" w:cs="Arial"/>
        </w:rPr>
        <w:t xml:space="preserve"> of the task ask</w:t>
      </w:r>
      <w:r w:rsidR="00BA5C4F">
        <w:rPr>
          <w:rFonts w:ascii="Arial" w:hAnsi="Arial" w:cs="Arial"/>
        </w:rPr>
        <w:t>s</w:t>
      </w:r>
      <w:r w:rsidR="00297C3A">
        <w:rPr>
          <w:rFonts w:ascii="Arial" w:hAnsi="Arial" w:cs="Arial"/>
        </w:rPr>
        <w:t xml:space="preserve"> participants to detect a target stimulus that is part of the </w:t>
      </w:r>
      <w:r w:rsidR="00BA5C4F">
        <w:rPr>
          <w:rFonts w:ascii="Arial" w:hAnsi="Arial" w:cs="Arial"/>
        </w:rPr>
        <w:t>pattern</w:t>
      </w:r>
      <w:r w:rsidR="00297C3A">
        <w:rPr>
          <w:rFonts w:ascii="Arial" w:hAnsi="Arial" w:cs="Arial"/>
        </w:rPr>
        <w:t xml:space="preserve"> being learned (e.g. syllable, shape). These </w:t>
      </w:r>
      <w:r w:rsidR="00BA5C4F">
        <w:rPr>
          <w:rFonts w:ascii="Arial" w:hAnsi="Arial" w:cs="Arial"/>
        </w:rPr>
        <w:t>“</w:t>
      </w:r>
      <w:r w:rsidR="00297C3A">
        <w:rPr>
          <w:rFonts w:ascii="Arial" w:hAnsi="Arial" w:cs="Arial"/>
        </w:rPr>
        <w:t>target detection tasks</w:t>
      </w:r>
      <w:r w:rsidR="00BA5C4F">
        <w:rPr>
          <w:rFonts w:ascii="Arial" w:hAnsi="Arial" w:cs="Arial"/>
        </w:rPr>
        <w:t>”</w:t>
      </w:r>
      <w:r w:rsidR="00297C3A">
        <w:rPr>
          <w:rFonts w:ascii="Arial" w:hAnsi="Arial" w:cs="Arial"/>
        </w:rPr>
        <w:t xml:space="preserve"> have been used i</w:t>
      </w:r>
      <w:r>
        <w:rPr>
          <w:rFonts w:ascii="Arial" w:hAnsi="Arial" w:cs="Arial"/>
        </w:rPr>
        <w:t xml:space="preserve">n both visual </w:t>
      </w:r>
      <w:r>
        <w:rPr>
          <w:rStyle w:val="FootnoteReference"/>
          <w:rFonts w:ascii="Arial" w:hAnsi="Arial" w:cs="Arial"/>
        </w:rPr>
        <w:fldChar w:fldCharType="begin" w:fldLock="1"/>
      </w:r>
      <w:r w:rsidR="00E56F7B">
        <w:rPr>
          <w:rFonts w:ascii="Arial" w:hAnsi="Arial" w:cs="Arial"/>
        </w:rPr>
        <w:instrText>ADDIN CSL_CITATION {"citationItems":[{"id":"ITEM-1","itemData":{"DOI":"10.1037/0096-3445.134.4.552","ISSN":"1939-2222","author":[{"dropping-particle":"","family":"Turk-Browne","given":"Nicholas B.","non-dropping-particle":"","parse-names":false,"suffix":""},{"dropping-particle":"","family":"Jungé","given":"Justin A.","non-dropping-particle":"","parse-names":false,"suffix":""},{"dropping-particle":"","family":"Scholl","given":"Brian J.","non-dropping-particle":"","parse-names":false,"suffix":""}],"container-title":"Journal of Experimental Psychology: General","id":"ITEM-1","issue":"4","issued":{"date-parts":[["2005"]]},"page":"552-564","publisher":"US: American Psychological Association","title":"The Automaticity of Visual Statistical Learning","type":"article-journal","volume":"134"},"uris":["http://www.mendeley.com/documents/?uuid=720ffade-28b0-350b-98e9-d1b3f7db7483"]},{"id":"ITEM-2","itemData":{"DOI":"10.1027/1618-3169/a000295","ISSN":"1618-3169","abstract":"Abstract.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Psychology","id":"ITEM-2","issue":"5","issued":{"date-parts":[["2015","11","7"]]},"page":"346-351","publisher":" Hogrefe Publishing ","title":"Rapid Serial Auditory Presentation","type":"article-journal","volume":"62"},"uris":["http://www.mendeley.com/documents/?uuid=c07d67b2-f7c9-363f-8819-1638d556826f"]},{"id":"ITEM-3","itemData":{"DOI":"10.1037/a0027210","ISSN":"1939-1285","PMID":"22329789","abstract":"In visual statistical learning, participants learn the statistical regularities present in a sequence of visual shapes. A recent study (Kim, Seitz, Feenstra, &amp; Shams, 2009) suggests that visual statistical learning occurs implicitly, as it is not accompanied by conscious awareness of these regularities. However, that interpretation of the data depends on 2 unwarranted assumptions concerning the nature and sensitivity of the tasks used to measure learning. In a replication of this study, we used a 4-choice completion task as a direct measure of learning, in addition to an indirect measure consisting of a rapid serial visual presentation task. Moreover, binary confidence judgments were recorded after each completion trial. This way, we measured systematically the extent to which sequence knowledge was available to consciousness. Supporting the notion that the role of unconscious knowledge was overestimated in Kim et al.'s study, our results reveal that participants' performance cannot be exclusively accounted for by implicit knowledge.","author":[{"dropping-particle":"","family":"Bertels","given":"Julie","non-dropping-particle":"","parse-names":false,"suffix":""},{"dropping-particle":"","family":"Franco","given":"Ana","non-dropping-particle":"","parse-names":false,"suffix":""},{"dropping-particle":"","family":"Destrebecqz","given":"Arnaud","non-dropping-particle":"","parse-names":false,"suffix":""}],"container-title":"Journal of Experimental Psychology: Learning, Memory, and Cognition","id":"ITEM-3","issue":"5","issued":{"date-parts":[["2012","9"]]},"page":"1425-1431","title":"How implicit is visual statistical learning?","type":"article-journal","volume":"38"},"uris":["http://www.mendeley.com/documents/?uuid=11f2d980-644b-4e65-a2d1-d5820bbde90e"]}],"mendeley":{"formattedCitation":"(Bertels, Franco, and Destrebecqz 2012; Franco, Eberlen, et al. 2015; Turk-Browne, Jungé, and Scholl 2005)","plainTextFormattedCitation":"(Bertels, Franco, and Destrebecqz 2012; Franco, Eberlen, et al. 2015; Turk-Browne, Jungé, and Scholl 2005)","previouslyFormattedCitation":"(Bertels, Franco, and Destrebecqz 2012; Franco, Eberlen, et al. 2015; Turk-Browne, Jungé, and Scholl 2005)"},"properties":{"noteIndex":0},"schema":"https://github.com/citation-style-language/schema/raw/master/csl-citation.json"}</w:instrText>
      </w:r>
      <w:r>
        <w:rPr>
          <w:rStyle w:val="FootnoteReference"/>
          <w:rFonts w:ascii="Arial" w:hAnsi="Arial" w:cs="Arial"/>
        </w:rPr>
        <w:fldChar w:fldCharType="separate"/>
      </w:r>
      <w:r w:rsidR="00E56F7B" w:rsidRPr="00E56F7B">
        <w:rPr>
          <w:rFonts w:ascii="Arial" w:hAnsi="Arial" w:cs="Arial"/>
          <w:noProof/>
        </w:rPr>
        <w:t>(Bertels, Franco, and Destrebecqz 2012; Franco, Eberlen, et al. 2015; Turk-Browne, Jungé, and Scholl 2005)</w:t>
      </w:r>
      <w:r>
        <w:rPr>
          <w:rStyle w:val="FootnoteReference"/>
          <w:rFonts w:ascii="Arial" w:hAnsi="Arial" w:cs="Arial"/>
        </w:rPr>
        <w:fldChar w:fldCharType="end"/>
      </w:r>
      <w:r>
        <w:rPr>
          <w:rFonts w:ascii="Arial" w:hAnsi="Arial" w:cs="Arial"/>
        </w:rPr>
        <w:t xml:space="preserve"> and auditory </w:t>
      </w:r>
      <w:r>
        <w:rPr>
          <w:rStyle w:val="FootnoteReference"/>
          <w:rFonts w:ascii="Arial" w:hAnsi="Arial" w:cs="Arial"/>
        </w:rPr>
        <w:fldChar w:fldCharType="begin" w:fldLock="1"/>
      </w:r>
      <w:r w:rsidR="002945A0">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learning","type":"article-journal","volume":"83"},"uris":["http://www.mendeley.com/documents/?uuid=1dddcb04-7b26-3099-82ef-fbf3aebcb855"]},{"id":"ITEM-2","itemData":{"DOI":"10.1101/lm.037986.114","ISBN":"15495485/14","abstract":"Humans are capable of rapidly extracting regularities from environmental input, a process known as statistical learning. This type of learning typically occurs automatically, through passive exposure to environmental input. The presumed function of statistical learning is to optimize processing, allowing the brain to more accurately predict and prepare for incoming input. In this study, we ask whether the function of statistical learning may be enhanced through supplementary explicit training, in which underlying regularities are explicitly taught rather than simply abstracted through exposure. Learners were randomly assigned either to an explicit group or an implicit group. All learners were exposed to a continuous stream of repeating nonsense words. Prior to this implicit training, learners in the explicit group received supplementary explicit training on the nonsense words. Statistical learning was assessed through a speeded reaction-time (RT) task, which measured the extent to which learners used acquired statistical knowledge to optimize online processing. Both RTs and brain potentials revealed significant differences in online processing as a function of training condition. RTs showed a crossover interaction; responses in the explicit group were faster to predictable targets and marginally slower to less predictable targets relative to responses in the implicit group. P300 potentials to predictable targets were larger in the explicit group than in the implicit group, suggesting greater recruitment of controlled, effortful processes. Taken together, these results suggest that information abstracted through passive exposure during statistical learning may be processed more automatically and with less effort than information that is acquired explicitly.","author":[{"dropping-particle":"","family":"Batterink","given":"Laura J.","non-dropping-particle":"","parse-names":false,"suffix":""},{"dropping-particle":"","family":"Reber","given":"Paul J.","non-dropping-particle":"","parse-names":false,"suffix":""},{"dropping-particle":"","family":"Paller","given":"Ken A.","non-dropping-particle":"","parse-names":false,"suffix":""}],"container-title":"Learning and Memory","id":"ITEM-2","issued":{"date-parts":[["2015"]]},"page":"544-555","title":"Functional differences between statistical learning with and without explicit training","type":"article-journal","volume":"22"},"uris":["http://www.mendeley.com/documents/?uuid=5d1d06f4-dea1-311c-9f72-72fbdfa229bd"]},{"id":"ITEM-3","itemData":{"DOI":"10.1016/J.CORTEX.2017.02.004","ISSN":"0010-9452","abstract":"The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A.","non-dropping-particle":"","parse-names":false,"suffix":""}],"container-title":"Cortex","id":"ITEM-3","issued":{"date-parts":[["2017","5","1"]]},"page":"31-45","publisher":"Elsevier","title":"Online neural monitoring of statistical learning","type":"article-journal","volume":"90"},"uris":["http://www.mendeley.com/documents/?uuid=2917575b-6805-3808-a15b-e0bc737b639c"]}],"mendeley":{"formattedCitation":"(Batterink et al. 2015; Batterink and Paller 2017; Batterink, Reber, and Paller 2015)","plainTextFormattedCitation":"(Batterink et al. 2015; Batterink and Paller 2017; Batterink, Reber, and Paller 2015)","previouslyFormattedCitation":"(Batterink et al. 2015; Batterink and Paller 2017; Batterink, Reber, and Paller 2015)"},"properties":{"noteIndex":0},"schema":"https://github.com/citation-style-language/schema/raw/master/csl-citation.json"}</w:instrText>
      </w:r>
      <w:r>
        <w:rPr>
          <w:rStyle w:val="FootnoteReference"/>
          <w:rFonts w:ascii="Arial" w:hAnsi="Arial" w:cs="Arial"/>
        </w:rPr>
        <w:fldChar w:fldCharType="separate"/>
      </w:r>
      <w:r w:rsidR="002945A0" w:rsidRPr="002945A0">
        <w:rPr>
          <w:rFonts w:ascii="Arial" w:hAnsi="Arial" w:cs="Arial"/>
          <w:bCs/>
          <w:noProof/>
        </w:rPr>
        <w:t>(Batterink et al. 2015; Batterink and Paller 2017; Batterink, Reber, and Paller 2015)</w:t>
      </w:r>
      <w:r>
        <w:rPr>
          <w:rStyle w:val="FootnoteReference"/>
          <w:rFonts w:ascii="Arial" w:hAnsi="Arial" w:cs="Arial"/>
        </w:rPr>
        <w:fldChar w:fldCharType="end"/>
      </w:r>
      <w:r w:rsidR="00297C3A">
        <w:rPr>
          <w:rFonts w:ascii="Arial" w:hAnsi="Arial" w:cs="Arial"/>
        </w:rPr>
        <w:t xml:space="preserve"> SL studies</w:t>
      </w:r>
      <w:r w:rsidR="00BA5C4F">
        <w:rPr>
          <w:rFonts w:ascii="Arial" w:hAnsi="Arial" w:cs="Arial"/>
        </w:rPr>
        <w:t xml:space="preserve">. They provide an additional </w:t>
      </w:r>
      <w:r w:rsidR="00A86799">
        <w:rPr>
          <w:rFonts w:ascii="Arial" w:hAnsi="Arial" w:cs="Arial"/>
        </w:rPr>
        <w:t>advantage</w:t>
      </w:r>
      <w:r w:rsidR="00BA5C4F">
        <w:rPr>
          <w:rFonts w:ascii="Arial" w:hAnsi="Arial" w:cs="Arial"/>
        </w:rPr>
        <w:t xml:space="preserve"> in</w:t>
      </w:r>
      <w:r w:rsidR="00A86799">
        <w:rPr>
          <w:rFonts w:ascii="Arial" w:hAnsi="Arial" w:cs="Arial"/>
        </w:rPr>
        <w:t xml:space="preserve"> that they also double as a cover task to keep participants engaged and attentive, while </w:t>
      </w:r>
      <w:r w:rsidR="00BA5C4F">
        <w:rPr>
          <w:rFonts w:ascii="Arial" w:hAnsi="Arial" w:cs="Arial"/>
        </w:rPr>
        <w:t>preserving</w:t>
      </w:r>
      <w:r w:rsidR="00A86799">
        <w:rPr>
          <w:rFonts w:ascii="Arial" w:hAnsi="Arial" w:cs="Arial"/>
        </w:rPr>
        <w:t xml:space="preserve"> the statistical structure of the sequence </w:t>
      </w:r>
      <w:proofErr w:type="gramStart"/>
      <w:r w:rsidR="00A86799">
        <w:rPr>
          <w:rFonts w:ascii="Arial" w:hAnsi="Arial" w:cs="Arial"/>
        </w:rPr>
        <w:t>fully intact</w:t>
      </w:r>
      <w:proofErr w:type="gramEnd"/>
      <w:r w:rsidR="00297C3A">
        <w:rPr>
          <w:rFonts w:ascii="Arial" w:hAnsi="Arial" w:cs="Arial"/>
        </w:rPr>
        <w:t xml:space="preserve">. Similar tasks </w:t>
      </w:r>
      <w:r w:rsidR="00BA5C4F">
        <w:rPr>
          <w:rFonts w:ascii="Arial" w:hAnsi="Arial" w:cs="Arial"/>
        </w:rPr>
        <w:t xml:space="preserve">involve having participants </w:t>
      </w:r>
      <w:r w:rsidR="00297C3A">
        <w:rPr>
          <w:rFonts w:ascii="Arial" w:hAnsi="Arial" w:cs="Arial"/>
        </w:rPr>
        <w:t xml:space="preserve">detect a secondary stimulus embedded in the </w:t>
      </w:r>
      <w:r w:rsidR="00BA5C4F">
        <w:rPr>
          <w:rFonts w:ascii="Arial" w:hAnsi="Arial" w:cs="Arial"/>
        </w:rPr>
        <w:t>sequence</w:t>
      </w:r>
      <w:r w:rsidR="00297C3A">
        <w:rPr>
          <w:rFonts w:ascii="Arial" w:hAnsi="Arial" w:cs="Arial"/>
        </w:rPr>
        <w:t xml:space="preserve"> (e.g. click sounds embedded in continuous speech, </w:t>
      </w:r>
      <w:r w:rsidR="00297C3A">
        <w:rPr>
          <w:rFonts w:ascii="Arial" w:hAnsi="Arial" w:cs="Arial"/>
        </w:rPr>
        <w:fldChar w:fldCharType="begin" w:fldLock="1"/>
      </w:r>
      <w:r w:rsidR="002945A0">
        <w:rPr>
          <w:rFonts w:ascii="Arial" w:hAnsi="Arial" w:cs="Arial"/>
        </w:rPr>
        <w:instrText>ADDIN CSL_CITATION {"citationItems":[{"id":"ITEM-1","itemData":{"DOI":"10.1080/01690965.2010.482451","author":[{"dropping-particle":"","family":"Gómez","given":"David M","non-dropping-particle":"","parse-names":false,"suffix":""},{"dropping-particle":"","family":"Bion","given":"Ricardo A H","non-dropping-particle":"","parse-names":false,"suffix":""},{"dropping-particle":"","family":"Mehler","given":"Jacques","non-dropping-particle":"","parse-names":false,"suffix":""}],"container-title":"Language and Cognitive Processes","id":"ITEM-1","issue":"2","issued":{"date-parts":[["2010"]]},"page":"212-223","title":"The word segmentation process as revealed by click detection","type":"article-journal","volume":"26"},"uris":["http://www.mendeley.com/documents/?uuid=2d0a9de5-1f6a-3843-877b-5234e9dd5416"]}],"mendeley":{"formattedCitation":"(Gómez, Bion, and Mehler 2010)","manualFormatting":"Gómez, Bion, and Mehler 2010)","plainTextFormattedCitation":"(Gómez, Bion, and Mehler 2010)","previouslyFormattedCitation":"(Gómez, Bion, and Mehler 2010)"},"properties":{"noteIndex":0},"schema":"https://github.com/citation-style-language/schema/raw/master/csl-citation.json"}</w:instrText>
      </w:r>
      <w:r w:rsidR="00297C3A">
        <w:rPr>
          <w:rFonts w:ascii="Arial" w:hAnsi="Arial" w:cs="Arial"/>
        </w:rPr>
        <w:fldChar w:fldCharType="separate"/>
      </w:r>
      <w:r w:rsidR="00A86799" w:rsidRPr="00A86799">
        <w:rPr>
          <w:rFonts w:ascii="Arial" w:hAnsi="Arial" w:cs="Arial"/>
          <w:noProof/>
        </w:rPr>
        <w:t>Gómez, Bion, and Mehler 2010)</w:t>
      </w:r>
      <w:r w:rsidR="00297C3A">
        <w:rPr>
          <w:rFonts w:ascii="Arial" w:hAnsi="Arial" w:cs="Arial"/>
        </w:rPr>
        <w:fldChar w:fldCharType="end"/>
      </w:r>
      <w:r w:rsidR="00BA5C4F">
        <w:rPr>
          <w:rFonts w:ascii="Arial" w:hAnsi="Arial" w:cs="Arial"/>
        </w:rPr>
        <w:t>.</w:t>
      </w:r>
      <w:r w:rsidR="00297C3A">
        <w:rPr>
          <w:rFonts w:ascii="Arial" w:hAnsi="Arial" w:cs="Arial"/>
        </w:rPr>
        <w:t xml:space="preserve"> </w:t>
      </w:r>
    </w:p>
    <w:p w14:paraId="557C26A8" w14:textId="40468695" w:rsidR="00297C3A" w:rsidRDefault="00297C3A">
      <w:pPr>
        <w:spacing w:before="240" w:after="16" w:line="276" w:lineRule="auto"/>
        <w:jc w:val="both"/>
        <w:rPr>
          <w:rFonts w:ascii="Arial" w:hAnsi="Arial" w:cs="Arial"/>
        </w:rPr>
        <w:pPrChange w:id="38" w:author="Ava" w:date="2020-09-14T17:51:00Z">
          <w:pPr>
            <w:spacing w:line="240" w:lineRule="auto"/>
            <w:jc w:val="both"/>
          </w:pPr>
        </w:pPrChange>
      </w:pPr>
      <w:r>
        <w:rPr>
          <w:rFonts w:ascii="Arial" w:hAnsi="Arial" w:cs="Arial"/>
        </w:rPr>
        <w:t xml:space="preserve">These online tasks have the potential to provide rich insight into the process of extracting regularities from continuous input. The tasks mentioned above </w:t>
      </w:r>
      <w:r w:rsidR="00BA5C4F">
        <w:rPr>
          <w:rFonts w:ascii="Arial" w:hAnsi="Arial" w:cs="Arial"/>
        </w:rPr>
        <w:t>all</w:t>
      </w:r>
      <w:r>
        <w:rPr>
          <w:rFonts w:ascii="Arial" w:hAnsi="Arial" w:cs="Arial"/>
        </w:rPr>
        <w:t xml:space="preserve"> report that reaction times (RT) to</w:t>
      </w:r>
      <w:r w:rsidR="00A86799">
        <w:rPr>
          <w:rFonts w:ascii="Arial" w:hAnsi="Arial" w:cs="Arial"/>
        </w:rPr>
        <w:t xml:space="preserve"> </w:t>
      </w:r>
      <w:r w:rsidR="00BA5C4F">
        <w:rPr>
          <w:rFonts w:ascii="Arial" w:hAnsi="Arial" w:cs="Arial"/>
        </w:rPr>
        <w:t xml:space="preserve">more </w:t>
      </w:r>
      <w:r w:rsidR="00A86799">
        <w:rPr>
          <w:rFonts w:ascii="Arial" w:hAnsi="Arial" w:cs="Arial"/>
        </w:rPr>
        <w:t>predictable</w:t>
      </w:r>
      <w:r>
        <w:rPr>
          <w:rFonts w:ascii="Arial" w:hAnsi="Arial" w:cs="Arial"/>
        </w:rPr>
        <w:t xml:space="preserve"> targets </w:t>
      </w:r>
      <w:r w:rsidR="00A86799">
        <w:rPr>
          <w:rFonts w:ascii="Arial" w:hAnsi="Arial" w:cs="Arial"/>
        </w:rPr>
        <w:t xml:space="preserve">become faster </w:t>
      </w:r>
      <w:proofErr w:type="gramStart"/>
      <w:r w:rsidR="00A86799">
        <w:rPr>
          <w:rFonts w:ascii="Arial" w:hAnsi="Arial" w:cs="Arial"/>
        </w:rPr>
        <w:t>than those</w:t>
      </w:r>
      <w:proofErr w:type="gramEnd"/>
      <w:r w:rsidR="00A86799">
        <w:rPr>
          <w:rFonts w:ascii="Arial" w:hAnsi="Arial" w:cs="Arial"/>
        </w:rPr>
        <w:t xml:space="preserve"> to less predictable targets</w:t>
      </w:r>
      <w:r w:rsidR="00BA5C4F">
        <w:rPr>
          <w:rFonts w:ascii="Arial" w:hAnsi="Arial" w:cs="Arial"/>
        </w:rPr>
        <w:t>, suggesting an acquired sensitivity to the statistical regularities of the stream</w:t>
      </w:r>
      <w:r w:rsidR="00E161EB">
        <w:rPr>
          <w:rFonts w:ascii="Arial" w:hAnsi="Arial" w:cs="Arial"/>
        </w:rPr>
        <w:t>,</w:t>
      </w:r>
      <w:r w:rsidR="00BA5C4F">
        <w:rPr>
          <w:rFonts w:ascii="Arial" w:hAnsi="Arial" w:cs="Arial"/>
        </w:rPr>
        <w:t xml:space="preserve"> which facilitates the detection speed</w:t>
      </w:r>
      <w:r w:rsidR="00A86799">
        <w:rPr>
          <w:rFonts w:ascii="Arial" w:hAnsi="Arial" w:cs="Arial"/>
        </w:rPr>
        <w:t xml:space="preserve">. </w:t>
      </w:r>
      <w:r w:rsidR="00E161EB">
        <w:rPr>
          <w:rFonts w:ascii="Arial" w:hAnsi="Arial" w:cs="Arial"/>
        </w:rPr>
        <w:t xml:space="preserve">This RT effect </w:t>
      </w:r>
      <w:proofErr w:type="gramStart"/>
      <w:r w:rsidR="00E161EB">
        <w:rPr>
          <w:rFonts w:ascii="Arial" w:hAnsi="Arial" w:cs="Arial"/>
        </w:rPr>
        <w:t>can be observed</w:t>
      </w:r>
      <w:proofErr w:type="gramEnd"/>
      <w:r w:rsidR="00E161EB">
        <w:rPr>
          <w:rFonts w:ascii="Arial" w:hAnsi="Arial" w:cs="Arial"/>
        </w:rPr>
        <w:t xml:space="preserve"> as early as with the second presentation of the target item. </w:t>
      </w:r>
      <w:r w:rsidR="00E161EB">
        <w:rPr>
          <w:rStyle w:val="FootnoteReference"/>
          <w:rFonts w:ascii="Arial" w:hAnsi="Arial" w:cs="Arial"/>
        </w:rPr>
        <w:fldChar w:fldCharType="begin" w:fldLock="1"/>
      </w:r>
      <w:r w:rsidR="00E161EB">
        <w:rPr>
          <w:rFonts w:ascii="Arial" w:hAnsi="Arial" w:cs="Arial"/>
        </w:rPr>
        <w:instrText>ADDIN CSL_CITATION {"citationItems":[{"id":"ITEM-1","itemData":{"DOI":"10.1177/0956797617698226","abstract":"The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Science","id":"ITEM-1","issued":{"date-parts":[["2017"]]},"page":"1-8","title":"Rapid Statistical Learning Supporting Word Extraction From Continuous Speech","type":"article-journal"},"uris":["http://www.mendeley.com/documents/?uuid=8d782c7a-4c5c-3c8c-9c32-1210b1a4746e"]}],"mendeley":{"formattedCitation":"(Batterink 2017)","plainTextFormattedCitation":"(Batterink 2017)","previouslyFormattedCitation":"(Batterink 2017)"},"properties":{"noteIndex":0},"schema":"https://github.com/citation-style-language/schema/raw/master/csl-citation.json"}</w:instrText>
      </w:r>
      <w:r w:rsidR="00E161EB">
        <w:rPr>
          <w:rStyle w:val="FootnoteReference"/>
          <w:rFonts w:ascii="Arial" w:hAnsi="Arial" w:cs="Arial"/>
        </w:rPr>
        <w:fldChar w:fldCharType="separate"/>
      </w:r>
      <w:r w:rsidR="00E161EB" w:rsidRPr="00A86799">
        <w:rPr>
          <w:rFonts w:ascii="Arial" w:hAnsi="Arial" w:cs="Arial"/>
          <w:bCs/>
          <w:noProof/>
        </w:rPr>
        <w:t>(Batterink 2017)</w:t>
      </w:r>
      <w:r w:rsidR="00E161EB">
        <w:rPr>
          <w:rStyle w:val="FootnoteReference"/>
          <w:rFonts w:ascii="Arial" w:hAnsi="Arial" w:cs="Arial"/>
        </w:rPr>
        <w:fldChar w:fldCharType="end"/>
      </w:r>
      <w:r w:rsidR="00E161EB">
        <w:rPr>
          <w:rFonts w:ascii="Arial" w:hAnsi="Arial" w:cs="Arial"/>
        </w:rPr>
        <w:t xml:space="preserve"> </w:t>
      </w:r>
      <w:r w:rsidR="00A86799">
        <w:rPr>
          <w:rFonts w:ascii="Arial" w:hAnsi="Arial" w:cs="Arial"/>
        </w:rPr>
        <w:t xml:space="preserve">Gómez et al. similarly claim that clicks sounds occurring between embedded pseudowords </w:t>
      </w:r>
      <w:r w:rsidR="00BA5C4F">
        <w:rPr>
          <w:rFonts w:ascii="Arial" w:hAnsi="Arial" w:cs="Arial"/>
        </w:rPr>
        <w:t>become</w:t>
      </w:r>
      <w:r w:rsidR="00A86799">
        <w:rPr>
          <w:rFonts w:ascii="Arial" w:hAnsi="Arial" w:cs="Arial"/>
        </w:rPr>
        <w:t xml:space="preserve"> faster than clicks placed within pseudowords, suggesting that the stronger predictions generated by the learned word units interfere with click detection and thereby incur longer RTs. </w:t>
      </w:r>
      <w:r w:rsidR="00A86799">
        <w:rPr>
          <w:rFonts w:ascii="Arial" w:hAnsi="Arial" w:cs="Arial"/>
        </w:rPr>
        <w:fldChar w:fldCharType="begin" w:fldLock="1"/>
      </w:r>
      <w:r w:rsidR="00E56F7B">
        <w:rPr>
          <w:rFonts w:ascii="Arial" w:hAnsi="Arial" w:cs="Arial"/>
        </w:rPr>
        <w:instrText>ADDIN CSL_CITATION {"citationItems":[{"id":"ITEM-1","itemData":{"DOI":"10.3758/s13428-014-0548-x","ISBN":"47:13931403","abstract":"Statistical learning can be used to extract the words from continuous speech. Gómez, Bion, and Mehler (Lan-guage and Cognitive Processes, 26, 212-223, 2011) proposed an online measure of statistical learning: They superimposed auditory clicks on a continuous artificial speech stream made up of a random succession of trisyllabic nonwords. Participants were instructed to detect these clicks, which could be located either within or between words. The results showed that, over the length of exposure, reaction times (RTs) increased more for within-word than for between-word clicks. This result has been accounted for by means of statistical learning of the between-word boundaries. However, even though statistical learning occurs without an intention to learn, it nevertheless requires attentional resources. Therefore, this process could be affected by a concurrent task such as click detection. In the present study, we evaluated the extent to which the click detection task indeed reflects successful statistical learning. Our results suggest that the emergence of RT differences between within-and between-word click detection is neither systematic nor related to the successful segmentation of the artificial language. Therefore, instead of being an online measure of learning, the click detection task seems to interfere with the extraction of statistical regularities.","author":[{"dropping-particle":"","family":"Franco","given":"Ana","non-dropping-particle":"","parse-names":false,"suffix":""},{"dropping-particle":"","family":"Gaillard","given":"Vinciane","non-dropping-particle":"","parse-names":false,"suffix":""},{"dropping-particle":"","family":"Cleeremans","given":"Axel","non-dropping-particle":"","parse-names":false,"suffix":""},{"dropping-particle":"","family":"Destrebecqz","given":"Arnaud","non-dropping-particle":"","parse-names":false,"suffix":""}],"container-title":"Behav Res","id":"ITEM-1","issued":{"date-parts":[["2015"]]},"page":"1393-1403","title":"Assessing segmentation processes by click detection: online measure of statistical learning, or simple interference?","type":"article-journal","volume":"47"},"uris":["http://www.mendeley.com/documents/?uuid=33d2a3c1-9b25-3fb0-b367-873111ebfe0f"]}],"mendeley":{"formattedCitation":"(Franco, Gaillard, et al. 2015)","manualFormatting":"(but see Franco et al. 2014 for a non-replication)","plainTextFormattedCitation":"(Franco, Gaillard, et al. 2015)","previouslyFormattedCitation":"(Franco, Gaillard, et al. 2015)"},"properties":{"noteIndex":0},"schema":"https://github.com/citation-style-language/schema/raw/master/csl-citation.json"}</w:instrText>
      </w:r>
      <w:r w:rsidR="00A86799">
        <w:rPr>
          <w:rFonts w:ascii="Arial" w:hAnsi="Arial" w:cs="Arial"/>
        </w:rPr>
        <w:fldChar w:fldCharType="separate"/>
      </w:r>
      <w:r w:rsidR="00A86799" w:rsidRPr="00A86799">
        <w:rPr>
          <w:rFonts w:ascii="Arial" w:hAnsi="Arial" w:cs="Arial"/>
          <w:noProof/>
        </w:rPr>
        <w:t>(</w:t>
      </w:r>
      <w:r w:rsidR="00A86799">
        <w:rPr>
          <w:rFonts w:ascii="Arial" w:hAnsi="Arial" w:cs="Arial"/>
          <w:noProof/>
        </w:rPr>
        <w:t xml:space="preserve">but see </w:t>
      </w:r>
      <w:r w:rsidR="00A86799" w:rsidRPr="00A86799">
        <w:rPr>
          <w:rFonts w:ascii="Arial" w:hAnsi="Arial" w:cs="Arial"/>
          <w:noProof/>
        </w:rPr>
        <w:t>Franco et al. 2014</w:t>
      </w:r>
      <w:r w:rsidR="00A86799">
        <w:rPr>
          <w:rFonts w:ascii="Arial" w:hAnsi="Arial" w:cs="Arial"/>
          <w:noProof/>
        </w:rPr>
        <w:t xml:space="preserve"> for a non-replication</w:t>
      </w:r>
      <w:r w:rsidR="00A86799" w:rsidRPr="00A86799">
        <w:rPr>
          <w:rFonts w:ascii="Arial" w:hAnsi="Arial" w:cs="Arial"/>
          <w:noProof/>
        </w:rPr>
        <w:t>)</w:t>
      </w:r>
      <w:r w:rsidR="00A86799">
        <w:rPr>
          <w:rFonts w:ascii="Arial" w:hAnsi="Arial" w:cs="Arial"/>
        </w:rPr>
        <w:fldChar w:fldCharType="end"/>
      </w:r>
      <w:r w:rsidR="00A86799">
        <w:rPr>
          <w:rFonts w:ascii="Arial" w:hAnsi="Arial" w:cs="Arial"/>
        </w:rPr>
        <w:t xml:space="preserve"> </w:t>
      </w:r>
    </w:p>
    <w:p w14:paraId="4AF94CD6" w14:textId="56EB4A8D" w:rsidR="009847B5" w:rsidRDefault="009847B5">
      <w:pPr>
        <w:spacing w:before="240" w:after="16" w:line="276" w:lineRule="auto"/>
        <w:jc w:val="both"/>
        <w:rPr>
          <w:rFonts w:ascii="Arial" w:hAnsi="Arial" w:cs="Arial"/>
        </w:rPr>
        <w:pPrChange w:id="39" w:author="Ava" w:date="2020-09-14T17:51:00Z">
          <w:pPr>
            <w:spacing w:line="240" w:lineRule="auto"/>
            <w:jc w:val="both"/>
          </w:pPr>
        </w:pPrChange>
      </w:pPr>
      <w:r>
        <w:rPr>
          <w:rFonts w:ascii="Arial" w:hAnsi="Arial" w:cs="Arial"/>
        </w:rPr>
        <w:t xml:space="preserve">This same logic underlies the serial reaction time task, whereby participants view or listen to a sequence of </w:t>
      </w:r>
      <w:proofErr w:type="gramStart"/>
      <w:r>
        <w:rPr>
          <w:rFonts w:ascii="Arial" w:hAnsi="Arial" w:cs="Arial"/>
        </w:rPr>
        <w:t>items which</w:t>
      </w:r>
      <w:proofErr w:type="gramEnd"/>
      <w:r>
        <w:rPr>
          <w:rFonts w:ascii="Arial" w:hAnsi="Arial" w:cs="Arial"/>
        </w:rPr>
        <w:t xml:space="preserve"> they advance</w:t>
      </w:r>
      <w:r w:rsidR="00E161EB">
        <w:rPr>
          <w:rFonts w:ascii="Arial" w:hAnsi="Arial" w:cs="Arial"/>
        </w:rPr>
        <w:t xml:space="preserve"> at their own pace by keypress. </w:t>
      </w:r>
      <w:r>
        <w:rPr>
          <w:rFonts w:ascii="Arial" w:hAnsi="Arial" w:cs="Arial"/>
        </w:rPr>
        <w:t xml:space="preserve">This method </w:t>
      </w:r>
      <w:proofErr w:type="gramStart"/>
      <w:r>
        <w:rPr>
          <w:rFonts w:ascii="Arial" w:hAnsi="Arial" w:cs="Arial"/>
        </w:rPr>
        <w:t>has been showed</w:t>
      </w:r>
      <w:proofErr w:type="gramEnd"/>
      <w:r>
        <w:rPr>
          <w:rFonts w:ascii="Arial" w:hAnsi="Arial" w:cs="Arial"/>
        </w:rPr>
        <w:t xml:space="preserve"> to reveal the same effect, where RTs in advancing predictable shapes are faster than R</w:t>
      </w:r>
      <w:r w:rsidR="0010256B">
        <w:rPr>
          <w:rFonts w:ascii="Arial" w:hAnsi="Arial" w:cs="Arial"/>
        </w:rPr>
        <w:t>T</w:t>
      </w:r>
      <w:r>
        <w:rPr>
          <w:rFonts w:ascii="Arial" w:hAnsi="Arial" w:cs="Arial"/>
        </w:rPr>
        <w:t xml:space="preserve">s in advanced unpredictable or less predictable shapes. </w:t>
      </w:r>
      <w:r>
        <w:rPr>
          <w:rFonts w:ascii="Arial" w:hAnsi="Arial" w:cs="Arial"/>
        </w:rPr>
        <w:fldChar w:fldCharType="begin" w:fldLock="1"/>
      </w:r>
      <w:r w:rsidR="002945A0">
        <w:rPr>
          <w:rFonts w:ascii="Arial" w:hAnsi="Arial" w:cs="Arial"/>
        </w:rPr>
        <w:instrText>ADDIN CSL_CITATION {"citationItems":[{"id":"ITEM-1","itemData":{"DOI":"10.1111/cogs.12556","ISSN":"03640213","author":[{"dropping-particle":"","family":"Siegelman","given":"Noam","non-dropping-particle":"","parse-names":false,"suffix":""},{"dropping-particle":"","family":"Bogaerts","given":"Louisa","non-dropping-particle":"","parse-names":false,"suffix":""},{"dropping-particle":"","family":"Kronenfeld","given":"Ofer","non-dropping-particle":"","parse-names":false,"suffix":""},{"dropping-particle":"","family":"Frost","given":"Ram","non-dropping-particle":"","parse-names":false,"suffix":""}],"container-title":"Cognitive Science","id":"ITEM-1","issued":{"date-parts":[["2018","6"]]},"page":"692-727","publisher":"John Wiley &amp; Sons, Ltd (10.1111)","title":"Redefining “Learning” in Statistical Learning: What Does an Online Measure Reveal About the Assimilation of Visual Regularities?","type":"article-journal","volume":"42"},"uris":["http://www.mendeley.com/documents/?uuid=1ca16d89-d2d8-3b57-81d6-f52507789810"]},{"id":"ITEM-2","itemData":{"ISSN":"1069-7977","abstract":"As lifelong statistical learners, humans are remarkably sensitive to the unfolding of elements and events in their surroundings. In the present work, we examined the time-course of non-local dependency learning using a self-paced moving window display. We exposed participants to an artificial grammar of shape sequences and extracted processing times, or how long they viewed each shape, over the course of the experiment. On-line learning was quantified as the growing difference in viewing duration between predictable and predictive items. In other words, as participants learned, they processed predictable items increasingly faster. Our results indicate that participants who make implicit predictions as they learn, and have their expectations met, achieve higher learning outcomes on an off-line post-test. Potential links between these findings, obtained with novel stimuli in an experimental context, and the role of prediction in natural language comprehension are considered.","author":[{"dropping-particle":"","family":"Karuza","given":"Elisabeth A","non-dropping-particle":"","parse-names":false,"suffix":""},{"dropping-particle":"","family":"Farmer","given":"Thomas A","non-dropping-particle":"","parse-names":false,"suffix":""},{"dropping-particle":"","family":"Fine","given":"Alex B","non-dropping-particle":"","parse-names":false,"suffix":""},{"dropping-particle":"","family":"Jaeger","given":"Florian","non-dropping-particle":"","parse-names":false,"suffix":""}],"container-title":"Proceedings of the Annual Meeting of the Cognitive Science Society","id":"ITEM-2","issue":"36","issued":{"date-parts":[["2014"]]},"page":"726-730","title":"On-line Measures of Prediction in a Self-Paced Statistical Learning Task","type":"article-journal","volume":"36"},"uris":["http://www.mendeley.com/documents/?uuid=18abdeb0-ffb5-3f95-b27a-e934c5a499c6"]}],"mendeley":{"formattedCitation":"(Karuza et al. 2014; Siegelman et al. 2018)","plainTextFormattedCitation":"(Karuza et al. 2014; Siegelman et al. 2018)","previouslyFormattedCitation":"(Karuza et al. 2014; Siegelman et al. 2018)"},"properties":{"noteIndex":0},"schema":"https://github.com/citation-style-language/schema/raw/master/csl-citation.json"}</w:instrText>
      </w:r>
      <w:r>
        <w:rPr>
          <w:rFonts w:ascii="Arial" w:hAnsi="Arial" w:cs="Arial"/>
        </w:rPr>
        <w:fldChar w:fldCharType="separate"/>
      </w:r>
      <w:r w:rsidR="00E161EB" w:rsidRPr="00E161EB">
        <w:rPr>
          <w:rFonts w:ascii="Arial" w:hAnsi="Arial" w:cs="Arial"/>
          <w:noProof/>
        </w:rPr>
        <w:t>(Karuza et al. 2014; Siegelman et al. 2018)</w:t>
      </w:r>
      <w:r>
        <w:rPr>
          <w:rFonts w:ascii="Arial" w:hAnsi="Arial" w:cs="Arial"/>
        </w:rPr>
        <w:fldChar w:fldCharType="end"/>
      </w:r>
    </w:p>
    <w:p w14:paraId="012FAC0A" w14:textId="013CD78A" w:rsidR="00F2648C" w:rsidRDefault="00F2648C">
      <w:pPr>
        <w:spacing w:before="240" w:after="16" w:line="276" w:lineRule="auto"/>
        <w:jc w:val="both"/>
        <w:rPr>
          <w:rFonts w:ascii="Arial" w:hAnsi="Arial" w:cs="Arial"/>
        </w:rPr>
        <w:pPrChange w:id="40" w:author="Ava" w:date="2020-09-14T17:51:00Z">
          <w:pPr>
            <w:spacing w:line="240" w:lineRule="auto"/>
            <w:jc w:val="both"/>
          </w:pPr>
        </w:pPrChange>
      </w:pPr>
      <w:r>
        <w:rPr>
          <w:rFonts w:ascii="Arial" w:hAnsi="Arial" w:cs="Arial"/>
        </w:rPr>
        <w:t xml:space="preserve">Intriguingly, there is conflicting empirical evidence as to whether the speeded RTs to predictable items indeed </w:t>
      </w:r>
      <w:r w:rsidR="002945A0">
        <w:rPr>
          <w:rFonts w:ascii="Arial" w:hAnsi="Arial" w:cs="Arial"/>
        </w:rPr>
        <w:t>correlate with standard measures of SL, administered after the familiarization phase.</w:t>
      </w:r>
      <w:r>
        <w:rPr>
          <w:rFonts w:ascii="Arial" w:hAnsi="Arial" w:cs="Arial"/>
        </w:rPr>
        <w:t xml:space="preserve"> </w:t>
      </w:r>
    </w:p>
    <w:p w14:paraId="076DAB06" w14:textId="773529F7" w:rsidR="00424530" w:rsidRDefault="00E7610B">
      <w:pPr>
        <w:spacing w:before="240" w:after="16" w:line="276" w:lineRule="auto"/>
        <w:jc w:val="both"/>
        <w:rPr>
          <w:rFonts w:ascii="Arial" w:eastAsiaTheme="minorEastAsia" w:hAnsi="Arial" w:cs="Arial"/>
        </w:rPr>
        <w:pPrChange w:id="41" w:author="Ava" w:date="2020-09-14T17:51:00Z">
          <w:pPr>
            <w:spacing w:line="240" w:lineRule="auto"/>
            <w:jc w:val="both"/>
          </w:pPr>
        </w:pPrChange>
      </w:pPr>
      <w:r>
        <w:rPr>
          <w:rFonts w:ascii="Arial" w:hAnsi="Arial" w:cs="Arial"/>
        </w:rPr>
        <w:t>Several studi</w:t>
      </w:r>
      <w:r w:rsidR="00424530">
        <w:rPr>
          <w:rFonts w:ascii="Arial" w:hAnsi="Arial" w:cs="Arial"/>
        </w:rPr>
        <w:t xml:space="preserve">es report </w:t>
      </w:r>
      <w:r>
        <w:rPr>
          <w:rFonts w:ascii="Arial" w:hAnsi="Arial" w:cs="Arial"/>
        </w:rPr>
        <w:t xml:space="preserve">significant </w:t>
      </w:r>
      <w:r w:rsidR="00424530">
        <w:rPr>
          <w:rFonts w:ascii="Arial" w:hAnsi="Arial" w:cs="Arial"/>
        </w:rPr>
        <w:t xml:space="preserve">correlations </w:t>
      </w:r>
      <w:r>
        <w:rPr>
          <w:rFonts w:ascii="Arial" w:hAnsi="Arial" w:cs="Arial"/>
        </w:rPr>
        <w:t xml:space="preserve">between online </w:t>
      </w:r>
      <w:r w:rsidR="00424530">
        <w:rPr>
          <w:rFonts w:ascii="Arial" w:hAnsi="Arial" w:cs="Arial"/>
        </w:rPr>
        <w:t xml:space="preserve">(target detection or analogous tasks) </w:t>
      </w:r>
      <w:r>
        <w:rPr>
          <w:rFonts w:ascii="Arial" w:hAnsi="Arial" w:cs="Arial"/>
        </w:rPr>
        <w:t>and offline measures</w:t>
      </w:r>
      <w:r w:rsidR="00424530">
        <w:rPr>
          <w:rFonts w:ascii="Arial" w:hAnsi="Arial" w:cs="Arial"/>
        </w:rPr>
        <w:t xml:space="preserve"> (2AFC familiarity or recognition tasks)</w:t>
      </w:r>
      <w:r>
        <w:rPr>
          <w:rFonts w:ascii="Arial" w:hAnsi="Arial" w:cs="Arial"/>
        </w:rPr>
        <w:t xml:space="preserve">. </w:t>
      </w:r>
      <w:r>
        <w:rPr>
          <w:rStyle w:val="FootnoteReference"/>
          <w:rFonts w:ascii="Arial" w:hAnsi="Arial" w:cs="Arial"/>
        </w:rPr>
        <w:fldChar w:fldCharType="begin" w:fldLock="1"/>
      </w:r>
      <w:r w:rsidR="009F1D53">
        <w:rPr>
          <w:rFonts w:ascii="Arial" w:hAnsi="Arial" w:cs="Arial"/>
        </w:rPr>
        <w: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id":"ITEM-2","itemData":{"DOI":"10.1111/cogs.12556","ISSN":"03640213","author":[{"dropping-particle":"","family":"Siegelman","given":"Noam","non-dropping-particle":"","parse-names":false,"suffix":""},{"dropping-particle":"","family":"Bogaerts","given":"Louisa","non-dropping-particle":"","parse-names":false,"suffix":""},{"dropping-particle":"","family":"Kronenfeld","given":"Ofer","non-dropping-particle":"","parse-names":false,"suffix":""},{"dropping-particle":"","family":"Frost","given":"Ram","non-dropping-particle":"","parse-names":false,"suffix":""}],"container-title":"Cognitive Science","id":"ITEM-2","issued":{"date-parts":[["2018","6"]]},"page":"692-727","publisher":"John Wiley &amp; Sons, Ltd (10.1111)","title":"Redefining “Learning” in Statistical Learning: What Does an Online Measure Reveal About the Assimilation of Visual Regularities?","type":"article-journal","volume":"42"},"uris":["http://www.mendeley.com/documents/?uuid=1ca16d89-d2d8-3b57-81d6-f52507789810"]}],"mendeley":{"formattedCitation":"(Batterink and Paller 2017; Siegelman et al. 2018)","plainTextFormattedCitation":"(Batterink and Paller 2017; Siegelman et al. 2018)","previouslyFormattedCitation":"(Batterink and Paller 2017; Siegelman et al. 2018)"},"properties":{"noteIndex":0},"schema":"https://github.com/citation-style-language/schema/raw/master/csl-citation.json"}</w:instrText>
      </w:r>
      <w:r>
        <w:rPr>
          <w:rStyle w:val="FootnoteReference"/>
          <w:rFonts w:ascii="Arial" w:hAnsi="Arial" w:cs="Arial"/>
        </w:rPr>
        <w:fldChar w:fldCharType="separate"/>
      </w:r>
      <w:r w:rsidR="00424530" w:rsidRPr="0085068F">
        <w:rPr>
          <w:rFonts w:ascii="Arial" w:hAnsi="Arial" w:cs="Arial"/>
          <w:noProof/>
        </w:rPr>
        <w:t xml:space="preserve">(Batterink and Paller 2017; </w:t>
      </w:r>
      <w:r w:rsidR="00424530" w:rsidRPr="0085068F">
        <w:rPr>
          <w:rFonts w:ascii="Arial" w:hAnsi="Arial" w:cs="Arial"/>
          <w:noProof/>
        </w:rPr>
        <w:lastRenderedPageBreak/>
        <w:t>Siegelman et al. 2018)</w:t>
      </w:r>
      <w:r>
        <w:rPr>
          <w:rStyle w:val="FootnoteReference"/>
          <w:rFonts w:ascii="Arial" w:hAnsi="Arial" w:cs="Arial"/>
        </w:rPr>
        <w:fldChar w:fldCharType="end"/>
      </w:r>
      <w:r w:rsidRPr="0085068F">
        <w:rPr>
          <w:rFonts w:ascii="Arial" w:hAnsi="Arial" w:cs="Arial"/>
        </w:rPr>
        <w:t xml:space="preserve"> </w:t>
      </w:r>
      <w:r>
        <w:rPr>
          <w:rFonts w:ascii="Arial" w:hAnsi="Arial" w:cs="Arial"/>
        </w:rPr>
        <w:t xml:space="preserve">Meanwhile, a comparative number of studies report no correlation. </w:t>
      </w:r>
      <w:r>
        <w:rPr>
          <w:rFonts w:ascii="Arial" w:eastAsiaTheme="minorEastAsia" w:hAnsi="Arial" w:cs="Arial"/>
        </w:rPr>
        <w:fldChar w:fldCharType="begin" w:fldLock="1"/>
      </w:r>
      <w:r w:rsidR="00E56F7B">
        <w:rPr>
          <w:rFonts w:ascii="Arial" w:eastAsiaTheme="minorEastAsia"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learning","type":"article-journal","volume":"83"},"uris":["http://www.mendeley.com/documents/?uuid=1dddcb04-7b26-3099-82ef-fbf3aebcb855"]},{"id":"ITEM-2","itemData":{"DOI":"10.3758/s13428-014-0548-x","ISBN":"47:13931403","abstract":"Statistical learning can be used to extract the words from continuous speech. Gómez, Bion, and Mehler (Lan-guage and Cognitive Processes, 26, 212-223, 2011) proposed an online measure of statistical learning: They superimposed auditory clicks on a continuous artificial speech stream made up of a random succession of trisyllabic nonwords. Participants were instructed to detect these clicks, which could be located either within or between words. The results showed that, over the length of exposure, reaction times (RTs) increased more for within-word than for between-word clicks. This result has been accounted for by means of statistical learning of the between-word boundaries. However, even though statistical learning occurs without an intention to learn, it nevertheless requires attentional resources. Therefore, this process could be affected by a concurrent task such as click detection. In the present study, we evaluated the extent to which the click detection task indeed reflects successful statistical learning. Our results suggest that the emergence of RT differences between within-and between-word click detection is neither systematic nor related to the successful segmentation of the artificial language. Therefore, instead of being an online measure of learning, the click detection task seems to interfere with the extraction of statistical regularities.","author":[{"dropping-particle":"","family":"Franco","given":"Ana","non-dropping-particle":"","parse-names":false,"suffix":""},{"dropping-particle":"","family":"Gaillard","given":"Vinciane","non-dropping-particle":"","parse-names":false,"suffix":""},{"dropping-particle":"","family":"Cleeremans","given":"Axel","non-dropping-particle":"","parse-names":false,"suffix":""},{"dropping-particle":"","family":"Destrebecqz","given":"Arnaud","non-dropping-particle":"","parse-names":false,"suffix":""}],"container-title":"Behav Res","id":"ITEM-2","issued":{"date-parts":[["2015"]]},"page":"1393-1403","title":"Assessing segmentation processes by click detection: online measure of statistical learning, or simple interference?","type":"article-journal","volume":"47"},"uris":["http://www.mendeley.com/documents/?uuid=33d2a3c1-9b25-3fb0-b367-873111ebfe0f"]},{"id":"ITEM-3","itemData":{"DOI":"10.1016/J.JML.2015.02.001","ISSN":"0749-596X","abstract":"Although the power of statistical learning (SL) in explaining a wide range of linguistic functions is gaining increasing support, relatively little research has focused on this theoretical construct from the perspective of individual differences. However, to be able to reliably link individual differences in a given ability such as language learning to individual differences in SL, three critical theoretical questions should be posed: Is SL a componential or unified ability? Is it nested within other general cognitive abilities? Is it a stable capacity of an individual? Following an initial mapping sentence outlining the possible dimensions of SL, we employed a battery of SL tasks in the visual and auditory modalities, using verbal and non-verbal stimuli, with adjacent and non-adjacent contingencies. SL tasks were administered along with general cognitive tasks in a within-subject design at two time points to explore our theoretical questions. We found that SL, as measured by some tasks, is a stable and reliable capacity of an individual. Moreover, we found SL to be independent of general cognitive abilities such as intelligence or working memory. However, SL is not a unified capacity, so that individual sensitivity to conditional probabilities is not uniform across modalities and stimuli.","author":[{"dropping-particle":"","family":"Siegelman","given":"Noam","non-dropping-particle":"","parse-names":false,"suffix":""},{"dropping-particle":"","family":"Frost","given":"Ram","non-dropping-particle":"","parse-names":false,"suffix":""}],"container-title":"Journal of Memory and Language","id":"ITEM-3","issued":{"date-parts":[["2015","5","1"]]},"page":"105-120","publisher":"Academic Press","title":"Statistical learning as an individual ability: Theoretical perspectives and empirical evidence","type":"article-journal","volume":"81"},"uris":["http://www.mendeley.com/documents/?uuid=8af4834c-2662-36f2-9c26-20e6e1bc9946"]},{"id":"ITEM-4","itemData":{"DOI":"10.1027/1618-3169/a000295","ISSN":"1618-3169","abstract":"Abstract.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Psychology","id":"ITEM-4","issue":"5","issued":{"date-parts":[["2015","11","7"]]},"page":"346-351","publisher":" Hogrefe Publishing ","title":"Rapid Serial Auditory Presentation","type":"article-journal","volume":"62"},"uris":["http://www.mendeley.com/documents/?uuid=c07d67b2-f7c9-363f-8819-1638d556826f"]}],"mendeley":{"formattedCitation":"(Batterink et al. 2015; Franco, Eberlen, et al. 2015; Franco, Gaillard, et al. 2015; Siegelman and Frost 2015)","plainTextFormattedCitation":"(Batterink et al. 2015; Franco, Eberlen, et al. 2015; Franco, Gaillard, et al. 2015; Siegelman and Frost 2015)","previouslyFormattedCitation":"(Batterink et al. 2015; Franco, Eberlen, et al. 2015; Franco, Gaillard, et al. 2015; Siegelman and Frost 2015)"},"properties":{"noteIndex":0},"schema":"https://github.com/citation-style-language/schema/raw/master/csl-citation.json"}</w:instrText>
      </w:r>
      <w:r>
        <w:rPr>
          <w:rFonts w:ascii="Arial" w:eastAsiaTheme="minorEastAsia" w:hAnsi="Arial" w:cs="Arial"/>
        </w:rPr>
        <w:fldChar w:fldCharType="separate"/>
      </w:r>
      <w:r w:rsidR="00E56F7B" w:rsidRPr="00E56F7B">
        <w:rPr>
          <w:rFonts w:ascii="Arial" w:eastAsiaTheme="minorEastAsia" w:hAnsi="Arial" w:cs="Arial"/>
          <w:noProof/>
        </w:rPr>
        <w:t>(Batterink et al. 2015; Franco, Eberlen, et al. 2015; Franco, Gaillard, et al. 2015; Siegelman and Frost 2015)</w:t>
      </w:r>
      <w:r>
        <w:rPr>
          <w:rFonts w:ascii="Arial" w:eastAsiaTheme="minorEastAsia" w:hAnsi="Arial" w:cs="Arial"/>
        </w:rPr>
        <w:fldChar w:fldCharType="end"/>
      </w:r>
    </w:p>
    <w:p w14:paraId="25362176" w14:textId="209C2248" w:rsidR="009F1D53" w:rsidRPr="009F1D53" w:rsidDel="006329CE" w:rsidRDefault="00424530">
      <w:pPr>
        <w:spacing w:before="240" w:after="16" w:line="276" w:lineRule="auto"/>
        <w:jc w:val="both"/>
        <w:rPr>
          <w:del w:id="42" w:author="Ava" w:date="2020-09-14T13:13:00Z"/>
          <w:rFonts w:ascii="Arial" w:eastAsiaTheme="minorEastAsia" w:hAnsi="Arial" w:cs="Arial"/>
          <w:color w:val="FF0000"/>
        </w:rPr>
        <w:pPrChange w:id="43" w:author="Ava" w:date="2020-09-14T17:51:00Z">
          <w:pPr>
            <w:spacing w:line="240" w:lineRule="auto"/>
            <w:jc w:val="both"/>
          </w:pPr>
        </w:pPrChange>
      </w:pPr>
      <w:del w:id="44" w:author="Ava" w:date="2020-09-14T13:13:00Z">
        <w:r w:rsidRPr="009F1D53" w:rsidDel="006329CE">
          <w:rPr>
            <w:rFonts w:ascii="Arial" w:eastAsiaTheme="minorEastAsia" w:hAnsi="Arial" w:cs="Arial"/>
            <w:color w:val="FF0000"/>
          </w:rPr>
          <w:delText>[What if I include a table with the rho and p and short index of the two studies for each?]</w:delText>
        </w:r>
      </w:del>
    </w:p>
    <w:p w14:paraId="6B0ADC89" w14:textId="2147E5EB" w:rsidR="009F1D53" w:rsidRPr="009F1D53" w:rsidRDefault="00617272">
      <w:pPr>
        <w:spacing w:before="240" w:after="16" w:line="276" w:lineRule="auto"/>
        <w:jc w:val="both"/>
        <w:rPr>
          <w:rFonts w:ascii="Arial" w:eastAsiaTheme="minorEastAsia" w:hAnsi="Arial" w:cs="Arial"/>
        </w:rPr>
        <w:pPrChange w:id="45" w:author="Ava" w:date="2020-09-14T17:51:00Z">
          <w:pPr>
            <w:spacing w:line="240" w:lineRule="auto"/>
            <w:jc w:val="both"/>
          </w:pPr>
        </w:pPrChange>
      </w:pPr>
      <w:r>
        <w:rPr>
          <w:rFonts w:ascii="Arial" w:hAnsi="Arial" w:cs="Arial"/>
        </w:rPr>
        <w:t xml:space="preserve">This lack of correlation between SL measures </w:t>
      </w:r>
      <w:r w:rsidR="009F1D53">
        <w:rPr>
          <w:rFonts w:ascii="Arial" w:hAnsi="Arial" w:cs="Arial"/>
        </w:rPr>
        <w:t>been largely discussed on a theoretical level</w:t>
      </w:r>
      <w:r w:rsidR="00E56F7B">
        <w:rPr>
          <w:rFonts w:ascii="Arial" w:hAnsi="Arial" w:cs="Arial"/>
        </w:rPr>
        <w:t xml:space="preserve"> </w:t>
      </w:r>
      <w:r w:rsidR="00E56F7B">
        <w:rPr>
          <w:rFonts w:ascii="Arial" w:hAnsi="Arial" w:cs="Arial"/>
        </w:rPr>
        <w:fldChar w:fldCharType="begin" w:fldLock="1"/>
      </w:r>
      <w:r w:rsidR="004D4FE6">
        <w:rPr>
          <w:rFonts w:ascii="Arial" w:hAnsi="Arial" w:cs="Arial"/>
        </w:rPr>
        <w:instrText>ADDIN CSL_CITATION {"citationItems":[{"id":"ITEM-1","itemData":{"DOI":"10.1027/1618-3169/a000295","ISSN":"1618-3169","abstract":"Abstract.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Psychology","id":"ITEM-1","issue":"5","issued":{"date-parts":[["2015","11","7"]]},"page":"346-351","publisher":" Hogrefe Publishing ","title":"Rapid Serial Auditory Presentation","type":"article-journal","volume":"62"},"uris":["http://www.mendeley.com/documents/?uuid=c07d67b2-f7c9-363f-8819-1638d556826f"]},{"id":"ITEM-2","itemData":{"DOI":"10.1080/01690965.2010.482451","author":[{"dropping-particle":"","family":"Gómez","given":"David M","non-dropping-particle":"","parse-names":false,"suffix":""},{"dropping-particle":"","family":"Bion","given":"Ricardo A H","non-dropping-particle":"","parse-names":false,"suffix":""},{"dropping-particle":"","family":"Mehler","given":"Jacques","non-dropping-particle":"","parse-names":false,"suffix":""}],"container-title":"Language and Cognitive Processes","id":"ITEM-2","issue":"2","issued":{"date-parts":[["2010"]]},"page":"212-223","title":"The word segmentation process as revealed by click detection","type":"article-journal","volume":"26"},"uris":["http://www.mendeley.com/documents/?uuid=2d0a9de5-1f6a-3843-877b-5234e9dd5416"]}],"mendeley":{"formattedCitation":"(Franco, Eberlen, et al. 2015; Gómez, Bion, and Mehler 2010)","plainTextFormattedCitation":"(Franco, Eberlen, et al. 2015; Gómez, Bion, and Mehler 2010)","previouslyFormattedCitation":"(Franco, Eberlen, et al. 2015; Gómez, Bion, and Mehler 2010)"},"properties":{"noteIndex":0},"schema":"https://github.com/citation-style-language/schema/raw/master/csl-citation.json"}</w:instrText>
      </w:r>
      <w:r w:rsidR="00E56F7B">
        <w:rPr>
          <w:rFonts w:ascii="Arial" w:hAnsi="Arial" w:cs="Arial"/>
        </w:rPr>
        <w:fldChar w:fldCharType="separate"/>
      </w:r>
      <w:r w:rsidR="00E56F7B" w:rsidRPr="00E56F7B">
        <w:rPr>
          <w:rFonts w:ascii="Arial" w:hAnsi="Arial" w:cs="Arial"/>
          <w:noProof/>
        </w:rPr>
        <w:t>(Franco, Eberlen, et al. 2015; Gómez, Bion, and Mehler 2010)</w:t>
      </w:r>
      <w:r w:rsidR="00E56F7B">
        <w:rPr>
          <w:rFonts w:ascii="Arial" w:hAnsi="Arial" w:cs="Arial"/>
        </w:rPr>
        <w:fldChar w:fldCharType="end"/>
      </w:r>
      <w:r w:rsidR="009F1D53">
        <w:rPr>
          <w:rFonts w:ascii="Arial" w:hAnsi="Arial" w:cs="Arial"/>
        </w:rPr>
        <w:t xml:space="preserve">, with occasional papers addressing the disparity empirically. </w:t>
      </w:r>
      <w:r w:rsidR="009F1D53">
        <w:rPr>
          <w:rFonts w:ascii="Arial" w:hAnsi="Arial" w:cs="Arial"/>
        </w:rPr>
        <w:fldChar w:fldCharType="begin" w:fldLock="1"/>
      </w:r>
      <w:r w:rsidR="00E56F7B">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learning","type":"article-journal","volume":"83"},"uris":["http://www.mendeley.com/documents/?uuid=1dddcb04-7b26-3099-82ef-fbf3aebcb855"]}],"mendeley":{"formattedCitation":"(Batterink et al. 2015)","plainTextFormattedCitation":"(Batterink et al. 2015)","previouslyFormattedCitation":"(Batterink et al. 2015)"},"properties":{"noteIndex":0},"schema":"https://github.com/citation-style-language/schema/raw/master/csl-citation.json"}</w:instrText>
      </w:r>
      <w:r w:rsidR="009F1D53">
        <w:rPr>
          <w:rFonts w:ascii="Arial" w:hAnsi="Arial" w:cs="Arial"/>
        </w:rPr>
        <w:fldChar w:fldCharType="separate"/>
      </w:r>
      <w:r w:rsidR="00E56F7B" w:rsidRPr="00E56F7B">
        <w:rPr>
          <w:rFonts w:ascii="Arial" w:hAnsi="Arial" w:cs="Arial"/>
          <w:noProof/>
        </w:rPr>
        <w:t>(Batterink et al. 2015)</w:t>
      </w:r>
      <w:r w:rsidR="009F1D53">
        <w:rPr>
          <w:rFonts w:ascii="Arial" w:hAnsi="Arial" w:cs="Arial"/>
        </w:rPr>
        <w:fldChar w:fldCharType="end"/>
      </w:r>
      <w:r w:rsidR="009F1D53">
        <w:rPr>
          <w:rFonts w:ascii="Arial" w:hAnsi="Arial" w:cs="Arial"/>
        </w:rPr>
        <w:t xml:space="preserve"> </w:t>
      </w:r>
    </w:p>
    <w:p w14:paraId="78E83902" w14:textId="07A1F103" w:rsidR="003924D1" w:rsidRDefault="00FA1DED">
      <w:pPr>
        <w:spacing w:before="240" w:after="16" w:line="276" w:lineRule="auto"/>
        <w:jc w:val="both"/>
        <w:rPr>
          <w:rFonts w:ascii="Arial" w:hAnsi="Arial" w:cs="Arial"/>
        </w:rPr>
        <w:pPrChange w:id="46" w:author="Ava" w:date="2020-09-14T17:51:00Z">
          <w:pPr>
            <w:spacing w:line="240" w:lineRule="auto"/>
            <w:jc w:val="both"/>
          </w:pPr>
        </w:pPrChange>
      </w:pPr>
      <w:r>
        <w:rPr>
          <w:rFonts w:ascii="Arial" w:hAnsi="Arial" w:cs="Arial"/>
        </w:rPr>
        <w:t xml:space="preserve">Here, we addressed the question of why these two measures might be uncorrelated or weakly correlated, despite strong evidence that both tasks are indeed sensitive to the learning of embedded regularities. In Experiment 1, participants performed an online target detection task during exposure to a continuous stream of speech syllables, followed by a standard 2AFC pseudoword vs. part-word recognition task. We examined the relationship between these two measures. In Experiment 2, participants performed the online target detection task for two continuous speech streams, one in which the embedded regularities from Experiment 1 were preserved, and another in which syllables were randomly ordered and which contained no statistical regularities. We used the combined data from these two Experiments to examine what features (statistical, theoretical) of the stream </w:t>
      </w:r>
      <w:proofErr w:type="gramStart"/>
      <w:r>
        <w:rPr>
          <w:rFonts w:ascii="Arial" w:hAnsi="Arial" w:cs="Arial"/>
        </w:rPr>
        <w:t>are captured</w:t>
      </w:r>
      <w:proofErr w:type="gramEnd"/>
      <w:r>
        <w:rPr>
          <w:rFonts w:ascii="Arial" w:hAnsi="Arial" w:cs="Arial"/>
        </w:rPr>
        <w:t xml:space="preserve"> by </w:t>
      </w:r>
      <w:r w:rsidR="003673BD">
        <w:rPr>
          <w:rFonts w:ascii="Arial" w:hAnsi="Arial" w:cs="Arial"/>
        </w:rPr>
        <w:t xml:space="preserve">reaction time data, in order to shed light on the empirical disparity between online and explicit, offline tests of SL. </w:t>
      </w:r>
    </w:p>
    <w:p w14:paraId="3CA71576" w14:textId="77777777" w:rsidR="00617272" w:rsidRPr="00DD26DA" w:rsidRDefault="00617272">
      <w:pPr>
        <w:pStyle w:val="Heading1"/>
        <w:spacing w:after="16" w:line="276" w:lineRule="auto"/>
        <w:rPr>
          <w:rFonts w:ascii="Arial" w:hAnsi="Arial" w:cs="Arial"/>
          <w:b/>
          <w:color w:val="auto"/>
        </w:rPr>
        <w:pPrChange w:id="47" w:author="Ava" w:date="2020-09-14T17:51:00Z">
          <w:pPr>
            <w:pStyle w:val="Heading1"/>
          </w:pPr>
        </w:pPrChange>
      </w:pPr>
      <w:bookmarkStart w:id="48" w:name="_Toc50741105"/>
      <w:r w:rsidRPr="00DD26DA">
        <w:rPr>
          <w:rFonts w:ascii="Arial" w:hAnsi="Arial" w:cs="Arial"/>
          <w:b/>
          <w:color w:val="auto"/>
        </w:rPr>
        <w:t>Experiment 1</w:t>
      </w:r>
      <w:bookmarkEnd w:id="48"/>
    </w:p>
    <w:p w14:paraId="70EF2642" w14:textId="77777777" w:rsidR="00617272" w:rsidRPr="00DD26DA" w:rsidRDefault="00617272">
      <w:pPr>
        <w:pStyle w:val="Heading2"/>
        <w:spacing w:before="240" w:after="16" w:line="276" w:lineRule="auto"/>
        <w:rPr>
          <w:rFonts w:ascii="Arial" w:hAnsi="Arial" w:cs="Arial"/>
          <w:b/>
          <w:color w:val="auto"/>
        </w:rPr>
        <w:pPrChange w:id="49" w:author="Ava" w:date="2020-09-14T17:51:00Z">
          <w:pPr>
            <w:pStyle w:val="Heading2"/>
          </w:pPr>
        </w:pPrChange>
      </w:pPr>
      <w:bookmarkStart w:id="50" w:name="_Toc50741106"/>
      <w:r w:rsidRPr="00DD26DA">
        <w:rPr>
          <w:rFonts w:ascii="Arial" w:hAnsi="Arial" w:cs="Arial"/>
          <w:b/>
          <w:color w:val="auto"/>
        </w:rPr>
        <w:t>Method</w:t>
      </w:r>
      <w:bookmarkEnd w:id="50"/>
    </w:p>
    <w:p w14:paraId="219B9C60" w14:textId="77777777" w:rsidR="00617272" w:rsidRPr="00DD26DA" w:rsidRDefault="00617272">
      <w:pPr>
        <w:pStyle w:val="Heading4"/>
        <w:spacing w:before="240" w:after="16" w:line="276" w:lineRule="auto"/>
        <w:rPr>
          <w:rFonts w:ascii="Arial" w:hAnsi="Arial" w:cs="Arial"/>
          <w:b/>
          <w:color w:val="auto"/>
        </w:rPr>
        <w:pPrChange w:id="51" w:author="Ava" w:date="2020-09-14T17:51:00Z">
          <w:pPr>
            <w:pStyle w:val="Heading4"/>
          </w:pPr>
        </w:pPrChange>
      </w:pPr>
      <w:r w:rsidRPr="00DD26DA">
        <w:rPr>
          <w:rFonts w:ascii="Arial" w:hAnsi="Arial" w:cs="Arial"/>
          <w:b/>
          <w:color w:val="auto"/>
        </w:rPr>
        <w:t xml:space="preserve">Stimuli </w:t>
      </w:r>
    </w:p>
    <w:p w14:paraId="69CAE604" w14:textId="77777777" w:rsidR="00617272" w:rsidRPr="00400A0A" w:rsidRDefault="00617272">
      <w:pPr>
        <w:spacing w:before="240" w:after="16" w:line="276" w:lineRule="auto"/>
        <w:jc w:val="both"/>
        <w:rPr>
          <w:rFonts w:ascii="Arial" w:hAnsi="Arial" w:cs="Arial"/>
          <w:lang w:val="fr-FR"/>
        </w:rPr>
        <w:pPrChange w:id="52" w:author="Ava" w:date="2020-09-14T17:51:00Z">
          <w:pPr>
            <w:spacing w:line="240" w:lineRule="auto"/>
            <w:jc w:val="both"/>
          </w:pPr>
        </w:pPrChange>
      </w:pPr>
      <w:r w:rsidRPr="00DD26DA">
        <w:rPr>
          <w:rFonts w:ascii="Arial" w:hAnsi="Arial" w:cs="Arial"/>
        </w:rPr>
        <w:t xml:space="preserve">Speech stimuli consisted of 12 consonant-vowel (CV) pairs. We selected </w:t>
      </w:r>
      <w:proofErr w:type="gramStart"/>
      <w:r w:rsidRPr="00DD26DA">
        <w:rPr>
          <w:rFonts w:ascii="Arial" w:hAnsi="Arial" w:cs="Arial"/>
        </w:rPr>
        <w:t>5</w:t>
      </w:r>
      <w:proofErr w:type="gramEnd"/>
      <w:r w:rsidRPr="00DD26DA">
        <w:rPr>
          <w:rFonts w:ascii="Arial" w:hAnsi="Arial" w:cs="Arial"/>
        </w:rPr>
        <w:t xml:space="preserve"> unique vowels that are maximally separated in their manner and place of articulation. We ensured that none of these vowels typically occur</w:t>
      </w:r>
      <w:r>
        <w:rPr>
          <w:rFonts w:ascii="Arial" w:hAnsi="Arial" w:cs="Arial"/>
        </w:rPr>
        <w:t>red</w:t>
      </w:r>
      <w:r w:rsidRPr="00DD26DA">
        <w:rPr>
          <w:rFonts w:ascii="Arial" w:hAnsi="Arial" w:cs="Arial"/>
        </w:rPr>
        <w:t xml:space="preserve"> in unstressed syllables</w:t>
      </w:r>
      <w:r>
        <w:rPr>
          <w:rFonts w:ascii="Arial" w:hAnsi="Arial" w:cs="Arial"/>
        </w:rPr>
        <w:t xml:space="preserve"> in spoken German</w:t>
      </w:r>
      <w:r w:rsidRPr="00DD26DA">
        <w:rPr>
          <w:rFonts w:ascii="Arial" w:hAnsi="Arial" w:cs="Arial"/>
        </w:rPr>
        <w:t xml:space="preserve">. We then selected 12 unique consonants, in order to render each syllable phonetically distinct from the others. We used the CELEX database to calculate the frequency of occurrence of each of our syllables in spoken German, as well as the frequency of co-occurrence between each pair of syllables. We eliminated high-frequency CV pairings from our list of possible syllables and formed the final words by combining three syllables (each with distinct vowels) for which no transitions were frequent in spoken German. </w:t>
      </w:r>
      <w:r w:rsidRPr="00DD26DA">
        <w:rPr>
          <w:rFonts w:ascii="Arial" w:hAnsi="Arial" w:cs="Arial"/>
          <w:lang w:val="fr-FR"/>
        </w:rPr>
        <w:t xml:space="preserve">Final syllabes </w:t>
      </w:r>
      <w:proofErr w:type="spellStart"/>
      <w:r w:rsidRPr="00DD26DA">
        <w:rPr>
          <w:rFonts w:ascii="Arial" w:hAnsi="Arial" w:cs="Arial"/>
          <w:lang w:val="fr-FR"/>
        </w:rPr>
        <w:t>were</w:t>
      </w:r>
      <w:proofErr w:type="spellEnd"/>
      <w:r w:rsidRPr="00DD26DA">
        <w:rPr>
          <w:rFonts w:ascii="Arial" w:hAnsi="Arial" w:cs="Arial"/>
          <w:lang w:val="fr-FR"/>
        </w:rPr>
        <w:t xml:space="preserve">: </w:t>
      </w:r>
      <w:proofErr w:type="spellStart"/>
      <w:r w:rsidRPr="00DD26DA">
        <w:rPr>
          <w:rFonts w:ascii="Arial" w:hAnsi="Arial" w:cs="Arial"/>
          <w:lang w:val="fr-FR"/>
        </w:rPr>
        <w:t>be</w:t>
      </w:r>
      <w:proofErr w:type="spellEnd"/>
      <w:r w:rsidRPr="00DD26DA">
        <w:rPr>
          <w:rFonts w:ascii="Arial" w:hAnsi="Arial" w:cs="Arial"/>
          <w:lang w:val="fr-FR"/>
        </w:rPr>
        <w:t xml:space="preserve">, di, </w:t>
      </w:r>
      <w:proofErr w:type="spellStart"/>
      <w:r w:rsidRPr="00DD26DA">
        <w:rPr>
          <w:rFonts w:ascii="Arial" w:hAnsi="Arial" w:cs="Arial"/>
          <w:lang w:val="fr-FR"/>
        </w:rPr>
        <w:t>ga</w:t>
      </w:r>
      <w:proofErr w:type="spellEnd"/>
      <w:r w:rsidRPr="00DD26DA">
        <w:rPr>
          <w:rFonts w:ascii="Arial" w:hAnsi="Arial" w:cs="Arial"/>
          <w:lang w:val="fr-FR"/>
        </w:rPr>
        <w:t xml:space="preserve">, </w:t>
      </w:r>
      <w:proofErr w:type="spellStart"/>
      <w:r w:rsidRPr="00DD26DA">
        <w:rPr>
          <w:rFonts w:ascii="Arial" w:hAnsi="Arial" w:cs="Arial"/>
          <w:lang w:val="fr-FR"/>
        </w:rPr>
        <w:t>ki</w:t>
      </w:r>
      <w:proofErr w:type="spellEnd"/>
      <w:r w:rsidRPr="00DD26DA">
        <w:rPr>
          <w:rFonts w:ascii="Arial" w:hAnsi="Arial" w:cs="Arial"/>
          <w:lang w:val="fr-FR"/>
        </w:rPr>
        <w:t xml:space="preserve">, la, mi, nu, po, </w:t>
      </w:r>
      <w:proofErr w:type="spellStart"/>
      <w:r w:rsidRPr="00DD26DA">
        <w:rPr>
          <w:rFonts w:ascii="Arial" w:hAnsi="Arial" w:cs="Arial"/>
          <w:lang w:val="fr-FR"/>
        </w:rPr>
        <w:t>ro</w:t>
      </w:r>
      <w:proofErr w:type="spellEnd"/>
      <w:r w:rsidRPr="00DD26DA">
        <w:rPr>
          <w:rFonts w:ascii="Arial" w:hAnsi="Arial" w:cs="Arial"/>
          <w:lang w:val="fr-FR"/>
        </w:rPr>
        <w:t xml:space="preserve">, se, tu, </w:t>
      </w:r>
      <w:proofErr w:type="spellStart"/>
      <w:r w:rsidRPr="00DD26DA">
        <w:rPr>
          <w:rFonts w:ascii="Arial" w:hAnsi="Arial" w:cs="Arial"/>
          <w:lang w:val="fr-FR"/>
        </w:rPr>
        <w:t>za</w:t>
      </w:r>
      <w:proofErr w:type="spellEnd"/>
      <w:r w:rsidRPr="00DD26DA">
        <w:rPr>
          <w:rFonts w:ascii="Arial" w:hAnsi="Arial" w:cs="Arial"/>
          <w:lang w:val="fr-FR"/>
        </w:rPr>
        <w:t xml:space="preserve">. </w:t>
      </w:r>
    </w:p>
    <w:p w14:paraId="27E70ACF" w14:textId="01287CC3" w:rsidR="00617272" w:rsidRPr="00DD26DA" w:rsidRDefault="00617272">
      <w:pPr>
        <w:spacing w:before="240" w:after="16" w:line="276" w:lineRule="auto"/>
        <w:jc w:val="both"/>
        <w:rPr>
          <w:rFonts w:ascii="Arial" w:hAnsi="Arial" w:cs="Arial"/>
        </w:rPr>
        <w:pPrChange w:id="53" w:author="Ava" w:date="2020-09-14T17:51:00Z">
          <w:pPr>
            <w:spacing w:line="240" w:lineRule="auto"/>
            <w:jc w:val="both"/>
          </w:pPr>
        </w:pPrChange>
      </w:pPr>
      <w:r w:rsidRPr="00DD26DA">
        <w:rPr>
          <w:rFonts w:ascii="Arial" w:hAnsi="Arial" w:cs="Arial"/>
        </w:rPr>
        <w:t xml:space="preserve">A male native speaker of German </w:t>
      </w:r>
      <w:proofErr w:type="gramStart"/>
      <w:r w:rsidRPr="00DD26DA">
        <w:rPr>
          <w:rFonts w:ascii="Arial" w:hAnsi="Arial" w:cs="Arial"/>
        </w:rPr>
        <w:t>was recorded</w:t>
      </w:r>
      <w:proofErr w:type="gramEnd"/>
      <w:r w:rsidRPr="00DD26DA">
        <w:rPr>
          <w:rFonts w:ascii="Arial" w:hAnsi="Arial" w:cs="Arial"/>
        </w:rPr>
        <w:t xml:space="preserve"> pronouncing each syllable in our set separately and with </w:t>
      </w:r>
      <w:r>
        <w:rPr>
          <w:rFonts w:ascii="Arial" w:hAnsi="Arial" w:cs="Arial"/>
        </w:rPr>
        <w:t>a flat intonation. Each syllable</w:t>
      </w:r>
      <w:r w:rsidRPr="00DD26DA">
        <w:rPr>
          <w:rFonts w:ascii="Arial" w:hAnsi="Arial" w:cs="Arial"/>
        </w:rPr>
        <w:t xml:space="preserve"> </w:t>
      </w:r>
      <w:proofErr w:type="gramStart"/>
      <w:r w:rsidRPr="00DD26DA">
        <w:rPr>
          <w:rFonts w:ascii="Arial" w:hAnsi="Arial" w:cs="Arial"/>
        </w:rPr>
        <w:t>was repeated</w:t>
      </w:r>
      <w:proofErr w:type="gramEnd"/>
      <w:r w:rsidRPr="00DD26DA">
        <w:rPr>
          <w:rFonts w:ascii="Arial" w:hAnsi="Arial" w:cs="Arial"/>
        </w:rPr>
        <w:t xml:space="preserve"> </w:t>
      </w:r>
      <w:r w:rsidR="009A7DD9">
        <w:rPr>
          <w:rFonts w:ascii="Arial" w:hAnsi="Arial" w:cs="Arial"/>
        </w:rPr>
        <w:t xml:space="preserve">several </w:t>
      </w:r>
      <w:r w:rsidRPr="00DD26DA">
        <w:rPr>
          <w:rFonts w:ascii="Arial" w:hAnsi="Arial" w:cs="Arial"/>
        </w:rPr>
        <w:t xml:space="preserve">times to ensure we obtained a quality token. </w:t>
      </w:r>
      <w:r w:rsidR="009A7DD9">
        <w:rPr>
          <w:rFonts w:ascii="Arial" w:hAnsi="Arial" w:cs="Arial"/>
        </w:rPr>
        <w:t xml:space="preserve">The </w:t>
      </w:r>
      <w:proofErr w:type="gramStart"/>
      <w:r w:rsidR="009A7DD9">
        <w:rPr>
          <w:rFonts w:ascii="Arial" w:hAnsi="Arial" w:cs="Arial"/>
        </w:rPr>
        <w:t>token which most closely followed the IPA pronunciation</w:t>
      </w:r>
      <w:proofErr w:type="gramEnd"/>
      <w:r w:rsidR="009A7DD9">
        <w:rPr>
          <w:rFonts w:ascii="Arial" w:hAnsi="Arial" w:cs="Arial"/>
        </w:rPr>
        <w:t xml:space="preserve"> was selected as the final syllable. </w:t>
      </w:r>
      <w:commentRangeStart w:id="54"/>
      <w:r w:rsidRPr="00DD26DA">
        <w:rPr>
          <w:rFonts w:ascii="Arial" w:hAnsi="Arial" w:cs="Arial"/>
        </w:rPr>
        <w:t>T</w:t>
      </w:r>
      <w:r w:rsidR="009A7DD9">
        <w:rPr>
          <w:rFonts w:ascii="Arial" w:hAnsi="Arial" w:cs="Arial"/>
        </w:rPr>
        <w:t>he</w:t>
      </w:r>
      <w:r>
        <w:rPr>
          <w:rFonts w:ascii="Arial" w:hAnsi="Arial" w:cs="Arial"/>
        </w:rPr>
        <w:t xml:space="preserve"> syllables </w:t>
      </w:r>
      <w:commentRangeEnd w:id="54"/>
      <w:r>
        <w:rPr>
          <w:rStyle w:val="CommentReference"/>
        </w:rPr>
        <w:commentReference w:id="54"/>
      </w:r>
      <w:r>
        <w:rPr>
          <w:rFonts w:ascii="Arial" w:hAnsi="Arial" w:cs="Arial"/>
        </w:rPr>
        <w:t>were then high</w:t>
      </w:r>
      <w:r w:rsidRPr="00DD26DA">
        <w:rPr>
          <w:rFonts w:ascii="Arial" w:hAnsi="Arial" w:cs="Arial"/>
        </w:rPr>
        <w:t xml:space="preserve">-pass filtered at </w:t>
      </w:r>
      <w:r>
        <w:rPr>
          <w:rFonts w:ascii="Arial" w:hAnsi="Arial" w:cs="Arial"/>
        </w:rPr>
        <w:t>50</w:t>
      </w:r>
      <w:r w:rsidRPr="00DD26DA">
        <w:rPr>
          <w:rFonts w:ascii="Arial" w:hAnsi="Arial" w:cs="Arial"/>
        </w:rPr>
        <w:t xml:space="preserve"> Hz and silences before and after </w:t>
      </w:r>
      <w:r>
        <w:rPr>
          <w:rFonts w:ascii="Arial" w:hAnsi="Arial" w:cs="Arial"/>
        </w:rPr>
        <w:t xml:space="preserve">syllable </w:t>
      </w:r>
      <w:proofErr w:type="gramStart"/>
      <w:r w:rsidRPr="00DD26DA">
        <w:rPr>
          <w:rFonts w:ascii="Arial" w:hAnsi="Arial" w:cs="Arial"/>
        </w:rPr>
        <w:t>were removed</w:t>
      </w:r>
      <w:proofErr w:type="gramEnd"/>
      <w:r>
        <w:rPr>
          <w:rFonts w:ascii="Arial" w:hAnsi="Arial" w:cs="Arial"/>
        </w:rPr>
        <w:t xml:space="preserve"> using a custom script</w:t>
      </w:r>
      <w:r w:rsidRPr="00DD26DA">
        <w:rPr>
          <w:rFonts w:ascii="Arial" w:hAnsi="Arial" w:cs="Arial"/>
        </w:rPr>
        <w:t xml:space="preserve"> in Matlab 2</w:t>
      </w:r>
      <w:r>
        <w:rPr>
          <w:rFonts w:ascii="Arial" w:hAnsi="Arial" w:cs="Arial"/>
        </w:rPr>
        <w:t>017b. The 12 s</w:t>
      </w:r>
      <w:r w:rsidRPr="00DD26DA">
        <w:rPr>
          <w:rFonts w:ascii="Arial" w:hAnsi="Arial" w:cs="Arial"/>
        </w:rPr>
        <w:t xml:space="preserve">yllables </w:t>
      </w:r>
      <w:proofErr w:type="gramStart"/>
      <w:r w:rsidRPr="00DD26DA">
        <w:rPr>
          <w:rFonts w:ascii="Arial" w:hAnsi="Arial" w:cs="Arial"/>
        </w:rPr>
        <w:t>were normalized</w:t>
      </w:r>
      <w:proofErr w:type="gramEnd"/>
      <w:r w:rsidRPr="00DD26DA">
        <w:rPr>
          <w:rFonts w:ascii="Arial" w:hAnsi="Arial" w:cs="Arial"/>
        </w:rPr>
        <w:t xml:space="preserve"> for pitch and intensity</w:t>
      </w:r>
      <w:r>
        <w:rPr>
          <w:rFonts w:ascii="Arial" w:hAnsi="Arial" w:cs="Arial"/>
        </w:rPr>
        <w:t xml:space="preserve"> </w:t>
      </w:r>
      <w:r w:rsidRPr="00DD26DA">
        <w:rPr>
          <w:rFonts w:ascii="Arial" w:hAnsi="Arial" w:cs="Arial"/>
        </w:rPr>
        <w:t xml:space="preserve">using Praat to ensure </w:t>
      </w:r>
      <w:r>
        <w:rPr>
          <w:rFonts w:ascii="Arial" w:hAnsi="Arial" w:cs="Arial"/>
        </w:rPr>
        <w:t>relative</w:t>
      </w:r>
      <w:r w:rsidRPr="00DD26DA">
        <w:rPr>
          <w:rFonts w:ascii="Arial" w:hAnsi="Arial" w:cs="Arial"/>
        </w:rPr>
        <w:t xml:space="preserve"> homogeneity between tokens. Finally, syllables </w:t>
      </w:r>
      <w:proofErr w:type="gramStart"/>
      <w:r w:rsidRPr="00DD26DA">
        <w:rPr>
          <w:rFonts w:ascii="Arial" w:hAnsi="Arial" w:cs="Arial"/>
        </w:rPr>
        <w:t xml:space="preserve">were </w:t>
      </w:r>
      <w:r>
        <w:rPr>
          <w:rFonts w:ascii="Arial" w:hAnsi="Arial" w:cs="Arial"/>
        </w:rPr>
        <w:t xml:space="preserve">temporally </w:t>
      </w:r>
      <w:r w:rsidRPr="00DD26DA">
        <w:rPr>
          <w:rFonts w:ascii="Arial" w:hAnsi="Arial" w:cs="Arial"/>
        </w:rPr>
        <w:t>compressed</w:t>
      </w:r>
      <w:proofErr w:type="gramEnd"/>
      <w:r w:rsidRPr="00DD26DA">
        <w:rPr>
          <w:rFonts w:ascii="Arial" w:hAnsi="Arial" w:cs="Arial"/>
        </w:rPr>
        <w:t xml:space="preserve"> to 240 ms in duration and a 10 ms silence was added at the end of each syllable</w:t>
      </w:r>
      <w:r>
        <w:rPr>
          <w:rFonts w:ascii="Arial" w:hAnsi="Arial" w:cs="Arial"/>
        </w:rPr>
        <w:t>, for a total duration of 250 ms</w:t>
      </w:r>
      <w:r w:rsidRPr="00DD26DA">
        <w:rPr>
          <w:rFonts w:ascii="Arial" w:hAnsi="Arial" w:cs="Arial"/>
        </w:rPr>
        <w:t>.</w:t>
      </w:r>
    </w:p>
    <w:p w14:paraId="65967B7E" w14:textId="77777777" w:rsidR="00617272" w:rsidRPr="00DD26DA" w:rsidRDefault="00617272">
      <w:pPr>
        <w:spacing w:before="240" w:after="16" w:line="276" w:lineRule="auto"/>
        <w:jc w:val="both"/>
        <w:rPr>
          <w:rFonts w:ascii="Arial" w:hAnsi="Arial" w:cs="Arial"/>
        </w:rPr>
        <w:pPrChange w:id="55" w:author="Ava" w:date="2020-09-14T17:51:00Z">
          <w:pPr>
            <w:spacing w:line="240" w:lineRule="auto"/>
            <w:jc w:val="both"/>
          </w:pPr>
        </w:pPrChange>
      </w:pPr>
      <w:r w:rsidRPr="00DD26DA">
        <w:rPr>
          <w:rFonts w:ascii="Arial" w:hAnsi="Arial" w:cs="Arial"/>
        </w:rPr>
        <w:lastRenderedPageBreak/>
        <w:t xml:space="preserve">Syllables were combined into </w:t>
      </w:r>
      <w:proofErr w:type="gramStart"/>
      <w:r w:rsidRPr="00DD26DA">
        <w:rPr>
          <w:rFonts w:ascii="Arial" w:hAnsi="Arial" w:cs="Arial"/>
        </w:rPr>
        <w:t>4</w:t>
      </w:r>
      <w:proofErr w:type="gramEnd"/>
      <w:r w:rsidRPr="00DD26DA">
        <w:rPr>
          <w:rFonts w:ascii="Arial" w:hAnsi="Arial" w:cs="Arial"/>
        </w:rPr>
        <w:t xml:space="preserve"> tri-syllabic </w:t>
      </w:r>
      <w:r>
        <w:rPr>
          <w:rFonts w:ascii="Arial" w:hAnsi="Arial" w:cs="Arial"/>
        </w:rPr>
        <w:t>pseudo</w:t>
      </w:r>
      <w:r w:rsidRPr="00DD26DA">
        <w:rPr>
          <w:rFonts w:ascii="Arial" w:hAnsi="Arial" w:cs="Arial"/>
        </w:rPr>
        <w:t xml:space="preserve">words such that each word featured no repeating </w:t>
      </w:r>
      <w:r>
        <w:rPr>
          <w:rFonts w:ascii="Arial" w:hAnsi="Arial" w:cs="Arial"/>
        </w:rPr>
        <w:t xml:space="preserve">consonants or </w:t>
      </w:r>
      <w:r w:rsidRPr="00DD26DA">
        <w:rPr>
          <w:rFonts w:ascii="Arial" w:hAnsi="Arial" w:cs="Arial"/>
        </w:rPr>
        <w:t xml:space="preserve">vowels and similarity between any possible succeeding pairs of syllables was minimized. We also ensured that no pairs were </w:t>
      </w:r>
      <w:proofErr w:type="spellStart"/>
      <w:r w:rsidRPr="00DD26DA">
        <w:rPr>
          <w:rFonts w:ascii="Arial" w:hAnsi="Arial" w:cs="Arial"/>
        </w:rPr>
        <w:t>pho</w:t>
      </w:r>
      <w:r>
        <w:rPr>
          <w:rFonts w:ascii="Arial" w:hAnsi="Arial" w:cs="Arial"/>
        </w:rPr>
        <w:t>n</w:t>
      </w:r>
      <w:r w:rsidRPr="00DD26DA">
        <w:rPr>
          <w:rFonts w:ascii="Arial" w:hAnsi="Arial" w:cs="Arial"/>
        </w:rPr>
        <w:t>otactically</w:t>
      </w:r>
      <w:proofErr w:type="spellEnd"/>
      <w:r w:rsidRPr="00DD26DA">
        <w:rPr>
          <w:rFonts w:ascii="Arial" w:hAnsi="Arial" w:cs="Arial"/>
        </w:rPr>
        <w:t xml:space="preserve"> illegal or shared a resemblance with existing words in German. </w:t>
      </w:r>
      <w:r>
        <w:rPr>
          <w:rFonts w:ascii="Arial" w:hAnsi="Arial" w:cs="Arial"/>
        </w:rPr>
        <w:t xml:space="preserve">Pseudowords for our study </w:t>
      </w:r>
      <w:proofErr w:type="gramStart"/>
      <w:r>
        <w:rPr>
          <w:rFonts w:ascii="Arial" w:hAnsi="Arial" w:cs="Arial"/>
        </w:rPr>
        <w:t>were</w:t>
      </w:r>
      <w:r w:rsidRPr="00DD26DA">
        <w:rPr>
          <w:rFonts w:ascii="Arial" w:hAnsi="Arial" w:cs="Arial"/>
        </w:rPr>
        <w:t>:</w:t>
      </w:r>
      <w:proofErr w:type="gramEnd"/>
      <w:r w:rsidRPr="00DD26DA">
        <w:rPr>
          <w:rFonts w:ascii="Arial" w:hAnsi="Arial" w:cs="Arial"/>
        </w:rPr>
        <w:t xml:space="preserve"> </w:t>
      </w:r>
      <w:proofErr w:type="spellStart"/>
      <w:r w:rsidRPr="00DD26DA">
        <w:rPr>
          <w:rFonts w:ascii="Arial" w:hAnsi="Arial" w:cs="Arial"/>
        </w:rPr>
        <w:t>nugadi</w:t>
      </w:r>
      <w:proofErr w:type="spellEnd"/>
      <w:r w:rsidRPr="00DD26DA">
        <w:rPr>
          <w:rFonts w:ascii="Arial" w:hAnsi="Arial" w:cs="Arial"/>
        </w:rPr>
        <w:t xml:space="preserve">, </w:t>
      </w:r>
      <w:proofErr w:type="spellStart"/>
      <w:r w:rsidRPr="00DD26DA">
        <w:rPr>
          <w:rFonts w:ascii="Arial" w:hAnsi="Arial" w:cs="Arial"/>
        </w:rPr>
        <w:t>rokise</w:t>
      </w:r>
      <w:proofErr w:type="spellEnd"/>
      <w:r w:rsidRPr="00DD26DA">
        <w:rPr>
          <w:rFonts w:ascii="Arial" w:hAnsi="Arial" w:cs="Arial"/>
        </w:rPr>
        <w:t xml:space="preserve">, </w:t>
      </w:r>
      <w:proofErr w:type="spellStart"/>
      <w:r w:rsidRPr="00DD26DA">
        <w:rPr>
          <w:rFonts w:ascii="Arial" w:hAnsi="Arial" w:cs="Arial"/>
        </w:rPr>
        <w:t>mipola</w:t>
      </w:r>
      <w:proofErr w:type="spellEnd"/>
      <w:r w:rsidRPr="00DD26DA">
        <w:rPr>
          <w:rFonts w:ascii="Arial" w:hAnsi="Arial" w:cs="Arial"/>
        </w:rPr>
        <w:t xml:space="preserve">, </w:t>
      </w:r>
      <w:proofErr w:type="spellStart"/>
      <w:r w:rsidRPr="00DD26DA">
        <w:rPr>
          <w:rFonts w:ascii="Arial" w:hAnsi="Arial" w:cs="Arial"/>
        </w:rPr>
        <w:t>zabetu</w:t>
      </w:r>
      <w:proofErr w:type="spellEnd"/>
      <w:r w:rsidRPr="00DD26DA">
        <w:rPr>
          <w:rFonts w:ascii="Arial" w:hAnsi="Arial" w:cs="Arial"/>
        </w:rPr>
        <w:t>. Part-words, used in the word recognition task, were</w:t>
      </w:r>
      <w:r>
        <w:rPr>
          <w:rFonts w:ascii="Arial" w:hAnsi="Arial" w:cs="Arial"/>
        </w:rPr>
        <w:t xml:space="preserve"> of the form C’AB (word-final syllable from one word followed by word-initial and word-medial syllables from another)</w:t>
      </w:r>
      <w:r w:rsidRPr="00DD26DA">
        <w:rPr>
          <w:rFonts w:ascii="Arial" w:hAnsi="Arial" w:cs="Arial"/>
        </w:rPr>
        <w:t xml:space="preserve">: </w:t>
      </w:r>
      <w:proofErr w:type="spellStart"/>
      <w:r w:rsidRPr="00DD26DA">
        <w:rPr>
          <w:rFonts w:ascii="Arial" w:hAnsi="Arial" w:cs="Arial"/>
        </w:rPr>
        <w:t>dizabe</w:t>
      </w:r>
      <w:proofErr w:type="spellEnd"/>
      <w:r w:rsidRPr="00DD26DA">
        <w:rPr>
          <w:rFonts w:ascii="Arial" w:hAnsi="Arial" w:cs="Arial"/>
        </w:rPr>
        <w:t xml:space="preserve">, </w:t>
      </w:r>
      <w:proofErr w:type="spellStart"/>
      <w:r w:rsidRPr="00DD26DA">
        <w:rPr>
          <w:rFonts w:ascii="Arial" w:hAnsi="Arial" w:cs="Arial"/>
        </w:rPr>
        <w:t>semipo</w:t>
      </w:r>
      <w:proofErr w:type="spellEnd"/>
      <w:r w:rsidRPr="00DD26DA">
        <w:rPr>
          <w:rFonts w:ascii="Arial" w:hAnsi="Arial" w:cs="Arial"/>
        </w:rPr>
        <w:t xml:space="preserve">, </w:t>
      </w:r>
      <w:proofErr w:type="spellStart"/>
      <w:r w:rsidRPr="00DD26DA">
        <w:rPr>
          <w:rFonts w:ascii="Arial" w:hAnsi="Arial" w:cs="Arial"/>
        </w:rPr>
        <w:t>lanuga</w:t>
      </w:r>
      <w:proofErr w:type="spellEnd"/>
      <w:r w:rsidRPr="00DD26DA">
        <w:rPr>
          <w:rFonts w:ascii="Arial" w:hAnsi="Arial" w:cs="Arial"/>
        </w:rPr>
        <w:t xml:space="preserve">, </w:t>
      </w:r>
      <w:proofErr w:type="spellStart"/>
      <w:r w:rsidRPr="00DD26DA">
        <w:rPr>
          <w:rFonts w:ascii="Arial" w:hAnsi="Arial" w:cs="Arial"/>
        </w:rPr>
        <w:t>turoki</w:t>
      </w:r>
      <w:proofErr w:type="spellEnd"/>
      <w:r w:rsidRPr="00DD26DA">
        <w:rPr>
          <w:rFonts w:ascii="Arial" w:hAnsi="Arial" w:cs="Arial"/>
        </w:rPr>
        <w:t>.</w:t>
      </w:r>
    </w:p>
    <w:p w14:paraId="590C77E0" w14:textId="191177D3" w:rsidR="00617272" w:rsidRPr="00DD26DA" w:rsidRDefault="00617272">
      <w:pPr>
        <w:spacing w:before="240" w:after="16" w:line="276" w:lineRule="auto"/>
        <w:jc w:val="both"/>
        <w:rPr>
          <w:rFonts w:ascii="Arial" w:hAnsi="Arial" w:cs="Arial"/>
        </w:rPr>
        <w:pPrChange w:id="56" w:author="Ava" w:date="2020-09-14T17:51:00Z">
          <w:pPr>
            <w:spacing w:line="240" w:lineRule="auto"/>
            <w:jc w:val="both"/>
          </w:pPr>
        </w:pPrChange>
      </w:pPr>
      <w:r>
        <w:rPr>
          <w:rFonts w:ascii="Arial" w:hAnsi="Arial" w:cs="Arial"/>
        </w:rPr>
        <w:t>Continuous speech s</w:t>
      </w:r>
      <w:r w:rsidR="00CE24BF">
        <w:rPr>
          <w:rFonts w:ascii="Arial" w:hAnsi="Arial" w:cs="Arial"/>
        </w:rPr>
        <w:t xml:space="preserve">equences (24) </w:t>
      </w:r>
      <w:proofErr w:type="gramStart"/>
      <w:r w:rsidRPr="00DD26DA">
        <w:rPr>
          <w:rFonts w:ascii="Arial" w:hAnsi="Arial" w:cs="Arial"/>
        </w:rPr>
        <w:t>were created</w:t>
      </w:r>
      <w:proofErr w:type="gramEnd"/>
      <w:r w:rsidRPr="00DD26DA">
        <w:rPr>
          <w:rFonts w:ascii="Arial" w:hAnsi="Arial" w:cs="Arial"/>
        </w:rPr>
        <w:t xml:space="preserve"> in Matlab by concatenating </w:t>
      </w:r>
      <w:r w:rsidR="00CE24BF">
        <w:rPr>
          <w:rFonts w:ascii="Arial" w:hAnsi="Arial" w:cs="Arial"/>
        </w:rPr>
        <w:t xml:space="preserve">syllables comprising </w:t>
      </w:r>
      <w:r>
        <w:rPr>
          <w:rFonts w:ascii="Arial" w:hAnsi="Arial" w:cs="Arial"/>
        </w:rPr>
        <w:t xml:space="preserve">the </w:t>
      </w:r>
      <w:r w:rsidR="00CE24BF">
        <w:rPr>
          <w:rFonts w:ascii="Arial" w:hAnsi="Arial" w:cs="Arial"/>
        </w:rPr>
        <w:t xml:space="preserve">four </w:t>
      </w:r>
      <w:r>
        <w:rPr>
          <w:rFonts w:ascii="Arial" w:hAnsi="Arial" w:cs="Arial"/>
        </w:rPr>
        <w:t>pseudowords</w:t>
      </w:r>
      <w:r w:rsidRPr="00DD26DA">
        <w:rPr>
          <w:rFonts w:ascii="Arial" w:hAnsi="Arial" w:cs="Arial"/>
        </w:rPr>
        <w:t xml:space="preserve"> </w:t>
      </w:r>
      <w:r w:rsidR="00CE24BF">
        <w:rPr>
          <w:rFonts w:ascii="Arial" w:hAnsi="Arial" w:cs="Arial"/>
        </w:rPr>
        <w:t>such that no words</w:t>
      </w:r>
      <w:r>
        <w:rPr>
          <w:rFonts w:ascii="Arial" w:hAnsi="Arial" w:cs="Arial"/>
        </w:rPr>
        <w:t xml:space="preserve"> </w:t>
      </w:r>
      <w:r w:rsidRPr="00DD26DA">
        <w:rPr>
          <w:rFonts w:ascii="Arial" w:hAnsi="Arial" w:cs="Arial"/>
        </w:rPr>
        <w:t>repeat</w:t>
      </w:r>
      <w:r>
        <w:rPr>
          <w:rFonts w:ascii="Arial" w:hAnsi="Arial" w:cs="Arial"/>
        </w:rPr>
        <w:t>ed</w:t>
      </w:r>
      <w:r w:rsidRPr="00DD26DA">
        <w:rPr>
          <w:rFonts w:ascii="Arial" w:hAnsi="Arial" w:cs="Arial"/>
        </w:rPr>
        <w:t xml:space="preserve"> consecutively</w:t>
      </w:r>
      <w:r w:rsidR="00CE24BF">
        <w:rPr>
          <w:rFonts w:ascii="Arial" w:hAnsi="Arial" w:cs="Arial"/>
        </w:rPr>
        <w:t>. Each stream was comprised of 216 syllables (72 words) and was 54 seconds long</w:t>
      </w:r>
      <w:r w:rsidRPr="00DD26DA">
        <w:rPr>
          <w:rFonts w:ascii="Arial" w:hAnsi="Arial" w:cs="Arial"/>
        </w:rPr>
        <w:t xml:space="preserve">. As per the design in </w:t>
      </w:r>
      <w:r>
        <w:rPr>
          <w:rStyle w:val="FootnoteReference"/>
          <w:rFonts w:ascii="Arial" w:hAnsi="Arial" w:cs="Arial"/>
        </w:rPr>
        <w:fldChar w:fldCharType="begin" w:fldLock="1"/>
      </w:r>
      <w:r w:rsidR="00A86799">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Infants","type":"article-journal","volume":"274"},"uris":["http://www.mendeley.com/documents/?uuid=a2187452-1194-313f-afda-a7657e4722a9"]}],"mendeley":{"formattedCitation":"(Saffran, Aslin, and Newport 1996)","plainTextFormattedCitation":"(Saffran, Aslin, and Newport 1996)","previouslyFormattedCitation":"(Saffran, Aslin, and Newport 1996)"},"properties":{"noteIndex":0},"schema":"https://github.com/citation-style-language/schema/raw/master/csl-citation.json"}</w:instrText>
      </w:r>
      <w:r>
        <w:rPr>
          <w:rStyle w:val="FootnoteReference"/>
          <w:rFonts w:ascii="Arial" w:hAnsi="Arial" w:cs="Arial"/>
        </w:rPr>
        <w:fldChar w:fldCharType="separate"/>
      </w:r>
      <w:r w:rsidR="00A86799" w:rsidRPr="00A86799">
        <w:rPr>
          <w:rFonts w:ascii="Arial" w:hAnsi="Arial" w:cs="Arial"/>
          <w:bCs/>
          <w:noProof/>
        </w:rPr>
        <w:t>(Saffran, Aslin, and Newport 1996)</w:t>
      </w:r>
      <w:r>
        <w:rPr>
          <w:rStyle w:val="FootnoteReference"/>
          <w:rFonts w:ascii="Arial" w:hAnsi="Arial" w:cs="Arial"/>
        </w:rPr>
        <w:fldChar w:fldCharType="end"/>
      </w:r>
      <w:r>
        <w:rPr>
          <w:rFonts w:ascii="Arial" w:hAnsi="Arial" w:cs="Arial"/>
        </w:rPr>
        <w:t>, standard in SL studies</w:t>
      </w:r>
      <w:r w:rsidRPr="00DD26DA">
        <w:rPr>
          <w:rFonts w:ascii="Arial" w:hAnsi="Arial" w:cs="Arial"/>
        </w:rPr>
        <w:t xml:space="preserve">, the only cue to segmenting the sequence </w:t>
      </w:r>
      <w:r>
        <w:rPr>
          <w:rFonts w:ascii="Arial" w:hAnsi="Arial" w:cs="Arial"/>
        </w:rPr>
        <w:t>lay</w:t>
      </w:r>
      <w:r w:rsidRPr="00DD26DA">
        <w:rPr>
          <w:rFonts w:ascii="Arial" w:hAnsi="Arial" w:cs="Arial"/>
        </w:rPr>
        <w:t xml:space="preserve"> in the transitional probabilities between syllables. Th</w:t>
      </w:r>
      <w:r>
        <w:rPr>
          <w:rFonts w:ascii="Arial" w:hAnsi="Arial" w:cs="Arial"/>
        </w:rPr>
        <w:t xml:space="preserve">e transitional probability of word-medial and word-final </w:t>
      </w:r>
      <w:r w:rsidRPr="00DD26DA">
        <w:rPr>
          <w:rFonts w:ascii="Arial" w:hAnsi="Arial" w:cs="Arial"/>
        </w:rPr>
        <w:t>syllable</w:t>
      </w:r>
      <w:r>
        <w:rPr>
          <w:rFonts w:ascii="Arial" w:hAnsi="Arial" w:cs="Arial"/>
        </w:rPr>
        <w:t>s</w:t>
      </w:r>
      <w:r w:rsidRPr="00DD26DA">
        <w:rPr>
          <w:rFonts w:ascii="Arial" w:hAnsi="Arial" w:cs="Arial"/>
        </w:rPr>
        <w:t xml:space="preserve"> </w:t>
      </w:r>
      <w:r>
        <w:rPr>
          <w:rFonts w:ascii="Arial" w:hAnsi="Arial" w:cs="Arial"/>
        </w:rPr>
        <w:t xml:space="preserve">(relative to the preceding syllable) was </w:t>
      </w:r>
      <w:proofErr w:type="gramStart"/>
      <w:r>
        <w:rPr>
          <w:rFonts w:ascii="Arial" w:hAnsi="Arial" w:cs="Arial"/>
        </w:rPr>
        <w:t>1</w:t>
      </w:r>
      <w:proofErr w:type="gramEnd"/>
      <w:r>
        <w:rPr>
          <w:rFonts w:ascii="Arial" w:hAnsi="Arial" w:cs="Arial"/>
        </w:rPr>
        <w:t>, while</w:t>
      </w:r>
      <w:r w:rsidRPr="00DD26DA">
        <w:rPr>
          <w:rFonts w:ascii="Arial" w:hAnsi="Arial" w:cs="Arial"/>
        </w:rPr>
        <w:t xml:space="preserve"> </w:t>
      </w:r>
      <w:r>
        <w:rPr>
          <w:rFonts w:ascii="Arial" w:hAnsi="Arial" w:cs="Arial"/>
        </w:rPr>
        <w:t xml:space="preserve">the transitional probability of word-initial syllables was </w:t>
      </w:r>
      <w:r w:rsidRPr="00DD26DA">
        <w:rPr>
          <w:rFonts w:ascii="Arial" w:hAnsi="Arial" w:cs="Arial"/>
        </w:rPr>
        <w:t xml:space="preserve">0.33. </w:t>
      </w:r>
      <w:r w:rsidR="00CE24BF">
        <w:rPr>
          <w:rFonts w:ascii="Arial" w:hAnsi="Arial" w:cs="Arial"/>
        </w:rPr>
        <w:t xml:space="preserve">The first syllable in each stream could be a word-initial, word-medial, or word-final syllable. If stream began with the word-medial (word-final) syllable of a word, the word-initial (word-initial and word-medial) syllable of that word would be the last (two) syllable(s). </w:t>
      </w:r>
      <w:r w:rsidRPr="00DD26DA">
        <w:rPr>
          <w:rFonts w:ascii="Arial" w:hAnsi="Arial" w:cs="Arial"/>
        </w:rPr>
        <w:t xml:space="preserve">Speech streams </w:t>
      </w:r>
      <w:proofErr w:type="gramStart"/>
      <w:r w:rsidRPr="00DD26DA">
        <w:rPr>
          <w:rFonts w:ascii="Arial" w:hAnsi="Arial" w:cs="Arial"/>
        </w:rPr>
        <w:t>were ramped</w:t>
      </w:r>
      <w:proofErr w:type="gramEnd"/>
      <w:r w:rsidRPr="00DD26DA">
        <w:rPr>
          <w:rFonts w:ascii="Arial" w:hAnsi="Arial" w:cs="Arial"/>
        </w:rPr>
        <w:t xml:space="preserve"> up and down in amplitude </w:t>
      </w:r>
      <w:r w:rsidR="00CE24BF">
        <w:rPr>
          <w:rFonts w:ascii="Arial" w:hAnsi="Arial" w:cs="Arial"/>
        </w:rPr>
        <w:t xml:space="preserve">using a linear slope </w:t>
      </w:r>
      <w:r w:rsidRPr="00DD26DA">
        <w:rPr>
          <w:rFonts w:ascii="Arial" w:hAnsi="Arial" w:cs="Arial"/>
        </w:rPr>
        <w:t xml:space="preserve">over a period of 1.5 seconds </w:t>
      </w:r>
      <w:r w:rsidR="00CE24BF">
        <w:rPr>
          <w:rFonts w:ascii="Arial" w:hAnsi="Arial" w:cs="Arial"/>
        </w:rPr>
        <w:t xml:space="preserve">(6 syllables) </w:t>
      </w:r>
      <w:r w:rsidRPr="00DD26DA">
        <w:rPr>
          <w:rFonts w:ascii="Arial" w:hAnsi="Arial" w:cs="Arial"/>
        </w:rPr>
        <w:t xml:space="preserve">so that onset and offset syllables were not clearly distinguishable and could not serve as cues to word </w:t>
      </w:r>
      <w:r>
        <w:rPr>
          <w:rFonts w:ascii="Arial" w:hAnsi="Arial" w:cs="Arial"/>
        </w:rPr>
        <w:t xml:space="preserve">boundaries. </w:t>
      </w:r>
    </w:p>
    <w:p w14:paraId="4B421D84" w14:textId="4D9E8139" w:rsidR="0085068F" w:rsidRPr="0085068F" w:rsidRDefault="00617272">
      <w:pPr>
        <w:pStyle w:val="Heading4"/>
        <w:spacing w:before="240" w:after="16" w:line="276" w:lineRule="auto"/>
        <w:rPr>
          <w:rFonts w:ascii="Arial" w:hAnsi="Arial" w:cs="Arial"/>
          <w:b/>
          <w:color w:val="auto"/>
        </w:rPr>
        <w:pPrChange w:id="57" w:author="Ava" w:date="2020-09-14T17:51:00Z">
          <w:pPr>
            <w:pStyle w:val="Heading4"/>
          </w:pPr>
        </w:pPrChange>
      </w:pPr>
      <w:r w:rsidRPr="00DD26DA">
        <w:rPr>
          <w:rFonts w:ascii="Arial" w:hAnsi="Arial" w:cs="Arial"/>
          <w:b/>
          <w:color w:val="auto"/>
        </w:rPr>
        <w:t>Procedure</w:t>
      </w:r>
    </w:p>
    <w:p w14:paraId="461C61CA" w14:textId="097DAC89" w:rsidR="00617272" w:rsidRDefault="00617272">
      <w:pPr>
        <w:spacing w:before="240" w:after="16" w:line="276" w:lineRule="auto"/>
        <w:jc w:val="both"/>
        <w:rPr>
          <w:rFonts w:ascii="Arial" w:hAnsi="Arial" w:cs="Arial"/>
        </w:rPr>
        <w:pPrChange w:id="58" w:author="Ava" w:date="2020-09-14T17:51:00Z">
          <w:pPr>
            <w:spacing w:line="240" w:lineRule="auto"/>
            <w:jc w:val="both"/>
          </w:pPr>
        </w:pPrChange>
      </w:pPr>
      <w:commentRangeStart w:id="59"/>
      <w:r w:rsidRPr="00DD26DA">
        <w:rPr>
          <w:rFonts w:ascii="Arial" w:hAnsi="Arial" w:cs="Arial"/>
        </w:rPr>
        <w:t>41 individu</w:t>
      </w:r>
      <w:r>
        <w:rPr>
          <w:rFonts w:ascii="Arial" w:hAnsi="Arial" w:cs="Arial"/>
        </w:rPr>
        <w:t xml:space="preserve">als participated in the </w:t>
      </w:r>
      <w:r w:rsidRPr="0085068F">
        <w:rPr>
          <w:rFonts w:ascii="Arial" w:hAnsi="Arial" w:cs="Arial"/>
        </w:rPr>
        <w:t xml:space="preserve">study (27 female, mean age, 27.44 </w:t>
      </w:r>
      <w:r w:rsidRPr="0085068F">
        <w:rPr>
          <w:rFonts w:ascii="Ebrima" w:hAnsi="Ebrima" w:cs="Arial"/>
        </w:rPr>
        <w:t>±</w:t>
      </w:r>
      <w:r w:rsidRPr="0085068F">
        <w:rPr>
          <w:rFonts w:ascii="Arial" w:hAnsi="Arial" w:cs="Arial"/>
        </w:rPr>
        <w:t xml:space="preserve"> 5.78 </w:t>
      </w:r>
      <w:proofErr w:type="spellStart"/>
      <w:proofErr w:type="gramStart"/>
      <w:r w:rsidRPr="0085068F">
        <w:rPr>
          <w:rFonts w:ascii="Arial" w:hAnsi="Arial" w:cs="Arial"/>
        </w:rPr>
        <w:t>sd</w:t>
      </w:r>
      <w:proofErr w:type="spellEnd"/>
      <w:proofErr w:type="gramEnd"/>
      <w:r w:rsidRPr="0085068F">
        <w:rPr>
          <w:rFonts w:ascii="Arial" w:hAnsi="Arial" w:cs="Arial"/>
        </w:rPr>
        <w:t xml:space="preserve">). Two </w:t>
      </w:r>
      <w:commentRangeEnd w:id="59"/>
      <w:r w:rsidRPr="0085068F">
        <w:rPr>
          <w:rStyle w:val="CommentReference"/>
        </w:rPr>
        <w:commentReference w:id="59"/>
      </w:r>
      <w:r w:rsidRPr="00DD26DA">
        <w:rPr>
          <w:rFonts w:ascii="Arial" w:hAnsi="Arial" w:cs="Arial"/>
        </w:rPr>
        <w:t xml:space="preserve">participants </w:t>
      </w:r>
      <w:proofErr w:type="gramStart"/>
      <w:r w:rsidRPr="00DD26DA">
        <w:rPr>
          <w:rFonts w:ascii="Arial" w:hAnsi="Arial" w:cs="Arial"/>
        </w:rPr>
        <w:t>were removed</w:t>
      </w:r>
      <w:proofErr w:type="gramEnd"/>
      <w:r w:rsidRPr="00DD26DA">
        <w:rPr>
          <w:rFonts w:ascii="Arial" w:hAnsi="Arial" w:cs="Arial"/>
        </w:rPr>
        <w:t xml:space="preserve"> from the data pool due to technical failure. Of the 39 remaining datasets, 33 </w:t>
      </w:r>
      <w:proofErr w:type="gramStart"/>
      <w:r w:rsidRPr="00DD26DA">
        <w:rPr>
          <w:rFonts w:ascii="Arial" w:hAnsi="Arial" w:cs="Arial"/>
        </w:rPr>
        <w:t>were used</w:t>
      </w:r>
      <w:proofErr w:type="gramEnd"/>
      <w:r w:rsidRPr="00DD26DA">
        <w:rPr>
          <w:rFonts w:ascii="Arial" w:hAnsi="Arial" w:cs="Arial"/>
        </w:rPr>
        <w:t xml:space="preserve"> in analyzing the target detection task (one participant failed to follow instructions, and technical issues caused partial data loss for the other five). </w:t>
      </w:r>
      <w:r>
        <w:rPr>
          <w:rFonts w:ascii="Arial" w:hAnsi="Arial" w:cs="Arial"/>
        </w:rPr>
        <w:t>Since the design of our experiment was modular, technical failure in one task did not necessarily affect data in another. Of the 39 datasets, we were able to use 38 for analyzing the word recognition task</w:t>
      </w:r>
      <w:r w:rsidRPr="00DD26DA">
        <w:rPr>
          <w:rFonts w:ascii="Arial" w:hAnsi="Arial" w:cs="Arial"/>
        </w:rPr>
        <w:t xml:space="preserve"> (data from one participant </w:t>
      </w:r>
      <w:r>
        <w:rPr>
          <w:rFonts w:ascii="Arial" w:hAnsi="Arial" w:cs="Arial"/>
        </w:rPr>
        <w:t xml:space="preserve">in this task </w:t>
      </w:r>
      <w:r w:rsidRPr="00DD26DA">
        <w:rPr>
          <w:rFonts w:ascii="Arial" w:hAnsi="Arial" w:cs="Arial"/>
        </w:rPr>
        <w:t xml:space="preserve">was overwritten). </w:t>
      </w:r>
      <w:r>
        <w:rPr>
          <w:rFonts w:ascii="Arial" w:hAnsi="Arial" w:cs="Arial"/>
        </w:rPr>
        <w:t xml:space="preserve">For the correlation analysis comparing target detection task performance with word recognition performance, we included only participants for whom we had data for both tasks (32). </w:t>
      </w:r>
    </w:p>
    <w:p w14:paraId="3550C722" w14:textId="3C3F33A5" w:rsidR="0085068F" w:rsidRDefault="0085068F">
      <w:pPr>
        <w:spacing w:before="240" w:after="16" w:line="276" w:lineRule="auto"/>
        <w:jc w:val="both"/>
        <w:rPr>
          <w:rFonts w:ascii="Arial" w:hAnsi="Arial" w:cs="Arial"/>
        </w:rPr>
        <w:pPrChange w:id="60" w:author="Ava" w:date="2020-09-14T17:51:00Z">
          <w:pPr>
            <w:spacing w:line="240" w:lineRule="auto"/>
            <w:jc w:val="both"/>
          </w:pPr>
        </w:pPrChange>
      </w:pPr>
      <w:r>
        <w:rPr>
          <w:rFonts w:ascii="Arial" w:hAnsi="Arial" w:cs="Arial"/>
        </w:rPr>
        <w:t xml:space="preserve">A previous study by Batterink and colleagues </w:t>
      </w:r>
      <w:r>
        <w:rPr>
          <w:rFonts w:ascii="Arial" w:hAnsi="Arial" w:cs="Arial"/>
        </w:rPr>
        <w:fldChar w:fldCharType="begin" w:fldLock="1"/>
      </w:r>
      <w:r w:rsidR="00E56F7B">
        <w:rPr>
          <w:rFonts w:ascii="Arial" w:hAnsi="Arial" w:cs="Arial"/>
        </w:rPr>
        <w: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learning","type":"article-journal","volume":"90"},"uris":["http://www.mendeley.com/documents/?uuid=2917575b-6805-3808-a15b-e0bc737b639c"]}],"mendeley":{"formattedCitation":"(Batterink and Paller 2017)","plainTextFormattedCitation":"(Batterink and Paller 2017)","previouslyFormattedCitation":"(Batterink and Paller 2017)"},"properties":{"noteIndex":0},"schema":"https://github.com/citation-style-language/schema/raw/master/csl-citation.json"}</w:instrText>
      </w:r>
      <w:r>
        <w:rPr>
          <w:rFonts w:ascii="Arial" w:hAnsi="Arial" w:cs="Arial"/>
        </w:rPr>
        <w:fldChar w:fldCharType="separate"/>
      </w:r>
      <w:r w:rsidRPr="0085068F">
        <w:rPr>
          <w:rFonts w:ascii="Arial" w:hAnsi="Arial" w:cs="Arial"/>
          <w:noProof/>
        </w:rPr>
        <w:t>(Batterink and Paller 2017)</w:t>
      </w:r>
      <w:r>
        <w:rPr>
          <w:rFonts w:ascii="Arial" w:hAnsi="Arial" w:cs="Arial"/>
        </w:rPr>
        <w:fldChar w:fldCharType="end"/>
      </w:r>
      <w:r>
        <w:rPr>
          <w:rFonts w:ascii="Arial" w:hAnsi="Arial" w:cs="Arial"/>
        </w:rPr>
        <w:t xml:space="preserve"> using similar online and offline tasks as us had observed a significant correlation coefficient of 0.51 with 24 participants. A power analysis revealed this analysis to have a power of 0.74, suggesting that this effect size is rather large based on Cohen’s effect sizes for </w:t>
      </w:r>
      <w:proofErr w:type="gramStart"/>
      <w:r>
        <w:rPr>
          <w:rFonts w:ascii="Arial" w:hAnsi="Arial" w:cs="Arial"/>
        </w:rPr>
        <w:t>r values</w:t>
      </w:r>
      <w:proofErr w:type="gramEnd"/>
      <w:r>
        <w:rPr>
          <w:rFonts w:ascii="Arial" w:hAnsi="Arial" w:cs="Arial"/>
        </w:rPr>
        <w:t xml:space="preserve"> of 0.1, 0.3, and 0.5, respectively representing small, medium, and large effects. We calculated that in order to obtain a test with at least 80%, we would need 27 participants, and for 90% 36 participants. Our sample of 33 then was theoretically sufficient to observe a correlation effect as large </w:t>
      </w:r>
      <w:proofErr w:type="gramStart"/>
      <w:r>
        <w:rPr>
          <w:rFonts w:ascii="Arial" w:hAnsi="Arial" w:cs="Arial"/>
        </w:rPr>
        <w:t>as Batterink et al. reported</w:t>
      </w:r>
      <w:proofErr w:type="gramEnd"/>
      <w:r>
        <w:rPr>
          <w:rFonts w:ascii="Arial" w:hAnsi="Arial" w:cs="Arial"/>
        </w:rPr>
        <w:t xml:space="preserve">. </w:t>
      </w:r>
    </w:p>
    <w:p w14:paraId="49E06C8E" w14:textId="77777777" w:rsidR="00617272" w:rsidRPr="00DD26DA" w:rsidRDefault="00617272">
      <w:pPr>
        <w:spacing w:before="240" w:after="16" w:line="276" w:lineRule="auto"/>
        <w:jc w:val="both"/>
        <w:rPr>
          <w:rFonts w:ascii="Arial" w:hAnsi="Arial" w:cs="Arial"/>
        </w:rPr>
        <w:pPrChange w:id="61" w:author="Ava" w:date="2020-09-14T17:51:00Z">
          <w:pPr>
            <w:spacing w:line="240" w:lineRule="auto"/>
            <w:jc w:val="both"/>
          </w:pPr>
        </w:pPrChange>
      </w:pPr>
      <w:r w:rsidRPr="00DD26DA">
        <w:rPr>
          <w:rFonts w:ascii="Arial" w:hAnsi="Arial" w:cs="Arial"/>
        </w:rPr>
        <w:t xml:space="preserve">Participants were seated in a </w:t>
      </w:r>
      <w:proofErr w:type="gramStart"/>
      <w:r w:rsidRPr="00DD26DA">
        <w:rPr>
          <w:rFonts w:ascii="Arial" w:hAnsi="Arial" w:cs="Arial"/>
        </w:rPr>
        <w:t>dimly-lit</w:t>
      </w:r>
      <w:proofErr w:type="gramEnd"/>
      <w:r w:rsidRPr="00DD26DA">
        <w:rPr>
          <w:rFonts w:ascii="Arial" w:hAnsi="Arial" w:cs="Arial"/>
        </w:rPr>
        <w:t xml:space="preserve">, sound-attenuated booth, approximately 52 cm from the monitor and listened to the stimuli via headphones connected to a headphone amplifier (Beyerdynamics-DT-770 80 Ohm; </w:t>
      </w:r>
      <w:proofErr w:type="spellStart"/>
      <w:r w:rsidRPr="00DD26DA">
        <w:rPr>
          <w:rFonts w:ascii="Arial" w:hAnsi="Arial" w:cs="Arial"/>
        </w:rPr>
        <w:t>Lakepeople</w:t>
      </w:r>
      <w:proofErr w:type="spellEnd"/>
      <w:r w:rsidRPr="00DD26DA">
        <w:rPr>
          <w:rFonts w:ascii="Arial" w:hAnsi="Arial" w:cs="Arial"/>
        </w:rPr>
        <w:t xml:space="preserve"> G103P1262). Stimulus intensity level was </w:t>
      </w:r>
      <w:r w:rsidRPr="00DD26DA">
        <w:rPr>
          <w:rFonts w:ascii="Arial" w:hAnsi="Arial" w:cs="Arial"/>
        </w:rPr>
        <w:lastRenderedPageBreak/>
        <w:t xml:space="preserve">approximately 57 dB (LAF: min 44 dB, max 76 dB), as measured by </w:t>
      </w:r>
      <w:proofErr w:type="gramStart"/>
      <w:r w:rsidRPr="00DD26DA">
        <w:rPr>
          <w:rFonts w:ascii="Arial" w:hAnsi="Arial" w:cs="Arial"/>
        </w:rPr>
        <w:t>a</w:t>
      </w:r>
      <w:proofErr w:type="gramEnd"/>
      <w:r w:rsidRPr="00DD26DA">
        <w:rPr>
          <w:rFonts w:ascii="Arial" w:hAnsi="Arial" w:cs="Arial"/>
        </w:rPr>
        <w:t xml:space="preserve"> </w:t>
      </w:r>
      <w:proofErr w:type="spellStart"/>
      <w:r w:rsidRPr="00DD26DA">
        <w:rPr>
          <w:rFonts w:ascii="Arial" w:hAnsi="Arial" w:cs="Arial"/>
        </w:rPr>
        <w:t>NTi</w:t>
      </w:r>
      <w:proofErr w:type="spellEnd"/>
      <w:r w:rsidRPr="00DD26DA">
        <w:rPr>
          <w:rFonts w:ascii="Arial" w:hAnsi="Arial" w:cs="Arial"/>
        </w:rPr>
        <w:t xml:space="preserve"> Audio device connected to an artificial ear on which the experiment headphones were mounted.</w:t>
      </w:r>
    </w:p>
    <w:p w14:paraId="41B16C30" w14:textId="77777777" w:rsidR="00617272" w:rsidRPr="00DD26DA" w:rsidRDefault="00617272">
      <w:pPr>
        <w:spacing w:before="240" w:after="16" w:line="276" w:lineRule="auto"/>
        <w:jc w:val="both"/>
        <w:rPr>
          <w:rFonts w:ascii="Arial" w:hAnsi="Arial" w:cs="Arial"/>
        </w:rPr>
        <w:pPrChange w:id="62" w:author="Ava" w:date="2020-09-14T17:51:00Z">
          <w:pPr>
            <w:spacing w:line="240" w:lineRule="auto"/>
            <w:jc w:val="both"/>
          </w:pPr>
        </w:pPrChange>
      </w:pPr>
      <w:r w:rsidRPr="00DD26DA">
        <w:rPr>
          <w:rFonts w:ascii="Arial" w:hAnsi="Arial" w:cs="Arial"/>
        </w:rPr>
        <w:t xml:space="preserve">The experiment </w:t>
      </w:r>
      <w:proofErr w:type="gramStart"/>
      <w:r w:rsidRPr="00DD26DA">
        <w:rPr>
          <w:rFonts w:ascii="Arial" w:hAnsi="Arial" w:cs="Arial"/>
        </w:rPr>
        <w:t>was designed</w:t>
      </w:r>
      <w:proofErr w:type="gramEnd"/>
      <w:r w:rsidRPr="00DD26DA">
        <w:rPr>
          <w:rFonts w:ascii="Arial" w:hAnsi="Arial" w:cs="Arial"/>
        </w:rPr>
        <w:t xml:space="preserve"> using Presentation® (Version 20.1 Build 12.04.17) and delivered on two versions of the software (Version 20.0 Build 07.26.17 and Version 21.1 Build 09.05.19, Neurobehavioral Systems, Inc., Berkeley, CA, </w:t>
      </w:r>
      <w:r w:rsidR="00A41D7A">
        <w:rPr>
          <w:rStyle w:val="Hyperlink"/>
          <w:rFonts w:ascii="Arial" w:hAnsi="Arial" w:cs="Arial"/>
        </w:rPr>
        <w:fldChar w:fldCharType="begin"/>
      </w:r>
      <w:r w:rsidR="00A41D7A">
        <w:rPr>
          <w:rStyle w:val="Hyperlink"/>
          <w:rFonts w:ascii="Arial" w:hAnsi="Arial" w:cs="Arial"/>
        </w:rPr>
        <w:instrText xml:space="preserve"> HYPERLINK "http://www.neurobs.com" </w:instrText>
      </w:r>
      <w:r w:rsidR="00A41D7A">
        <w:rPr>
          <w:rStyle w:val="Hyperlink"/>
          <w:rFonts w:ascii="Arial" w:hAnsi="Arial" w:cs="Arial"/>
        </w:rPr>
        <w:fldChar w:fldCharType="separate"/>
      </w:r>
      <w:r w:rsidRPr="00DD26DA">
        <w:rPr>
          <w:rStyle w:val="Hyperlink"/>
          <w:rFonts w:ascii="Arial" w:hAnsi="Arial" w:cs="Arial"/>
        </w:rPr>
        <w:t>www.neurobs.com</w:t>
      </w:r>
      <w:r w:rsidR="00A41D7A">
        <w:rPr>
          <w:rStyle w:val="Hyperlink"/>
          <w:rFonts w:ascii="Arial" w:hAnsi="Arial" w:cs="Arial"/>
        </w:rPr>
        <w:fldChar w:fldCharType="end"/>
      </w:r>
      <w:r w:rsidRPr="00DD26DA">
        <w:rPr>
          <w:rFonts w:ascii="Arial" w:hAnsi="Arial" w:cs="Arial"/>
        </w:rPr>
        <w:t xml:space="preserve">). The experiment </w:t>
      </w:r>
      <w:proofErr w:type="gramStart"/>
      <w:r w:rsidRPr="00DD26DA">
        <w:rPr>
          <w:rFonts w:ascii="Arial" w:hAnsi="Arial" w:cs="Arial"/>
        </w:rPr>
        <w:t>was conducted</w:t>
      </w:r>
      <w:proofErr w:type="gramEnd"/>
      <w:r w:rsidRPr="00DD26DA">
        <w:rPr>
          <w:rFonts w:ascii="Arial" w:hAnsi="Arial" w:cs="Arial"/>
        </w:rPr>
        <w:t xml:space="preserve"> on a 64-bit Windows machine (Fujitsu Celsius M740B) running Windows 10.</w:t>
      </w:r>
    </w:p>
    <w:p w14:paraId="4E9036CB" w14:textId="77777777" w:rsidR="00617272" w:rsidRDefault="00617272">
      <w:pPr>
        <w:spacing w:before="240" w:after="16" w:line="276" w:lineRule="auto"/>
        <w:jc w:val="both"/>
        <w:rPr>
          <w:rFonts w:ascii="Arial" w:hAnsi="Arial" w:cs="Arial"/>
        </w:rPr>
        <w:pPrChange w:id="63" w:author="Ava" w:date="2020-09-14T17:51:00Z">
          <w:pPr>
            <w:spacing w:line="240" w:lineRule="auto"/>
            <w:jc w:val="both"/>
          </w:pPr>
        </w:pPrChange>
      </w:pPr>
      <w:r>
        <w:rPr>
          <w:rFonts w:ascii="Arial" w:hAnsi="Arial" w:cs="Arial"/>
        </w:rPr>
        <w:t xml:space="preserve">The experiment consisted of an exposure phase, during participants performed the target detection task, followed by the word recognition task. </w:t>
      </w:r>
      <w:r w:rsidRPr="00DD26DA">
        <w:rPr>
          <w:rFonts w:ascii="Arial" w:hAnsi="Arial" w:cs="Arial"/>
        </w:rPr>
        <w:t xml:space="preserve">Our experiment also included an additional task, designed to measure perceived speed of the speech stream before versus after the exposure phase. Results from this task </w:t>
      </w:r>
      <w:proofErr w:type="gramStart"/>
      <w:r w:rsidRPr="00DD26DA">
        <w:rPr>
          <w:rFonts w:ascii="Arial" w:hAnsi="Arial" w:cs="Arial"/>
        </w:rPr>
        <w:t>will not be discussed</w:t>
      </w:r>
      <w:proofErr w:type="gramEnd"/>
      <w:r w:rsidRPr="00DD26DA">
        <w:rPr>
          <w:rFonts w:ascii="Arial" w:hAnsi="Arial" w:cs="Arial"/>
        </w:rPr>
        <w:t xml:space="preserve"> here. </w:t>
      </w:r>
    </w:p>
    <w:p w14:paraId="0D92DCEB" w14:textId="5EDDC3F4" w:rsidR="00617272" w:rsidRDefault="00617272">
      <w:pPr>
        <w:spacing w:before="240" w:after="16" w:line="276" w:lineRule="auto"/>
        <w:jc w:val="both"/>
        <w:rPr>
          <w:rFonts w:ascii="Arial" w:hAnsi="Arial" w:cs="Arial"/>
        </w:rPr>
        <w:pPrChange w:id="64" w:author="Ava" w:date="2020-09-14T17:51:00Z">
          <w:pPr>
            <w:spacing w:line="240" w:lineRule="auto"/>
            <w:jc w:val="both"/>
          </w:pPr>
        </w:pPrChange>
      </w:pPr>
      <w:r>
        <w:rPr>
          <w:rFonts w:ascii="Arial" w:hAnsi="Arial" w:cs="Arial"/>
        </w:rPr>
        <w:t>During the exposure phase, participants</w:t>
      </w:r>
      <w:r w:rsidRPr="00DD26DA">
        <w:rPr>
          <w:rFonts w:ascii="Arial" w:hAnsi="Arial" w:cs="Arial"/>
        </w:rPr>
        <w:t xml:space="preserve"> listened to a total of approximately 24 minutes of </w:t>
      </w:r>
      <w:r>
        <w:rPr>
          <w:rFonts w:ascii="Arial" w:hAnsi="Arial" w:cs="Arial"/>
        </w:rPr>
        <w:t>continuous speech</w:t>
      </w:r>
      <w:r w:rsidRPr="00DD26DA">
        <w:rPr>
          <w:rFonts w:ascii="Arial" w:hAnsi="Arial" w:cs="Arial"/>
        </w:rPr>
        <w:t>.</w:t>
      </w:r>
      <w:r>
        <w:rPr>
          <w:rFonts w:ascii="Arial" w:hAnsi="Arial" w:cs="Arial"/>
        </w:rPr>
        <w:t xml:space="preserve"> Participants </w:t>
      </w:r>
      <w:proofErr w:type="gramStart"/>
      <w:r>
        <w:rPr>
          <w:rFonts w:ascii="Arial" w:hAnsi="Arial" w:cs="Arial"/>
        </w:rPr>
        <w:t>were told</w:t>
      </w:r>
      <w:proofErr w:type="gramEnd"/>
      <w:r>
        <w:rPr>
          <w:rFonts w:ascii="Arial" w:hAnsi="Arial" w:cs="Arial"/>
        </w:rPr>
        <w:t xml:space="preserve"> they would hear brief sequences of sounds from an alien language.</w:t>
      </w:r>
      <w:r w:rsidRPr="00DD26DA">
        <w:rPr>
          <w:rFonts w:ascii="Arial" w:hAnsi="Arial" w:cs="Arial"/>
        </w:rPr>
        <w:t xml:space="preserve"> </w:t>
      </w:r>
      <w:r>
        <w:rPr>
          <w:rFonts w:ascii="Arial" w:hAnsi="Arial" w:cs="Arial"/>
        </w:rPr>
        <w:t>Audio</w:t>
      </w:r>
      <w:r w:rsidRPr="00DD26DA">
        <w:rPr>
          <w:rFonts w:ascii="Arial" w:hAnsi="Arial" w:cs="Arial"/>
        </w:rPr>
        <w:t xml:space="preserve"> </w:t>
      </w:r>
      <w:proofErr w:type="gramStart"/>
      <w:r>
        <w:rPr>
          <w:rFonts w:ascii="Arial" w:hAnsi="Arial" w:cs="Arial"/>
        </w:rPr>
        <w:t>was</w:t>
      </w:r>
      <w:r w:rsidRPr="00DD26DA">
        <w:rPr>
          <w:rFonts w:ascii="Arial" w:hAnsi="Arial" w:cs="Arial"/>
        </w:rPr>
        <w:t xml:space="preserve"> presented</w:t>
      </w:r>
      <w:proofErr w:type="gramEnd"/>
      <w:r w:rsidRPr="00DD26DA">
        <w:rPr>
          <w:rFonts w:ascii="Arial" w:hAnsi="Arial" w:cs="Arial"/>
        </w:rPr>
        <w:t xml:space="preserve"> binaurally. Before the start of each stream, </w:t>
      </w:r>
      <w:r>
        <w:rPr>
          <w:rFonts w:ascii="Arial" w:hAnsi="Arial" w:cs="Arial"/>
        </w:rPr>
        <w:t xml:space="preserve">one of the 12 syllables </w:t>
      </w:r>
      <w:proofErr w:type="gramStart"/>
      <w:r>
        <w:rPr>
          <w:rFonts w:ascii="Arial" w:hAnsi="Arial" w:cs="Arial"/>
        </w:rPr>
        <w:t>was displayed orthographically on the screen and played aurally twice</w:t>
      </w:r>
      <w:proofErr w:type="gramEnd"/>
      <w:r>
        <w:rPr>
          <w:rFonts w:ascii="Arial" w:hAnsi="Arial" w:cs="Arial"/>
        </w:rPr>
        <w:t xml:space="preserve">. Participants </w:t>
      </w:r>
      <w:proofErr w:type="gramStart"/>
      <w:r>
        <w:rPr>
          <w:rFonts w:ascii="Arial" w:hAnsi="Arial" w:cs="Arial"/>
        </w:rPr>
        <w:t>were instructed</w:t>
      </w:r>
      <w:proofErr w:type="gramEnd"/>
      <w:r>
        <w:rPr>
          <w:rFonts w:ascii="Arial" w:hAnsi="Arial" w:cs="Arial"/>
        </w:rPr>
        <w:t xml:space="preserve"> to press the spacebar as fast as they could during the subsequent stream whenever they heard this target syllable. </w:t>
      </w:r>
      <w:r w:rsidRPr="00DD26DA">
        <w:rPr>
          <w:rFonts w:ascii="Arial" w:hAnsi="Arial" w:cs="Arial"/>
        </w:rPr>
        <w:t xml:space="preserve">Each of the 12 syllables served as a target syllable twice. The presentation order of syllables was pseudo-randomly shuffled for each </w:t>
      </w:r>
      <w:r>
        <w:rPr>
          <w:rFonts w:ascii="Arial" w:hAnsi="Arial" w:cs="Arial"/>
        </w:rPr>
        <w:t>participant</w:t>
      </w:r>
      <w:r w:rsidRPr="00DD26DA">
        <w:rPr>
          <w:rFonts w:ascii="Arial" w:hAnsi="Arial" w:cs="Arial"/>
        </w:rPr>
        <w:t xml:space="preserve"> </w:t>
      </w:r>
      <w:r>
        <w:rPr>
          <w:rFonts w:ascii="Arial" w:hAnsi="Arial" w:cs="Arial"/>
        </w:rPr>
        <w:t xml:space="preserve">with </w:t>
      </w:r>
      <w:proofErr w:type="gramStart"/>
      <w:r>
        <w:rPr>
          <w:rFonts w:ascii="Arial" w:hAnsi="Arial" w:cs="Arial"/>
        </w:rPr>
        <w:t>the constrain</w:t>
      </w:r>
      <w:proofErr w:type="gramEnd"/>
      <w:r>
        <w:rPr>
          <w:rFonts w:ascii="Arial" w:hAnsi="Arial" w:cs="Arial"/>
        </w:rPr>
        <w:t xml:space="preserve"> </w:t>
      </w:r>
      <w:r w:rsidRPr="00DD26DA">
        <w:rPr>
          <w:rFonts w:ascii="Arial" w:hAnsi="Arial" w:cs="Arial"/>
        </w:rPr>
        <w:t xml:space="preserve">that a syllable from each </w:t>
      </w:r>
      <w:r>
        <w:rPr>
          <w:rFonts w:ascii="Arial" w:hAnsi="Arial" w:cs="Arial"/>
        </w:rPr>
        <w:t xml:space="preserve">ordinal </w:t>
      </w:r>
      <w:r w:rsidRPr="00DD26DA">
        <w:rPr>
          <w:rFonts w:ascii="Arial" w:hAnsi="Arial" w:cs="Arial"/>
        </w:rPr>
        <w:t>position</w:t>
      </w:r>
      <w:r>
        <w:rPr>
          <w:rFonts w:ascii="Arial" w:hAnsi="Arial" w:cs="Arial"/>
        </w:rPr>
        <w:t xml:space="preserve"> in the pseudoword</w:t>
      </w:r>
      <w:r w:rsidRPr="00DD26DA">
        <w:rPr>
          <w:rFonts w:ascii="Arial" w:hAnsi="Arial" w:cs="Arial"/>
        </w:rPr>
        <w:t xml:space="preserve"> (1</w:t>
      </w:r>
      <w:r w:rsidRPr="00DD26DA">
        <w:rPr>
          <w:rFonts w:ascii="Arial" w:hAnsi="Arial" w:cs="Arial"/>
          <w:vertAlign w:val="superscript"/>
        </w:rPr>
        <w:t>st</w:t>
      </w:r>
      <w:r>
        <w:rPr>
          <w:rFonts w:ascii="Arial" w:hAnsi="Arial" w:cs="Arial"/>
        </w:rPr>
        <w:t>/word-initial</w:t>
      </w:r>
      <w:r w:rsidRPr="00DD26DA">
        <w:rPr>
          <w:rFonts w:ascii="Arial" w:hAnsi="Arial" w:cs="Arial"/>
        </w:rPr>
        <w:t>, 2</w:t>
      </w:r>
      <w:r w:rsidRPr="00DD26DA">
        <w:rPr>
          <w:rFonts w:ascii="Arial" w:hAnsi="Arial" w:cs="Arial"/>
          <w:vertAlign w:val="superscript"/>
        </w:rPr>
        <w:t>nd</w:t>
      </w:r>
      <w:r>
        <w:rPr>
          <w:rFonts w:ascii="Arial" w:hAnsi="Arial" w:cs="Arial"/>
        </w:rPr>
        <w:t>/word-medial</w:t>
      </w:r>
      <w:r w:rsidRPr="00DD26DA">
        <w:rPr>
          <w:rFonts w:ascii="Arial" w:hAnsi="Arial" w:cs="Arial"/>
        </w:rPr>
        <w:t>, or 3</w:t>
      </w:r>
      <w:r w:rsidRPr="00DD26DA">
        <w:rPr>
          <w:rFonts w:ascii="Arial" w:hAnsi="Arial" w:cs="Arial"/>
          <w:vertAlign w:val="superscript"/>
        </w:rPr>
        <w:t>rd</w:t>
      </w:r>
      <w:r>
        <w:rPr>
          <w:rFonts w:ascii="Arial" w:hAnsi="Arial" w:cs="Arial"/>
        </w:rPr>
        <w:t>/word-final</w:t>
      </w:r>
      <w:r w:rsidRPr="00DD26DA">
        <w:rPr>
          <w:rFonts w:ascii="Arial" w:hAnsi="Arial" w:cs="Arial"/>
        </w:rPr>
        <w:t>) was tested before any were repeated</w:t>
      </w:r>
      <w:r>
        <w:rPr>
          <w:rFonts w:ascii="Arial" w:hAnsi="Arial" w:cs="Arial"/>
        </w:rPr>
        <w:t>. The 24 streams</w:t>
      </w:r>
      <w:r w:rsidRPr="00DD26DA">
        <w:rPr>
          <w:rFonts w:ascii="Arial" w:hAnsi="Arial" w:cs="Arial"/>
        </w:rPr>
        <w:t xml:space="preserve"> </w:t>
      </w:r>
      <w:r>
        <w:rPr>
          <w:rFonts w:ascii="Arial" w:hAnsi="Arial" w:cs="Arial"/>
        </w:rPr>
        <w:t xml:space="preserve">were organized </w:t>
      </w:r>
      <w:r w:rsidRPr="00DD26DA">
        <w:rPr>
          <w:rFonts w:ascii="Arial" w:hAnsi="Arial" w:cs="Arial"/>
        </w:rPr>
        <w:t>in</w:t>
      </w:r>
      <w:r>
        <w:rPr>
          <w:rFonts w:ascii="Arial" w:hAnsi="Arial" w:cs="Arial"/>
        </w:rPr>
        <w:t>to</w:t>
      </w:r>
      <w:r w:rsidRPr="00DD26DA">
        <w:rPr>
          <w:rFonts w:ascii="Arial" w:hAnsi="Arial" w:cs="Arial"/>
        </w:rPr>
        <w:t xml:space="preserve"> </w:t>
      </w:r>
      <w:proofErr w:type="gramStart"/>
      <w:r w:rsidRPr="00DD26DA">
        <w:rPr>
          <w:rFonts w:ascii="Arial" w:hAnsi="Arial" w:cs="Arial"/>
        </w:rPr>
        <w:t>8</w:t>
      </w:r>
      <w:proofErr w:type="gramEnd"/>
      <w:r w:rsidRPr="00DD26DA">
        <w:rPr>
          <w:rFonts w:ascii="Arial" w:hAnsi="Arial" w:cs="Arial"/>
        </w:rPr>
        <w:t xml:space="preserve"> blocks, w</w:t>
      </w:r>
      <w:r>
        <w:rPr>
          <w:rFonts w:ascii="Arial" w:hAnsi="Arial" w:cs="Arial"/>
        </w:rPr>
        <w:t>h</w:t>
      </w:r>
      <w:r w:rsidRPr="00DD26DA">
        <w:rPr>
          <w:rFonts w:ascii="Arial" w:hAnsi="Arial" w:cs="Arial"/>
        </w:rPr>
        <w:t xml:space="preserve">ere each block consisted of </w:t>
      </w:r>
      <w:r>
        <w:rPr>
          <w:rFonts w:ascii="Arial" w:hAnsi="Arial" w:cs="Arial"/>
        </w:rPr>
        <w:t xml:space="preserve">3 streams with one target syllable from each ordinal position tested. Within each stream, target syllables appeared </w:t>
      </w:r>
      <w:r w:rsidR="00161E04">
        <w:rPr>
          <w:rFonts w:ascii="Arial" w:hAnsi="Arial" w:cs="Arial"/>
        </w:rPr>
        <w:t>17-</w:t>
      </w:r>
      <w:r>
        <w:rPr>
          <w:rFonts w:ascii="Arial" w:hAnsi="Arial" w:cs="Arial"/>
        </w:rPr>
        <w:t xml:space="preserve">18 times. Participants could take self-paced breaks between blocks. </w:t>
      </w:r>
    </w:p>
    <w:p w14:paraId="5631EEAC" w14:textId="77777777" w:rsidR="00617272" w:rsidRDefault="00617272">
      <w:pPr>
        <w:spacing w:before="240" w:after="16" w:line="276" w:lineRule="auto"/>
        <w:jc w:val="both"/>
        <w:rPr>
          <w:rFonts w:ascii="Arial" w:hAnsi="Arial" w:cs="Arial"/>
        </w:rPr>
        <w:pPrChange w:id="65" w:author="Ava" w:date="2020-09-14T17:51:00Z">
          <w:pPr>
            <w:spacing w:line="240" w:lineRule="auto"/>
            <w:jc w:val="both"/>
          </w:pPr>
        </w:pPrChange>
      </w:pPr>
      <w:commentRangeStart w:id="66"/>
      <w:commentRangeStart w:id="67"/>
      <w:r>
        <w:rPr>
          <w:rFonts w:ascii="Arial" w:hAnsi="Arial" w:cs="Arial"/>
        </w:rPr>
        <w:t xml:space="preserve">In the word recognition task, participants completed 16 trials of a two-alternative forced-choice task. In each trial, a pseudoword and a part-word were presented (counterbalanced across trials), and participants were prompted to determine which of the pair was a word in the alien language they had just heard in the previous section. The inter-stimulus-interval between words was 400 ms, while inter-trial-interval was 1.2 seconds. Each pseudoword </w:t>
      </w:r>
      <w:proofErr w:type="gramStart"/>
      <w:r>
        <w:rPr>
          <w:rFonts w:ascii="Arial" w:hAnsi="Arial" w:cs="Arial"/>
        </w:rPr>
        <w:t>was paired</w:t>
      </w:r>
      <w:proofErr w:type="gramEnd"/>
      <w:r>
        <w:rPr>
          <w:rFonts w:ascii="Arial" w:hAnsi="Arial" w:cs="Arial"/>
        </w:rPr>
        <w:t xml:space="preserve"> with each part-word once (4 x 4 trials). </w:t>
      </w:r>
      <w:commentRangeEnd w:id="66"/>
      <w:r>
        <w:rPr>
          <w:rStyle w:val="CommentReference"/>
        </w:rPr>
        <w:commentReference w:id="66"/>
      </w:r>
      <w:commentRangeEnd w:id="67"/>
      <w:r>
        <w:rPr>
          <w:rStyle w:val="CommentReference"/>
        </w:rPr>
        <w:commentReference w:id="67"/>
      </w:r>
    </w:p>
    <w:p w14:paraId="549E2B61" w14:textId="77777777" w:rsidR="00617272" w:rsidRPr="00DD26DA" w:rsidRDefault="00617272">
      <w:pPr>
        <w:pStyle w:val="Heading4"/>
        <w:spacing w:before="240" w:after="16" w:line="276" w:lineRule="auto"/>
        <w:rPr>
          <w:rFonts w:ascii="Arial" w:hAnsi="Arial" w:cs="Arial"/>
          <w:b/>
          <w:color w:val="auto"/>
        </w:rPr>
        <w:pPrChange w:id="68" w:author="Ava" w:date="2020-09-14T17:51:00Z">
          <w:pPr>
            <w:pStyle w:val="Heading4"/>
          </w:pPr>
        </w:pPrChange>
      </w:pPr>
      <w:r w:rsidRPr="00DD26DA">
        <w:rPr>
          <w:rFonts w:ascii="Arial" w:hAnsi="Arial" w:cs="Arial"/>
          <w:b/>
          <w:color w:val="auto"/>
        </w:rPr>
        <w:t>Analyses</w:t>
      </w:r>
    </w:p>
    <w:p w14:paraId="52F2FB7C" w14:textId="346E5468" w:rsidR="00617272" w:rsidRDefault="00617272">
      <w:pPr>
        <w:spacing w:before="240" w:after="16" w:line="276" w:lineRule="auto"/>
        <w:jc w:val="both"/>
        <w:rPr>
          <w:rFonts w:ascii="Arial" w:hAnsi="Arial" w:cs="Arial"/>
        </w:rPr>
        <w:pPrChange w:id="69" w:author="Ava" w:date="2020-09-14T17:51:00Z">
          <w:pPr>
            <w:jc w:val="both"/>
          </w:pPr>
        </w:pPrChange>
      </w:pPr>
      <w:r w:rsidRPr="00DD26DA">
        <w:rPr>
          <w:rFonts w:ascii="Arial" w:hAnsi="Arial" w:cs="Arial"/>
        </w:rPr>
        <w:t xml:space="preserve">All analyses </w:t>
      </w:r>
      <w:proofErr w:type="gramStart"/>
      <w:r w:rsidRPr="00DD26DA">
        <w:rPr>
          <w:rFonts w:ascii="Arial" w:hAnsi="Arial" w:cs="Arial"/>
        </w:rPr>
        <w:t>were performed</w:t>
      </w:r>
      <w:proofErr w:type="gramEnd"/>
      <w:r w:rsidRPr="00DD26DA">
        <w:rPr>
          <w:rFonts w:ascii="Arial" w:hAnsi="Arial" w:cs="Arial"/>
        </w:rPr>
        <w:t xml:space="preserve"> in RStudio (version 1.2.1335; RStudio Team 2018) using R version 3.6.1 </w:t>
      </w:r>
      <w:r w:rsidR="002C762E">
        <w:rPr>
          <w:rFonts w:ascii="Arial" w:hAnsi="Arial" w:cs="Arial"/>
        </w:rPr>
        <w:t xml:space="preserve">and 4.0.2 </w:t>
      </w:r>
      <w:r w:rsidRPr="00DD26DA">
        <w:rPr>
          <w:rFonts w:ascii="Arial" w:hAnsi="Arial" w:cs="Arial"/>
        </w:rPr>
        <w:t xml:space="preserve">(R Core Team 2019). Raw data from Presentation® </w:t>
      </w:r>
      <w:proofErr w:type="gramStart"/>
      <w:r w:rsidRPr="00DD26DA">
        <w:rPr>
          <w:rFonts w:ascii="Arial" w:hAnsi="Arial" w:cs="Arial"/>
        </w:rPr>
        <w:t>was transformed</w:t>
      </w:r>
      <w:proofErr w:type="gramEnd"/>
      <w:r w:rsidRPr="00DD26DA">
        <w:rPr>
          <w:rFonts w:ascii="Arial" w:hAnsi="Arial" w:cs="Arial"/>
        </w:rPr>
        <w:t xml:space="preserve"> into appropriate formats using Matlab R2017b (version 9.3.0.713579). Presentation® scenario files, data wrangling scripts, and R scripts with used packages are available </w:t>
      </w:r>
      <w:r>
        <w:rPr>
          <w:rFonts w:ascii="Arial" w:hAnsi="Arial" w:cs="Arial"/>
        </w:rPr>
        <w:t xml:space="preserve">publicly </w:t>
      </w:r>
      <w:r w:rsidRPr="00DD26DA">
        <w:rPr>
          <w:rFonts w:ascii="Arial" w:hAnsi="Arial" w:cs="Arial"/>
        </w:rPr>
        <w:t xml:space="preserve">on Github. </w:t>
      </w:r>
    </w:p>
    <w:p w14:paraId="4EA69651" w14:textId="677DBD8D" w:rsidR="00617272" w:rsidRPr="000E7569" w:rsidRDefault="00617272">
      <w:pPr>
        <w:spacing w:before="240" w:after="16" w:line="276" w:lineRule="auto"/>
        <w:jc w:val="both"/>
        <w:rPr>
          <w:rFonts w:ascii="Arial" w:hAnsi="Arial" w:cs="Arial"/>
        </w:rPr>
        <w:pPrChange w:id="70" w:author="Ava" w:date="2020-09-14T17:51:00Z">
          <w:pPr>
            <w:jc w:val="both"/>
          </w:pPr>
        </w:pPrChange>
      </w:pPr>
      <w:r>
        <w:rPr>
          <w:rFonts w:ascii="Arial" w:hAnsi="Arial" w:cs="Arial"/>
        </w:rPr>
        <w:t xml:space="preserve">For the </w:t>
      </w:r>
      <w:proofErr w:type="gramStart"/>
      <w:r>
        <w:rPr>
          <w:rFonts w:ascii="Arial" w:hAnsi="Arial" w:cs="Arial"/>
        </w:rPr>
        <w:t>target detection task analyses</w:t>
      </w:r>
      <w:proofErr w:type="gramEnd"/>
      <w:r>
        <w:rPr>
          <w:rFonts w:ascii="Arial" w:hAnsi="Arial" w:cs="Arial"/>
        </w:rPr>
        <w:t xml:space="preserve">, we considered only those responses that occurred within a boundary of </w:t>
      </w:r>
      <w:r>
        <w:rPr>
          <w:rFonts w:ascii="Ebrima" w:hAnsi="Ebrima" w:cs="Arial"/>
        </w:rPr>
        <w:t>±</w:t>
      </w:r>
      <w:r>
        <w:rPr>
          <w:rFonts w:ascii="Arial" w:hAnsi="Arial" w:cs="Arial"/>
        </w:rPr>
        <w:t xml:space="preserve"> 3 times the </w:t>
      </w:r>
      <w:commentRangeStart w:id="71"/>
      <w:r>
        <w:rPr>
          <w:rFonts w:ascii="Arial" w:hAnsi="Arial" w:cs="Arial"/>
        </w:rPr>
        <w:t>median absolute deviation</w:t>
      </w:r>
      <w:commentRangeEnd w:id="71"/>
      <w:r>
        <w:rPr>
          <w:rStyle w:val="CommentReference"/>
        </w:rPr>
        <w:commentReference w:id="71"/>
      </w:r>
      <w:r w:rsidR="00445F5B">
        <w:rPr>
          <w:rFonts w:ascii="Arial" w:hAnsi="Arial" w:cs="Arial"/>
        </w:rPr>
        <w:t xml:space="preserve"> over all RT values</w:t>
      </w:r>
      <w:r>
        <w:rPr>
          <w:rFonts w:ascii="Arial" w:hAnsi="Arial" w:cs="Arial"/>
        </w:rPr>
        <w:t xml:space="preserve">. This procedure ensures that RT cutoffs </w:t>
      </w:r>
      <w:proofErr w:type="gramStart"/>
      <w:r>
        <w:rPr>
          <w:rFonts w:ascii="Arial" w:hAnsi="Arial" w:cs="Arial"/>
        </w:rPr>
        <w:t>would be based</w:t>
      </w:r>
      <w:proofErr w:type="gramEnd"/>
      <w:r>
        <w:rPr>
          <w:rFonts w:ascii="Arial" w:hAnsi="Arial" w:cs="Arial"/>
        </w:rPr>
        <w:t xml:space="preserve"> on the distribution of the raw data and not arbitrary limits. At the same time, the use of the median as the centrality metric is arguably more appropriate, given that the mean can be a biased estimator of RT data, which typically follows a gamma, lognormal, or </w:t>
      </w:r>
      <w:r>
        <w:rPr>
          <w:rFonts w:ascii="Arial" w:hAnsi="Arial" w:cs="Arial"/>
        </w:rPr>
        <w:lastRenderedPageBreak/>
        <w:t xml:space="preserve">ex-Gaussian distribution. </w:t>
      </w:r>
      <w:commentRangeStart w:id="72"/>
      <w:r>
        <w:rPr>
          <w:rFonts w:ascii="Arial" w:hAnsi="Arial" w:cs="Arial"/>
        </w:rPr>
        <w:t xml:space="preserve">This procedure eliminated only 0.034% of the data and resulted in RT that ranged </w:t>
      </w:r>
      <w:commentRangeStart w:id="73"/>
      <w:commentRangeStart w:id="74"/>
      <w:r>
        <w:rPr>
          <w:rFonts w:ascii="Arial" w:hAnsi="Arial" w:cs="Arial"/>
        </w:rPr>
        <w:t xml:space="preserve">from </w:t>
      </w:r>
      <w:proofErr w:type="gramStart"/>
      <w:r>
        <w:rPr>
          <w:rFonts w:ascii="Arial" w:hAnsi="Arial" w:cs="Arial"/>
        </w:rPr>
        <w:t>0</w:t>
      </w:r>
      <w:proofErr w:type="gramEnd"/>
      <w:r>
        <w:rPr>
          <w:rFonts w:ascii="Arial" w:hAnsi="Arial" w:cs="Arial"/>
        </w:rPr>
        <w:t xml:space="preserve"> to 943 ms (versus the original 0 to 1298 ms). </w:t>
      </w:r>
      <w:commentRangeEnd w:id="73"/>
      <w:r>
        <w:rPr>
          <w:rStyle w:val="CommentReference"/>
        </w:rPr>
        <w:commentReference w:id="73"/>
      </w:r>
      <w:commentRangeEnd w:id="72"/>
      <w:commentRangeEnd w:id="74"/>
      <w:r w:rsidR="00225DF1">
        <w:rPr>
          <w:rFonts w:ascii="Arial" w:hAnsi="Arial" w:cs="Arial"/>
        </w:rPr>
        <w:t>This proced</w:t>
      </w:r>
      <w:r w:rsidR="00E8563A">
        <w:rPr>
          <w:rStyle w:val="CommentReference"/>
        </w:rPr>
        <w:commentReference w:id="74"/>
      </w:r>
      <w:r w:rsidR="00225DF1">
        <w:rPr>
          <w:rFonts w:ascii="Arial" w:hAnsi="Arial" w:cs="Arial"/>
        </w:rPr>
        <w:t>ure did not significantly change the overall mean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before</m:t>
            </m:r>
          </m:sub>
        </m:sSub>
        <m:r>
          <w:rPr>
            <w:rFonts w:ascii="Cambria Math" w:hAnsi="Cambria Math" w:cs="Arial"/>
          </w:rPr>
          <m:t xml:space="preserve">=0.71, </m:t>
        </m:r>
        <m:sSub>
          <m:sSubPr>
            <m:ctrlPr>
              <w:rPr>
                <w:rFonts w:ascii="Cambria Math" w:hAnsi="Cambria Math" w:cs="Arial"/>
                <w:i/>
              </w:rPr>
            </m:ctrlPr>
          </m:sSubPr>
          <m:e>
            <m:r>
              <w:rPr>
                <w:rFonts w:ascii="Cambria Math" w:hAnsi="Cambria Math" w:cs="Arial"/>
              </w:rPr>
              <m:t>SD</m:t>
            </m:r>
          </m:e>
          <m:sub>
            <m:r>
              <w:rPr>
                <w:rFonts w:ascii="Cambria Math" w:hAnsi="Cambria Math" w:cs="Arial"/>
              </w:rPr>
              <m:t>before</m:t>
            </m:r>
          </m:sub>
        </m:sSub>
        <m:r>
          <w:rPr>
            <w:rFonts w:ascii="Cambria Math" w:hAnsi="Cambria Math" w:cs="Arial"/>
          </w:rPr>
          <m:t>=0.45, t</m:t>
        </m:r>
        <m:d>
          <m:dPr>
            <m:ctrlPr>
              <w:rPr>
                <w:rFonts w:ascii="Cambria Math" w:hAnsi="Cambria Math" w:cs="Arial"/>
                <w:i/>
              </w:rPr>
            </m:ctrlPr>
          </m:dPr>
          <m:e>
            <m:r>
              <w:rPr>
                <w:rFonts w:ascii="Cambria Math" w:hAnsi="Cambria Math" w:cs="Arial"/>
              </w:rPr>
              <m:t>63.9</m:t>
            </m:r>
          </m:e>
        </m:d>
        <m:r>
          <w:rPr>
            <w:rFonts w:ascii="Cambria Math" w:hAnsi="Cambria Math" w:cs="Arial"/>
          </w:rPr>
          <m:t xml:space="preserve">=-0.39, p=0.7, </m:t>
        </m:r>
        <m:r>
          <m:rPr>
            <m:nor/>
          </m:rPr>
          <w:rPr>
            <w:rFonts w:ascii="Cambria Math" w:hAnsi="Cambria Math" w:cs="Arial"/>
          </w:rPr>
          <m:t>two-sided test against post-outlier removal accuracy</m:t>
        </m:r>
      </m:oMath>
      <w:r w:rsidR="00225DF1">
        <w:rPr>
          <w:rFonts w:ascii="Arial" w:hAnsi="Arial" w:cs="Arial"/>
        </w:rPr>
        <w:t>).</w:t>
      </w:r>
      <w:r>
        <w:rPr>
          <w:rStyle w:val="CommentReference"/>
        </w:rPr>
        <w:commentReference w:id="72"/>
      </w:r>
    </w:p>
    <w:p w14:paraId="67E18C32" w14:textId="77777777" w:rsidR="00617272" w:rsidRDefault="00617272">
      <w:pPr>
        <w:pStyle w:val="Heading2"/>
        <w:spacing w:before="240" w:after="16" w:line="276" w:lineRule="auto"/>
        <w:rPr>
          <w:rFonts w:ascii="Arial" w:hAnsi="Arial" w:cs="Arial"/>
          <w:b/>
          <w:color w:val="auto"/>
        </w:rPr>
        <w:pPrChange w:id="75" w:author="Ava" w:date="2020-09-14T17:51:00Z">
          <w:pPr>
            <w:pStyle w:val="Heading2"/>
          </w:pPr>
        </w:pPrChange>
      </w:pPr>
      <w:bookmarkStart w:id="76" w:name="_Toc50741107"/>
      <w:r w:rsidRPr="00DD26DA">
        <w:rPr>
          <w:rFonts w:ascii="Arial" w:hAnsi="Arial" w:cs="Arial"/>
          <w:b/>
          <w:color w:val="auto"/>
        </w:rPr>
        <w:t>Results</w:t>
      </w:r>
      <w:bookmarkEnd w:id="76"/>
    </w:p>
    <w:p w14:paraId="725FE7D9" w14:textId="43E41675" w:rsidR="00494ACB" w:rsidRDefault="00617272">
      <w:pPr>
        <w:spacing w:after="16" w:line="276" w:lineRule="auto"/>
        <w:jc w:val="both"/>
        <w:rPr>
          <w:ins w:id="77" w:author="Ava" w:date="2020-09-14T13:14:00Z"/>
          <w:rFonts w:ascii="Arial" w:hAnsi="Arial" w:cs="Arial"/>
        </w:rPr>
        <w:pPrChange w:id="78" w:author="Ava" w:date="2020-09-14T17:57:00Z">
          <w:pPr>
            <w:jc w:val="both"/>
          </w:pPr>
        </w:pPrChange>
      </w:pPr>
      <w:r>
        <w:rPr>
          <w:rFonts w:ascii="Arial" w:hAnsi="Arial" w:cs="Arial"/>
        </w:rPr>
        <w:t>To ensure that participants were able to perform the task, we computed mean detection accuracy across all trials (</w:t>
      </w:r>
      <m:oMath>
        <m:r>
          <w:rPr>
            <w:rFonts w:ascii="Cambria Math" w:hAnsi="Cambria Math" w:cs="Arial"/>
          </w:rPr>
          <m:t>M = 0.70, SD = 0.46</m:t>
        </m:r>
      </m:oMath>
      <w:r>
        <w:rPr>
          <w:rFonts w:ascii="Arial" w:hAnsi="Arial" w:cs="Arial"/>
        </w:rPr>
        <w:t>), which was above a 0.5 chance level (</w:t>
      </w:r>
      <m:oMath>
        <m:r>
          <w:rPr>
            <w:rFonts w:ascii="Cambria Math" w:hAnsi="Cambria Math" w:cs="Arial"/>
          </w:rPr>
          <m:t>t(32) = 10.19, p &lt; 0.001</m:t>
        </m:r>
      </m:oMath>
      <w:r>
        <w:rPr>
          <w:rFonts w:ascii="Arial" w:hAnsi="Arial" w:cs="Arial"/>
        </w:rPr>
        <w:t xml:space="preserve">). </w:t>
      </w:r>
      <w:del w:id="79" w:author="Ava" w:date="2020-09-14T16:10:00Z">
        <w:r w:rsidDel="0015492F">
          <w:rPr>
            <w:rFonts w:ascii="Arial" w:hAnsi="Arial" w:cs="Arial"/>
          </w:rPr>
          <w:delText xml:space="preserve"> </w:delText>
        </w:r>
      </w:del>
      <w:r>
        <w:rPr>
          <w:rFonts w:ascii="Arial" w:hAnsi="Arial" w:cs="Arial"/>
        </w:rPr>
        <w:t xml:space="preserve">We also calculated </w:t>
      </w:r>
      <w:proofErr w:type="gramStart"/>
      <w:ins w:id="80" w:author="Ava" w:date="2020-09-14T13:13:00Z">
        <w:r w:rsidR="00717EFE">
          <w:rPr>
            <w:rFonts w:ascii="Arial" w:hAnsi="Arial" w:cs="Arial"/>
          </w:rPr>
          <w:t>subject-wise</w:t>
        </w:r>
        <w:proofErr w:type="gramEnd"/>
        <w:r w:rsidR="00717EFE">
          <w:rPr>
            <w:rFonts w:ascii="Arial" w:hAnsi="Arial" w:cs="Arial"/>
          </w:rPr>
          <w:t xml:space="preserve"> </w:t>
        </w:r>
      </w:ins>
      <w:r>
        <w:rPr>
          <w:rFonts w:ascii="Arial" w:hAnsi="Arial" w:cs="Arial"/>
        </w:rPr>
        <w:t>mean accuracy for each ordinal position, word, and target syllable</w:t>
      </w:r>
      <w:ins w:id="81" w:author="Ava" w:date="2020-09-14T16:10:00Z">
        <w:r w:rsidR="0015492F">
          <w:rPr>
            <w:rFonts w:ascii="Arial" w:hAnsi="Arial" w:cs="Arial"/>
          </w:rPr>
          <w:t xml:space="preserve">. </w:t>
        </w:r>
      </w:ins>
      <w:del w:id="82" w:author="Ava" w:date="2020-09-14T16:10:00Z">
        <w:r w:rsidDel="0015492F">
          <w:rPr>
            <w:rFonts w:ascii="Arial" w:hAnsi="Arial" w:cs="Arial"/>
          </w:rPr>
          <w:delText xml:space="preserve">. (See Supplementary Materials.) </w:delText>
        </w:r>
      </w:del>
      <w:del w:id="83" w:author="Ava" w:date="2020-09-14T13:14:00Z">
        <w:r w:rsidDel="00717EFE">
          <w:rPr>
            <w:rFonts w:ascii="Arial" w:hAnsi="Arial" w:cs="Arial"/>
          </w:rPr>
          <w:delText xml:space="preserve">We </w:delText>
        </w:r>
      </w:del>
      <w:ins w:id="84" w:author="Ava" w:date="2020-09-14T16:09:00Z">
        <w:r w:rsidR="0015492F">
          <w:rPr>
            <w:rFonts w:ascii="Arial" w:hAnsi="Arial" w:cs="Arial"/>
          </w:rPr>
          <w:t>Since we</w:t>
        </w:r>
      </w:ins>
      <w:ins w:id="85" w:author="Ava" w:date="2020-09-14T13:14:00Z">
        <w:r w:rsidR="00717EFE">
          <w:rPr>
            <w:rFonts w:ascii="Arial" w:hAnsi="Arial" w:cs="Arial"/>
          </w:rPr>
          <w:t xml:space="preserve"> </w:t>
        </w:r>
      </w:ins>
      <w:r>
        <w:rPr>
          <w:rFonts w:ascii="Arial" w:hAnsi="Arial" w:cs="Arial"/>
        </w:rPr>
        <w:t>observed</w:t>
      </w:r>
      <w:ins w:id="86" w:author="Ava" w:date="2020-09-14T13:13:00Z">
        <w:r w:rsidR="00717EFE">
          <w:rPr>
            <w:rFonts w:ascii="Arial" w:hAnsi="Arial" w:cs="Arial"/>
          </w:rPr>
          <w:t xml:space="preserve"> significant differences for these factors</w:t>
        </w:r>
      </w:ins>
      <w:ins w:id="87" w:author="Ava" w:date="2020-09-14T13:14:00Z">
        <w:r w:rsidR="0015492F">
          <w:rPr>
            <w:rFonts w:ascii="Arial" w:hAnsi="Arial" w:cs="Arial"/>
          </w:rPr>
          <w:t xml:space="preserve">, we carried out two controls </w:t>
        </w:r>
        <w:r w:rsidR="00717EFE">
          <w:rPr>
            <w:rFonts w:ascii="Arial" w:hAnsi="Arial" w:cs="Arial"/>
          </w:rPr>
          <w:t xml:space="preserve">to ensure </w:t>
        </w:r>
      </w:ins>
      <w:ins w:id="88" w:author="Ava" w:date="2020-09-14T16:10:00Z">
        <w:r w:rsidR="0015492F">
          <w:rPr>
            <w:rFonts w:ascii="Arial" w:hAnsi="Arial" w:cs="Arial"/>
          </w:rPr>
          <w:t>that differences in the number of observations</w:t>
        </w:r>
      </w:ins>
      <w:ins w:id="89" w:author="Ava" w:date="2020-09-14T13:14:00Z">
        <w:r w:rsidR="00717EFE">
          <w:rPr>
            <w:rFonts w:ascii="Arial" w:hAnsi="Arial" w:cs="Arial"/>
          </w:rPr>
          <w:t xml:space="preserve"> for ordinal position and any unwanted variability</w:t>
        </w:r>
      </w:ins>
      <w:ins w:id="90" w:author="Ava" w:date="2020-09-14T13:15:00Z">
        <w:r w:rsidR="00717EFE">
          <w:rPr>
            <w:rFonts w:ascii="Arial" w:hAnsi="Arial" w:cs="Arial"/>
          </w:rPr>
          <w:t xml:space="preserve"> in the stimuli did not drive our main findings.</w:t>
        </w:r>
      </w:ins>
      <w:ins w:id="91" w:author="Ava" w:date="2020-09-14T16:10:00Z">
        <w:r w:rsidR="0015492F" w:rsidRPr="0015492F">
          <w:rPr>
            <w:rFonts w:ascii="Arial" w:hAnsi="Arial" w:cs="Arial"/>
          </w:rPr>
          <w:t xml:space="preserve"> </w:t>
        </w:r>
        <w:r w:rsidR="0015492F">
          <w:rPr>
            <w:rFonts w:ascii="Arial" w:hAnsi="Arial" w:cs="Arial"/>
          </w:rPr>
          <w:t xml:space="preserve">(See Supplementary Materials; </w:t>
        </w:r>
        <w:r w:rsidR="0015492F" w:rsidRPr="00BC5F89">
          <w:rPr>
            <w:rFonts w:ascii="Arial" w:hAnsi="Arial" w:cs="Arial"/>
            <w:b/>
          </w:rPr>
          <w:t>Table S1, Fig. S1</w:t>
        </w:r>
        <w:r w:rsidR="0015492F">
          <w:rPr>
            <w:rFonts w:ascii="Arial" w:hAnsi="Arial" w:cs="Arial"/>
            <w:b/>
          </w:rPr>
          <w:t>a</w:t>
        </w:r>
        <w:r w:rsidR="0015492F">
          <w:rPr>
            <w:rFonts w:ascii="Arial" w:hAnsi="Arial" w:cs="Arial"/>
          </w:rPr>
          <w:t>.)</w:t>
        </w:r>
      </w:ins>
    </w:p>
    <w:p w14:paraId="52CC5426" w14:textId="07B1DA18" w:rsidR="00617272" w:rsidRPr="00494ACB" w:rsidDel="00717EFE" w:rsidRDefault="00617272">
      <w:pPr>
        <w:spacing w:before="240" w:after="16" w:line="276" w:lineRule="auto"/>
        <w:jc w:val="both"/>
        <w:rPr>
          <w:del w:id="92" w:author="Ava" w:date="2020-09-14T13:16:00Z"/>
          <w:rFonts w:ascii="Arial" w:hAnsi="Arial" w:cs="Arial"/>
          <w:b/>
          <w:rPrChange w:id="93" w:author="Ava" w:date="2020-09-14T17:58:00Z">
            <w:rPr>
              <w:del w:id="94" w:author="Ava" w:date="2020-09-14T13:16:00Z"/>
              <w:color w:val="FF0000"/>
            </w:rPr>
          </w:rPrChange>
        </w:rPr>
        <w:pPrChange w:id="95" w:author="Ava" w:date="2020-09-14T17:58:00Z">
          <w:pPr>
            <w:jc w:val="both"/>
          </w:pPr>
        </w:pPrChange>
      </w:pPr>
      <w:del w:id="96" w:author="Ava" w:date="2020-09-14T13:16:00Z">
        <w:r w:rsidRPr="00494ACB" w:rsidDel="00717EFE">
          <w:rPr>
            <w:rFonts w:ascii="Arial" w:hAnsi="Arial" w:cs="Arial"/>
            <w:b/>
            <w:rPrChange w:id="97" w:author="Ava" w:date="2020-09-14T17:58:00Z">
              <w:rPr>
                <w:rFonts w:ascii="Arial" w:hAnsi="Arial" w:cs="Arial"/>
              </w:rPr>
            </w:rPrChange>
          </w:rPr>
          <w:delText xml:space="preserve"> that certain syllables were detected less often than others, suggesting some unwanted variability in the stimuli (notably for syllables </w:delText>
        </w:r>
        <w:r w:rsidRPr="00494ACB" w:rsidDel="00717EFE">
          <w:rPr>
            <w:rFonts w:ascii="Arial" w:hAnsi="Arial" w:cs="Arial"/>
            <w:b/>
            <w:i/>
            <w:rPrChange w:id="98" w:author="Ava" w:date="2020-09-14T17:58:00Z">
              <w:rPr>
                <w:rFonts w:ascii="Arial" w:hAnsi="Arial" w:cs="Arial"/>
                <w:i/>
              </w:rPr>
            </w:rPrChange>
          </w:rPr>
          <w:delText xml:space="preserve">ro, za, be, and mi). </w:delText>
        </w:r>
        <w:r w:rsidRPr="00494ACB" w:rsidDel="00717EFE">
          <w:rPr>
            <w:rFonts w:ascii="Arial" w:hAnsi="Arial" w:cs="Arial"/>
            <w:b/>
            <w:rPrChange w:id="99" w:author="Ava" w:date="2020-09-14T17:58:00Z">
              <w:rPr>
                <w:rFonts w:ascii="Arial" w:hAnsi="Arial" w:cs="Arial"/>
              </w:rPr>
            </w:rPrChange>
          </w:rPr>
          <w:delText>(</w:delText>
        </w:r>
        <w:r w:rsidRPr="00494ACB" w:rsidDel="00717EFE">
          <w:rPr>
            <w:rFonts w:ascii="Arial" w:hAnsi="Arial" w:cs="Arial"/>
            <w:b/>
          </w:rPr>
          <w:delText>Table S1</w:delText>
        </w:r>
        <w:r w:rsidRPr="00494ACB" w:rsidDel="00717EFE">
          <w:rPr>
            <w:rFonts w:ascii="Arial" w:hAnsi="Arial" w:cs="Arial"/>
            <w:b/>
            <w:rPrChange w:id="100" w:author="Ava" w:date="2020-09-14T17:58:00Z">
              <w:rPr>
                <w:rFonts w:ascii="Arial" w:hAnsi="Arial" w:cs="Arial"/>
              </w:rPr>
            </w:rPrChange>
          </w:rPr>
          <w:delText xml:space="preserve">, </w:delText>
        </w:r>
        <w:r w:rsidRPr="00494ACB" w:rsidDel="00717EFE">
          <w:rPr>
            <w:rFonts w:ascii="Arial" w:hAnsi="Arial" w:cs="Arial"/>
            <w:b/>
          </w:rPr>
          <w:delText>Fig. S1</w:delText>
        </w:r>
        <w:r w:rsidRPr="00494ACB" w:rsidDel="00717EFE">
          <w:rPr>
            <w:rFonts w:ascii="Arial" w:hAnsi="Arial" w:cs="Arial"/>
            <w:b/>
            <w:rPrChange w:id="101" w:author="Ava" w:date="2020-09-14T17:58:00Z">
              <w:rPr>
                <w:rFonts w:ascii="Arial" w:hAnsi="Arial" w:cs="Arial"/>
              </w:rPr>
            </w:rPrChange>
          </w:rPr>
          <w:delText xml:space="preserve">) </w:delText>
        </w:r>
        <w:r w:rsidR="005351B0" w:rsidRPr="00494ACB" w:rsidDel="00717EFE">
          <w:rPr>
            <w:rFonts w:ascii="Arial" w:hAnsi="Arial" w:cs="Arial"/>
            <w:b/>
            <w:rPrChange w:id="102" w:author="Ava" w:date="2020-09-14T17:58:00Z">
              <w:rPr>
                <w:rFonts w:ascii="Arial" w:hAnsi="Arial" w:cs="Arial"/>
              </w:rPr>
            </w:rPrChange>
          </w:rPr>
          <w:delText xml:space="preserve">In the following section, we describe a control carried out to ensure that stimulus-specific effects did not drive our main finding. </w:delText>
        </w:r>
      </w:del>
    </w:p>
    <w:p w14:paraId="03C5048F" w14:textId="77777777" w:rsidR="00617272" w:rsidRPr="00494ACB" w:rsidRDefault="00617272">
      <w:pPr>
        <w:pStyle w:val="Heading4"/>
        <w:spacing w:before="240" w:after="16" w:line="276" w:lineRule="auto"/>
        <w:rPr>
          <w:rFonts w:ascii="Arial" w:hAnsi="Arial" w:cs="Arial"/>
          <w:b/>
          <w:i w:val="0"/>
          <w:rPrChange w:id="103" w:author="Ava" w:date="2020-09-14T17:58:00Z">
            <w:rPr>
              <w:i/>
            </w:rPr>
          </w:rPrChange>
        </w:rPr>
        <w:pPrChange w:id="104" w:author="Ava" w:date="2020-09-14T17:58:00Z">
          <w:pPr/>
        </w:pPrChange>
      </w:pPr>
      <w:r w:rsidRPr="00494ACB">
        <w:rPr>
          <w:rFonts w:ascii="Arial" w:hAnsi="Arial" w:cs="Arial"/>
          <w:b/>
          <w:color w:val="auto"/>
          <w:rPrChange w:id="105" w:author="Ava" w:date="2020-09-14T17:58:00Z">
            <w:rPr>
              <w:iCs/>
            </w:rPr>
          </w:rPrChange>
        </w:rPr>
        <w:t>Ordinal Position Modulates Reaction Time</w:t>
      </w:r>
    </w:p>
    <w:p w14:paraId="384C91C1" w14:textId="60FF0EBC" w:rsidR="00617272" w:rsidRPr="00DD26DA" w:rsidDel="003924D1" w:rsidRDefault="00617272">
      <w:pPr>
        <w:autoSpaceDE w:val="0"/>
        <w:autoSpaceDN w:val="0"/>
        <w:adjustRightInd w:val="0"/>
        <w:spacing w:after="16" w:line="276" w:lineRule="auto"/>
        <w:jc w:val="both"/>
        <w:rPr>
          <w:del w:id="106" w:author="Ava" w:date="2020-09-14T17:47:00Z"/>
          <w:rFonts w:ascii="Arial" w:hAnsi="Arial" w:cs="Arial"/>
        </w:rPr>
        <w:pPrChange w:id="107" w:author="Ava" w:date="2020-09-14T17:57:00Z">
          <w:pPr>
            <w:autoSpaceDE w:val="0"/>
            <w:autoSpaceDN w:val="0"/>
            <w:adjustRightInd w:val="0"/>
            <w:spacing w:after="0" w:line="240" w:lineRule="auto"/>
            <w:jc w:val="both"/>
          </w:pPr>
        </w:pPrChange>
      </w:pPr>
      <w:r w:rsidRPr="00DD26DA">
        <w:rPr>
          <w:rFonts w:ascii="Arial" w:hAnsi="Arial" w:cs="Arial"/>
        </w:rPr>
        <w:t xml:space="preserve">To replicate findings that showed graded reaction times in response to syllables in different ordinal positions, we ran a generalized linear model with reaction time (in seconds) as outcome variable, fitted with a gamma function and log link function. </w:t>
      </w:r>
      <w:commentRangeStart w:id="108"/>
      <w:commentRangeStart w:id="109"/>
      <w:r w:rsidRPr="00DD26DA">
        <w:rPr>
          <w:rFonts w:ascii="Arial" w:hAnsi="Arial" w:cs="Arial"/>
        </w:rPr>
        <w:t xml:space="preserve">Our full model included both ordinal position and block as fixed effects factors, and subject as a random intercept-random effects factor. This model </w:t>
      </w:r>
      <w:proofErr w:type="gramStart"/>
      <w:r w:rsidRPr="00DD26DA">
        <w:rPr>
          <w:rFonts w:ascii="Arial" w:hAnsi="Arial" w:cs="Arial"/>
        </w:rPr>
        <w:t>was compared</w:t>
      </w:r>
      <w:proofErr w:type="gramEnd"/>
      <w:r w:rsidRPr="00DD26DA">
        <w:rPr>
          <w:rFonts w:ascii="Arial" w:hAnsi="Arial" w:cs="Arial"/>
        </w:rPr>
        <w:t xml:space="preserve"> with a lesser model in which only ordinal position was </w:t>
      </w:r>
      <w:r>
        <w:rPr>
          <w:rFonts w:ascii="Arial" w:hAnsi="Arial" w:cs="Arial"/>
        </w:rPr>
        <w:t>used</w:t>
      </w:r>
      <w:r w:rsidRPr="00DD26DA">
        <w:rPr>
          <w:rFonts w:ascii="Arial" w:hAnsi="Arial" w:cs="Arial"/>
        </w:rPr>
        <w:t xml:space="preserve"> as a fixed effect. The lesser model provided a better fit of the data, with a lower AIC (</w:t>
      </w:r>
      <m:oMath>
        <m:r>
          <m:rPr>
            <m:nor/>
          </m:rPr>
          <w:rPr>
            <w:rFonts w:ascii="Cambria Math" w:hAnsi="Cambria Math" w:cs="Arial"/>
          </w:rPr>
          <m:t>-6389.2</m:t>
        </m:r>
      </m:oMath>
      <w:r w:rsidRPr="00DD26DA">
        <w:rPr>
          <w:rFonts w:ascii="Arial" w:hAnsi="Arial" w:cs="Arial"/>
        </w:rPr>
        <w:t>) value and significantly lower deviance (</w:t>
      </w:r>
      <m:oMath>
        <m:r>
          <w:rPr>
            <w:rFonts w:ascii="Cambria Math" w:hAnsi="Cambria Math" w:cs="Arial"/>
          </w:rPr>
          <m:t xml:space="preserve">-6399.2, </m:t>
        </m:r>
        <m:sSup>
          <m:sSupPr>
            <m:ctrlPr>
              <w:rPr>
                <w:rFonts w:ascii="Cambria Math" w:hAnsi="Cambria Math" w:cs="Arial"/>
                <w:i/>
                <w:vertAlign w:val="superscript"/>
              </w:rPr>
            </m:ctrlPr>
          </m:sSupPr>
          <m:e>
            <m:r>
              <w:ins w:id="110" w:author="Ava" w:date="2020-09-14T15:23:00Z">
                <w:rPr>
                  <w:rFonts w:ascii="Cambria Math" w:hAnsi="Cambria Math" w:cs="Arial"/>
                  <w:vertAlign w:val="superscript"/>
                </w:rPr>
                <m:t xml:space="preserve"> </m:t>
              </w:ins>
            </m:r>
            <m:r>
              <w:rPr>
                <w:rFonts w:ascii="Cambria Math" w:hAnsi="Cambria Math" w:cs="Arial"/>
                <w:vertAlign w:val="superscript"/>
              </w:rPr>
              <m:t>X</m:t>
            </m:r>
          </m:e>
          <m:sup>
            <m:r>
              <w:rPr>
                <w:rFonts w:ascii="Cambria Math" w:hAnsi="Cambria Math" w:cs="Arial"/>
                <w:vertAlign w:val="superscript"/>
              </w:rPr>
              <m:t>2</m:t>
            </m:r>
          </m:sup>
        </m:sSup>
        <m:d>
          <m:dPr>
            <m:ctrlPr>
              <w:rPr>
                <w:rFonts w:ascii="Cambria Math" w:hAnsi="Cambria Math" w:cs="Arial"/>
                <w:i/>
              </w:rPr>
            </m:ctrlPr>
          </m:dPr>
          <m:e>
            <m:r>
              <w:rPr>
                <w:rFonts w:ascii="Cambria Math" w:hAnsi="Cambria Math" w:cs="Arial"/>
              </w:rPr>
              <m:t>21, N=33</m:t>
            </m:r>
          </m:e>
        </m:d>
        <m:r>
          <w:rPr>
            <w:rFonts w:ascii="Cambria Math" w:hAnsi="Cambria Math" w:cs="Arial"/>
          </w:rPr>
          <m:t>=49.066, p&lt;0.001</m:t>
        </m:r>
      </m:oMath>
      <w:r w:rsidRPr="00DD26DA">
        <w:rPr>
          <w:rFonts w:ascii="Arial" w:hAnsi="Arial" w:cs="Arial"/>
        </w:rPr>
        <w:t xml:space="preserve">). (See </w:t>
      </w:r>
      <w:r w:rsidRPr="00DD26DA">
        <w:rPr>
          <w:rFonts w:ascii="Arial" w:hAnsi="Arial" w:cs="Arial"/>
          <w:b/>
        </w:rPr>
        <w:t xml:space="preserve">Table </w:t>
      </w:r>
      <w:r w:rsidR="005E4839">
        <w:rPr>
          <w:rFonts w:ascii="Arial" w:hAnsi="Arial" w:cs="Arial"/>
          <w:b/>
        </w:rPr>
        <w:t>S3</w:t>
      </w:r>
      <w:r w:rsidRPr="00DD26DA">
        <w:rPr>
          <w:rFonts w:ascii="Arial" w:hAnsi="Arial" w:cs="Arial"/>
        </w:rPr>
        <w:t xml:space="preserve"> for regression results.) </w:t>
      </w:r>
      <w:commentRangeEnd w:id="108"/>
      <w:r>
        <w:rPr>
          <w:rStyle w:val="CommentReference"/>
        </w:rPr>
        <w:commentReference w:id="108"/>
      </w:r>
      <w:commentRangeEnd w:id="109"/>
      <w:r>
        <w:rPr>
          <w:rStyle w:val="CommentReference"/>
        </w:rPr>
        <w:commentReference w:id="109"/>
      </w:r>
      <w:r w:rsidRPr="00DD26DA">
        <w:rPr>
          <w:rFonts w:ascii="Arial" w:hAnsi="Arial" w:cs="Arial"/>
        </w:rPr>
        <w:t xml:space="preserve">We also compared both the fuller and the lesser models with random slopes </w:t>
      </w:r>
      <w:r>
        <w:rPr>
          <w:rFonts w:ascii="Arial" w:hAnsi="Arial" w:cs="Arial"/>
        </w:rPr>
        <w:t xml:space="preserve">for levels of ordinal position </w:t>
      </w:r>
      <w:r w:rsidRPr="00DD26DA">
        <w:rPr>
          <w:rFonts w:ascii="Arial" w:hAnsi="Arial" w:cs="Arial"/>
        </w:rPr>
        <w:t xml:space="preserve">in the random effects term, but the lesser model with only varying random intercepts in the random effects term still proved a better fit for observed data (see </w:t>
      </w:r>
      <w:r w:rsidR="005E4839">
        <w:rPr>
          <w:rFonts w:ascii="Arial" w:hAnsi="Arial" w:cs="Arial"/>
          <w:b/>
        </w:rPr>
        <w:t>Table S3</w:t>
      </w:r>
      <w:r w:rsidRPr="00DD26DA">
        <w:rPr>
          <w:rFonts w:ascii="Arial" w:hAnsi="Arial" w:cs="Arial"/>
          <w:b/>
        </w:rPr>
        <w:t>.</w:t>
      </w:r>
      <w:r w:rsidRPr="00DD26DA">
        <w:rPr>
          <w:rFonts w:ascii="Arial" w:hAnsi="Arial" w:cs="Arial"/>
        </w:rPr>
        <w:t xml:space="preserve"> Model output for the fuller random slopes model not shown; lesser vs. fuller ra</w:t>
      </w:r>
      <w:r>
        <w:rPr>
          <w:rFonts w:ascii="Arial" w:hAnsi="Arial" w:cs="Arial"/>
        </w:rPr>
        <w:t xml:space="preserve">ndom slopes models deviance was </w:t>
      </w:r>
      <m:oMath>
        <m:r>
          <m:rPr>
            <m:nor/>
          </m:rPr>
          <w:rPr>
            <w:rFonts w:ascii="Cambria Math" w:hAnsi="Cambria Math" w:cs="Arial"/>
          </w:rPr>
          <m:t>-6624.3</m:t>
        </m:r>
      </m:oMath>
      <w:r w:rsidRPr="00DD26DA">
        <w:rPr>
          <w:rFonts w:ascii="Arial" w:hAnsi="Arial" w:cs="Arial"/>
        </w:rPr>
        <w:t xml:space="preserve"> and </w:t>
      </w:r>
      <m:oMath>
        <m:r>
          <m:rPr>
            <m:nor/>
          </m:rPr>
          <w:rPr>
            <w:rFonts w:ascii="Cambria Math" w:hAnsi="Cambria Math" w:cs="Arial"/>
          </w:rPr>
          <m:t>-6678.3</m:t>
        </m:r>
      </m:oMath>
      <w:r w:rsidRPr="00DD26DA">
        <w:rPr>
          <w:rFonts w:ascii="Arial" w:hAnsi="Arial" w:cs="Arial"/>
        </w:rPr>
        <w:t xml:space="preserve">, respectively;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(21, N=33)= 54.025, p&lt;0.0001</m:t>
        </m:r>
      </m:oMath>
      <w:r w:rsidRPr="00DD26DA">
        <w:rPr>
          <w:rFonts w:ascii="Arial" w:hAnsi="Arial" w:cs="Arial"/>
        </w:rPr>
        <w:t>). Thus, we conducted further analysis on results of the lesser model.</w:t>
      </w:r>
    </w:p>
    <w:p w14:paraId="6C806E9B" w14:textId="51DE7BC8" w:rsidR="00617272" w:rsidDel="003924D1" w:rsidRDefault="00617272">
      <w:pPr>
        <w:autoSpaceDE w:val="0"/>
        <w:autoSpaceDN w:val="0"/>
        <w:adjustRightInd w:val="0"/>
        <w:spacing w:before="240" w:after="16" w:line="276" w:lineRule="auto"/>
        <w:jc w:val="both"/>
        <w:rPr>
          <w:del w:id="111" w:author="Ava" w:date="2020-09-14T17:48:00Z"/>
          <w:rFonts w:ascii="Arial" w:hAnsi="Arial" w:cs="Arial"/>
        </w:rPr>
        <w:pPrChange w:id="112" w:author="Ava" w:date="2020-09-14T17:51:00Z">
          <w:pPr>
            <w:autoSpaceDE w:val="0"/>
            <w:autoSpaceDN w:val="0"/>
            <w:adjustRightInd w:val="0"/>
            <w:spacing w:after="0" w:line="240" w:lineRule="auto"/>
            <w:jc w:val="both"/>
          </w:pPr>
        </w:pPrChange>
      </w:pPr>
    </w:p>
    <w:p w14:paraId="6912899B" w14:textId="5A5F0AD6" w:rsidR="003924D1" w:rsidRPr="00DD26DA" w:rsidRDefault="003924D1">
      <w:pPr>
        <w:autoSpaceDE w:val="0"/>
        <w:autoSpaceDN w:val="0"/>
        <w:adjustRightInd w:val="0"/>
        <w:spacing w:before="240" w:after="16" w:line="276" w:lineRule="auto"/>
        <w:jc w:val="both"/>
        <w:rPr>
          <w:ins w:id="113" w:author="Ava" w:date="2020-09-14T17:48:00Z"/>
          <w:rFonts w:ascii="Arial" w:hAnsi="Arial" w:cs="Arial"/>
        </w:rPr>
        <w:pPrChange w:id="114" w:author="Ava" w:date="2020-09-14T17:51:00Z">
          <w:pPr>
            <w:autoSpaceDE w:val="0"/>
            <w:autoSpaceDN w:val="0"/>
            <w:adjustRightInd w:val="0"/>
            <w:spacing w:after="0" w:line="240" w:lineRule="auto"/>
            <w:jc w:val="both"/>
          </w:pPr>
        </w:pPrChange>
      </w:pPr>
    </w:p>
    <w:p w14:paraId="5D4C3774" w14:textId="6F1A6F26" w:rsidR="00AD5204" w:rsidDel="003924D1" w:rsidRDefault="00617272">
      <w:pPr>
        <w:autoSpaceDE w:val="0"/>
        <w:autoSpaceDN w:val="0"/>
        <w:adjustRightInd w:val="0"/>
        <w:spacing w:before="240" w:after="16" w:line="276" w:lineRule="auto"/>
        <w:jc w:val="both"/>
        <w:rPr>
          <w:del w:id="115" w:author="Ava" w:date="2020-09-14T17:49:00Z"/>
          <w:rFonts w:ascii="Arial" w:hAnsi="Arial" w:cs="Arial"/>
        </w:rPr>
        <w:pPrChange w:id="116" w:author="Ava" w:date="2020-09-14T17:51:00Z">
          <w:pPr>
            <w:autoSpaceDE w:val="0"/>
            <w:autoSpaceDN w:val="0"/>
            <w:adjustRightInd w:val="0"/>
            <w:spacing w:after="0" w:line="240" w:lineRule="auto"/>
            <w:jc w:val="both"/>
          </w:pPr>
        </w:pPrChange>
      </w:pPr>
      <w:r w:rsidRPr="00DD26DA">
        <w:rPr>
          <w:rFonts w:ascii="Arial" w:hAnsi="Arial" w:cs="Arial"/>
        </w:rPr>
        <w:t xml:space="preserve">We found that reaction times </w:t>
      </w:r>
      <w:proofErr w:type="gramStart"/>
      <w:r w:rsidRPr="00DD26DA">
        <w:rPr>
          <w:rFonts w:ascii="Arial" w:hAnsi="Arial" w:cs="Arial"/>
        </w:rPr>
        <w:t>are modulated</w:t>
      </w:r>
      <w:proofErr w:type="gramEnd"/>
      <w:r w:rsidRPr="00DD26DA">
        <w:rPr>
          <w:rFonts w:ascii="Arial" w:hAnsi="Arial" w:cs="Arial"/>
        </w:rPr>
        <w:t xml:space="preserve"> by ordinal position </w:t>
      </w:r>
      <w:r>
        <w:rPr>
          <w:rFonts w:ascii="Arial" w:hAnsi="Arial" w:cs="Arial"/>
        </w:rPr>
        <w:t xml:space="preserve">(main effect of ordinal position,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 xml:space="preserve">(2, N=33)=523.49, p&lt; 0.0001, </m:t>
        </m:r>
        <m:r>
          <m:rPr>
            <m:nor/>
          </m:rPr>
          <w:rPr>
            <w:rFonts w:ascii="Cambria Math" w:hAnsi="Cambria Math" w:cs="Arial"/>
          </w:rPr>
          <m:t>Type II Wald Chisquare test</m:t>
        </m:r>
        <m:r>
          <w:ins w:id="117" w:author="Ava" w:date="2020-09-14T16:18:00Z">
            <m:rPr>
              <m:nor/>
            </m:rPr>
            <w:rPr>
              <w:rFonts w:ascii="Cambria Math" w:hAnsi="Cambria Math" w:cs="Arial"/>
            </w:rPr>
            <m:t xml:space="preserve"> (hereafter "Type II")</m:t>
          </w:ins>
        </m:r>
      </m:oMath>
      <w:r>
        <w:rPr>
          <w:rFonts w:ascii="Arial" w:hAnsi="Arial" w:cs="Arial"/>
        </w:rPr>
        <w:t>)</w:t>
      </w:r>
      <w:r w:rsidRPr="00DD26DA">
        <w:rPr>
          <w:rFonts w:ascii="Arial" w:hAnsi="Arial" w:cs="Arial"/>
        </w:rPr>
        <w:t>. (</w:t>
      </w:r>
      <w:r>
        <w:rPr>
          <w:rFonts w:ascii="Arial" w:hAnsi="Arial" w:cs="Arial"/>
          <w:b/>
        </w:rPr>
        <w:t>Fig.</w:t>
      </w:r>
      <w:r w:rsidRPr="00DD26DA">
        <w:rPr>
          <w:rFonts w:ascii="Arial" w:hAnsi="Arial" w:cs="Arial"/>
          <w:b/>
        </w:rPr>
        <w:t xml:space="preserve"> 1</w:t>
      </w:r>
      <w:ins w:id="118" w:author="Ava" w:date="2020-09-14T15:19:00Z">
        <w:r w:rsidR="005148EA">
          <w:rPr>
            <w:rFonts w:ascii="Arial" w:hAnsi="Arial" w:cs="Arial"/>
            <w:b/>
          </w:rPr>
          <w:t>a</w:t>
        </w:r>
        <w:r w:rsidR="00E74CDF">
          <w:rPr>
            <w:rFonts w:ascii="Arial" w:hAnsi="Arial" w:cs="Arial"/>
            <w:b/>
          </w:rPr>
          <w:t>-b</w:t>
        </w:r>
      </w:ins>
      <w:r w:rsidRPr="00DD26DA">
        <w:rPr>
          <w:rFonts w:ascii="Arial" w:hAnsi="Arial" w:cs="Arial"/>
        </w:rPr>
        <w:t>) We conducted pairwise comparisons on estimated marginal means for levels of the factor position with Tukey adjustment, to explore the drop in react</w:t>
      </w:r>
      <w:r>
        <w:rPr>
          <w:rFonts w:ascii="Arial" w:hAnsi="Arial" w:cs="Arial"/>
        </w:rPr>
        <w:t>ion times between each ordinal position</w:t>
      </w:r>
      <w:r w:rsidRPr="00DD26DA">
        <w:rPr>
          <w:rFonts w:ascii="Arial" w:hAnsi="Arial" w:cs="Arial"/>
        </w:rPr>
        <w:t xml:space="preserve">. </w:t>
      </w:r>
      <w:r>
        <w:rPr>
          <w:rFonts w:ascii="Arial" w:hAnsi="Arial" w:cs="Arial"/>
        </w:rPr>
        <w:t xml:space="preserve">Specifically, </w:t>
      </w:r>
      <w:r w:rsidRPr="00DD26DA">
        <w:rPr>
          <w:rFonts w:ascii="Arial" w:hAnsi="Arial" w:cs="Arial"/>
        </w:rPr>
        <w:t>RTs to word-initial syllables</w:t>
      </w:r>
      <w:ins w:id="119" w:author="Ava" w:date="2020-09-14T15:19:00Z">
        <w:r w:rsidR="00E74CDF">
          <w:rPr>
            <w:rFonts w:ascii="Arial" w:hAnsi="Arial" w:cs="Arial"/>
          </w:rPr>
          <w:t xml:space="preserve"> (position 1)</w:t>
        </w:r>
      </w:ins>
      <w:r w:rsidRPr="00DD26DA">
        <w:rPr>
          <w:rFonts w:ascii="Arial" w:hAnsi="Arial" w:cs="Arial"/>
        </w:rPr>
        <w:t xml:space="preserve"> </w:t>
      </w:r>
      <w:r>
        <w:rPr>
          <w:rFonts w:ascii="Arial" w:hAnsi="Arial" w:cs="Arial"/>
        </w:rPr>
        <w:t>(</w:t>
      </w:r>
      <m:oMath>
        <m:r>
          <w:rPr>
            <w:rFonts w:ascii="Cambria Math" w:hAnsi="Cambria Math" w:cs="Arial"/>
          </w:rPr>
          <m:t>M = 524 ms, SD = 179 ms</m:t>
        </m:r>
      </m:oMath>
      <w:r>
        <w:rPr>
          <w:rFonts w:ascii="Arial" w:hAnsi="Arial" w:cs="Arial"/>
        </w:rPr>
        <w:t xml:space="preserve">) </w:t>
      </w:r>
      <w:del w:id="120" w:author="Ava" w:date="2020-09-14T15:20:00Z">
        <w:r w:rsidRPr="00DD26DA" w:rsidDel="00E74CDF">
          <w:rPr>
            <w:rFonts w:ascii="Arial" w:hAnsi="Arial" w:cs="Arial"/>
          </w:rPr>
          <w:delText xml:space="preserve">are </w:delText>
        </w:r>
      </w:del>
      <w:ins w:id="121" w:author="Ava" w:date="2020-09-14T15:20:00Z">
        <w:r w:rsidR="00E74CDF">
          <w:rPr>
            <w:rFonts w:ascii="Arial" w:hAnsi="Arial" w:cs="Arial"/>
          </w:rPr>
          <w:t>were</w:t>
        </w:r>
        <w:r w:rsidR="00E74CDF" w:rsidRPr="00DD26DA">
          <w:rPr>
            <w:rFonts w:ascii="Arial" w:hAnsi="Arial" w:cs="Arial"/>
          </w:rPr>
          <w:t xml:space="preserve"> </w:t>
        </w:r>
      </w:ins>
      <w:r w:rsidRPr="00DD26DA">
        <w:rPr>
          <w:rFonts w:ascii="Arial" w:hAnsi="Arial" w:cs="Arial"/>
        </w:rPr>
        <w:t xml:space="preserve">notably slower than those to word-medial </w:t>
      </w:r>
      <w:ins w:id="122" w:author="Ava" w:date="2020-09-14T15:20:00Z">
        <w:r w:rsidR="00E74CDF">
          <w:rPr>
            <w:rFonts w:ascii="Arial" w:hAnsi="Arial" w:cs="Arial"/>
          </w:rPr>
          <w:t xml:space="preserve">(position 2) </w:t>
        </w:r>
      </w:ins>
      <w:r>
        <w:rPr>
          <w:rFonts w:ascii="Arial" w:hAnsi="Arial" w:cs="Arial"/>
        </w:rPr>
        <w:t>(</w:t>
      </w:r>
      <m:oMath>
        <m:r>
          <w:rPr>
            <w:rFonts w:ascii="Cambria Math" w:hAnsi="Cambria Math" w:cs="Arial"/>
          </w:rPr>
          <m:t>M = 452 ms, SD = 164 ms</m:t>
        </m:r>
        <m:r>
          <w:rPr>
            <w:rFonts w:ascii="Cambria Math" w:eastAsiaTheme="minorEastAsia" w:hAnsi="Cambria Math" w:cs="Arial"/>
          </w:rPr>
          <m:t>;z</m:t>
        </m:r>
        <m:d>
          <m:dPr>
            <m:ctrlPr>
              <w:rPr>
                <w:rFonts w:ascii="Cambria Math" w:eastAsiaTheme="minorEastAsia" w:hAnsi="Cambria Math" w:cs="Arial"/>
                <w:i/>
              </w:rPr>
            </m:ctrlPr>
          </m:dPr>
          <m:e>
            <m:r>
              <w:rPr>
                <w:rFonts w:ascii="Cambria Math" w:eastAsiaTheme="minorEastAsia" w:hAnsi="Cambria Math" w:cs="Arial"/>
              </w:rPr>
              <m:t>Inf</m:t>
            </m:r>
          </m:e>
        </m:d>
        <m:r>
          <w:rPr>
            <w:rFonts w:ascii="Cambria Math" w:eastAsiaTheme="minorEastAsia" w:hAnsi="Cambria Math" w:cs="Arial"/>
          </w:rPr>
          <m:t>=15, p&lt;0.0001, d= 0.46</m:t>
        </m:r>
      </m:oMath>
      <w:r>
        <w:rPr>
          <w:rFonts w:ascii="Arial" w:hAnsi="Arial" w:cs="Arial"/>
        </w:rPr>
        <w:t xml:space="preserve">) </w:t>
      </w:r>
      <w:r w:rsidRPr="00DD26DA">
        <w:rPr>
          <w:rFonts w:ascii="Arial" w:hAnsi="Arial" w:cs="Arial"/>
        </w:rPr>
        <w:t>and word-final syllables</w:t>
      </w:r>
      <w:ins w:id="123" w:author="Ava" w:date="2020-09-14T15:20:00Z">
        <w:r w:rsidR="00E74CDF">
          <w:rPr>
            <w:rFonts w:ascii="Arial" w:hAnsi="Arial" w:cs="Arial"/>
          </w:rPr>
          <w:t xml:space="preserve"> (position 3)</w:t>
        </w:r>
      </w:ins>
      <w:r>
        <w:rPr>
          <w:rFonts w:ascii="Arial" w:hAnsi="Arial" w:cs="Arial"/>
        </w:rPr>
        <w:t xml:space="preserve"> (</w:t>
      </w:r>
      <m:oMath>
        <m:r>
          <w:rPr>
            <w:rFonts w:ascii="Cambria Math" w:hAnsi="Cambria Math" w:cs="Arial"/>
          </w:rPr>
          <m:t>M = 423 ms, SD = 161 ms, z</m:t>
        </m:r>
        <m:d>
          <m:dPr>
            <m:ctrlPr>
              <w:rPr>
                <w:rFonts w:ascii="Cambria Math" w:hAnsi="Cambria Math" w:cs="Arial"/>
                <w:i/>
              </w:rPr>
            </m:ctrlPr>
          </m:dPr>
          <m:e>
            <m:r>
              <w:rPr>
                <w:rFonts w:ascii="Cambria Math" w:hAnsi="Cambria Math" w:cs="Arial"/>
              </w:rPr>
              <m:t>Inf</m:t>
            </m:r>
          </m:e>
        </m:d>
        <m:r>
          <w:rPr>
            <w:rFonts w:ascii="Cambria Math" w:hAnsi="Cambria Math" w:cs="Arial"/>
          </w:rPr>
          <m:t>=22.72, p&lt;0.0001, d=0.67</m:t>
        </m:r>
      </m:oMath>
      <w:r>
        <w:rPr>
          <w:rFonts w:ascii="Arial" w:hAnsi="Arial" w:cs="Arial"/>
        </w:rPr>
        <w:t xml:space="preserve">). </w:t>
      </w:r>
      <w:del w:id="124" w:author="Ava" w:date="2020-09-14T15:24:00Z">
        <w:r w:rsidDel="00E74CDF">
          <w:rPr>
            <w:rFonts w:ascii="Arial" w:hAnsi="Arial" w:cs="Arial"/>
          </w:rPr>
          <w:delText xml:space="preserve">The estimated drop in mean RT between positions 1 and 2 was 78 ms, while the drop between positions 1 and 3 was roughly 110 ms. </w:delText>
        </w:r>
      </w:del>
      <w:r>
        <w:rPr>
          <w:rFonts w:ascii="Arial" w:hAnsi="Arial" w:cs="Arial"/>
        </w:rPr>
        <w:t xml:space="preserve">The difference in mean RT between </w:t>
      </w:r>
      <w:del w:id="125" w:author="Ava" w:date="2020-09-14T15:24:00Z">
        <w:r w:rsidDel="00E74CDF">
          <w:rPr>
            <w:rFonts w:ascii="Arial" w:hAnsi="Arial" w:cs="Arial"/>
          </w:rPr>
          <w:delText>positions 2 and 3</w:delText>
        </w:r>
      </w:del>
      <w:ins w:id="126" w:author="Ava" w:date="2020-09-14T15:24:00Z">
        <w:r w:rsidR="00E74CDF">
          <w:rPr>
            <w:rFonts w:ascii="Arial" w:hAnsi="Arial" w:cs="Arial"/>
          </w:rPr>
          <w:t>word-medial and word-final positions</w:t>
        </w:r>
      </w:ins>
      <w:r>
        <w:rPr>
          <w:rFonts w:ascii="Arial" w:hAnsi="Arial" w:cs="Arial"/>
        </w:rPr>
        <w:t xml:space="preserve"> was smaller</w:t>
      </w:r>
      <w:ins w:id="127" w:author="Ava" w:date="2020-09-14T15:24:00Z">
        <w:r w:rsidR="00E74CDF">
          <w:rPr>
            <w:rFonts w:ascii="Arial" w:hAnsi="Arial" w:cs="Arial"/>
          </w:rPr>
          <w:t xml:space="preserve"> but still significant </w:t>
        </w:r>
      </w:ins>
      <w:del w:id="128" w:author="Ava" w:date="2020-09-14T15:24:00Z">
        <w:r w:rsidDel="00E74CDF">
          <w:rPr>
            <w:rFonts w:ascii="Arial" w:hAnsi="Arial" w:cs="Arial"/>
          </w:rPr>
          <w:delText>, at about 32 ms</w:delText>
        </w:r>
        <w:r w:rsidR="007F5897" w:rsidDel="00E74CDF">
          <w:rPr>
            <w:rFonts w:ascii="Arial" w:hAnsi="Arial" w:cs="Arial"/>
          </w:rPr>
          <w:delText xml:space="preserve"> </w:delText>
        </w:r>
      </w:del>
      <w:r w:rsidR="007F5897">
        <w:rPr>
          <w:rFonts w:ascii="Arial" w:hAnsi="Arial" w:cs="Arial"/>
        </w:rPr>
        <w:t>(</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=7.46, p&lt;0.0001, d=0.2</m:t>
        </m:r>
      </m:oMath>
      <w:r w:rsidR="007F5897">
        <w:rPr>
          <w:rFonts w:ascii="Arial" w:hAnsi="Arial" w:cs="Arial"/>
        </w:rPr>
        <w:t>)</w:t>
      </w:r>
      <w:r>
        <w:rPr>
          <w:rFonts w:ascii="Arial" w:hAnsi="Arial" w:cs="Arial"/>
        </w:rPr>
        <w:t xml:space="preserve">. </w:t>
      </w:r>
      <w:r w:rsidR="00BB3B8D">
        <w:rPr>
          <w:rFonts w:ascii="Arial" w:hAnsi="Arial" w:cs="Arial"/>
        </w:rPr>
        <w:t>These results suggest</w:t>
      </w:r>
      <w:r>
        <w:rPr>
          <w:rFonts w:ascii="Arial" w:hAnsi="Arial" w:cs="Arial"/>
        </w:rPr>
        <w:t xml:space="preserve"> both ordinal position and transitional probability contributed to the graded RT effect. Indeed, if participants were sensitive only to transitional probability, we would expect to find a significant difference in RT to syllables in word-initial positions versus word-medial and word-final positions, but no difference between word-medial and word-final syllables, since the latter two have the same transitional probability (TP = 1). Rather, we find that RTs to word-final </w:t>
      </w:r>
      <w:r>
        <w:rPr>
          <w:rFonts w:ascii="Arial" w:hAnsi="Arial" w:cs="Arial"/>
        </w:rPr>
        <w:lastRenderedPageBreak/>
        <w:t>syllables are also significantly faster than RTs to word-medial syllables, suggesting that the position of the syllable in the pseudowor</w:t>
      </w:r>
      <w:r w:rsidR="00AD5204">
        <w:rPr>
          <w:rFonts w:ascii="Arial" w:hAnsi="Arial" w:cs="Arial"/>
        </w:rPr>
        <w:t xml:space="preserve">d structure also speeds up RT. </w:t>
      </w:r>
    </w:p>
    <w:p w14:paraId="1394C7EA" w14:textId="77777777" w:rsidR="00AD5204" w:rsidDel="003924D1" w:rsidRDefault="00AD5204">
      <w:pPr>
        <w:autoSpaceDE w:val="0"/>
        <w:autoSpaceDN w:val="0"/>
        <w:adjustRightInd w:val="0"/>
        <w:spacing w:before="240" w:after="16" w:line="276" w:lineRule="auto"/>
        <w:jc w:val="both"/>
        <w:rPr>
          <w:del w:id="129" w:author="Ava" w:date="2020-09-14T17:47:00Z"/>
          <w:rFonts w:ascii="Arial" w:hAnsi="Arial" w:cs="Arial"/>
        </w:rPr>
        <w:pPrChange w:id="130" w:author="Ava" w:date="2020-09-14T17:51:00Z">
          <w:pPr>
            <w:autoSpaceDE w:val="0"/>
            <w:autoSpaceDN w:val="0"/>
            <w:adjustRightInd w:val="0"/>
            <w:spacing w:after="0" w:line="240" w:lineRule="auto"/>
            <w:jc w:val="both"/>
          </w:pPr>
        </w:pPrChange>
      </w:pPr>
    </w:p>
    <w:p w14:paraId="28E562D2" w14:textId="79FA4471" w:rsidR="00E74CDF" w:rsidRPr="00E74CDF" w:rsidDel="0015492F" w:rsidRDefault="00445F5B">
      <w:pPr>
        <w:autoSpaceDE w:val="0"/>
        <w:autoSpaceDN w:val="0"/>
        <w:adjustRightInd w:val="0"/>
        <w:spacing w:before="240" w:after="16" w:line="276" w:lineRule="auto"/>
        <w:jc w:val="both"/>
        <w:rPr>
          <w:del w:id="131" w:author="Ava" w:date="2020-09-14T16:09:00Z"/>
          <w:rFonts w:ascii="Arial" w:hAnsi="Arial" w:cs="Arial"/>
          <w:rPrChange w:id="132" w:author="Ava" w:date="2020-09-14T15:25:00Z">
            <w:rPr>
              <w:del w:id="133" w:author="Ava" w:date="2020-09-14T16:09:00Z"/>
              <w:rFonts w:ascii="Arial" w:hAnsi="Arial" w:cs="Arial"/>
              <w:i/>
            </w:rPr>
          </w:rPrChange>
        </w:rPr>
        <w:pPrChange w:id="134" w:author="Ava" w:date="2020-09-14T17:51:00Z">
          <w:pPr>
            <w:autoSpaceDE w:val="0"/>
            <w:autoSpaceDN w:val="0"/>
            <w:adjustRightInd w:val="0"/>
            <w:spacing w:after="0" w:line="240" w:lineRule="auto"/>
            <w:jc w:val="both"/>
          </w:pPr>
        </w:pPrChange>
      </w:pPr>
      <w:del w:id="135" w:author="Ava" w:date="2020-09-14T16:10:00Z">
        <w:r w:rsidRPr="00445F5B" w:rsidDel="0015492F">
          <w:rPr>
            <w:rFonts w:ascii="Arial" w:hAnsi="Arial" w:cs="Arial"/>
          </w:rPr>
          <w:delText>Given our observation that detection accuracy varied as a function of syllable identity, sought to validate the above results by regressing out the effect of individual syllable as a function of ordinal position. We ran a generalized mixed model with ordinal position and target syllable as fixed effects factors and subject as random effect factor, with the RT (in ms) as outcome variable. We then subtracted the resulting residual values for each data point from the raw RT, and re-ran the lesser model as specified above using the adjusted RT values. We still observed the main effect of ordinal position (</w:delTex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hAnsi="Cambria Math" w:cs="Arial"/>
            </w:rPr>
            <m:t>(2, N=33) = 538.53, p &lt; 0.0001,</m:t>
          </m:r>
          <m:r>
            <m:rPr>
              <m:nor/>
            </m:rPr>
            <w:rPr>
              <w:rFonts w:ascii="Cambria Math" w:hAnsi="Cambria Math" w:cs="Arial"/>
            </w:rPr>
            <m:t xml:space="preserve"> Type II Wald Chisquare </m:t>
          </m:r>
        </m:oMath>
      </w:del>
      <m:oMath>
        <m:r>
          <w:del w:id="136" w:author="Ava" w:date="2020-09-14T15:33:00Z">
            <m:rPr>
              <m:nor/>
            </m:rPr>
            <w:rPr>
              <w:rFonts w:ascii="Cambria Math" w:hAnsi="Cambria Math" w:cs="Arial"/>
            </w:rPr>
            <m:t>T</m:t>
          </w:del>
        </m:r>
        <m:r>
          <w:del w:id="137" w:author="Ava" w:date="2020-09-14T16:10:00Z">
            <m:rPr>
              <m:nor/>
            </m:rPr>
            <w:rPr>
              <w:rFonts w:ascii="Cambria Math" w:hAnsi="Cambria Math" w:cs="Arial"/>
            </w:rPr>
            <m:t>est</m:t>
          </w:del>
        </m:r>
      </m:oMath>
      <w:del w:id="138" w:author="Ava" w:date="2020-09-14T16:10:00Z">
        <w:r w:rsidRPr="00445F5B" w:rsidDel="0015492F">
          <w:rPr>
            <w:rFonts w:ascii="Arial" w:hAnsi="Arial" w:cs="Arial"/>
            <w:i/>
          </w:rPr>
          <w:delText>)</w:delText>
        </w:r>
      </w:del>
      <w:del w:id="139" w:author="Ava" w:date="2020-09-14T15:36:00Z">
        <w:r w:rsidRPr="00445F5B" w:rsidDel="00151920">
          <w:rPr>
            <w:rFonts w:ascii="Arial" w:hAnsi="Arial" w:cs="Arial"/>
            <w:i/>
          </w:rPr>
          <w:delText xml:space="preserve"> </w:delText>
        </w:r>
      </w:del>
      <w:del w:id="140" w:author="Ava" w:date="2020-09-14T16:10:00Z">
        <w:r w:rsidRPr="00445F5B" w:rsidDel="0015492F">
          <w:rPr>
            <w:rFonts w:ascii="Arial" w:hAnsi="Arial" w:cs="Arial"/>
          </w:rPr>
          <w:delText>and</w:delText>
        </w:r>
      </w:del>
      <w:del w:id="141" w:author="Ava" w:date="2020-09-14T15:35:00Z">
        <w:r w:rsidRPr="00445F5B" w:rsidDel="00151920">
          <w:rPr>
            <w:rFonts w:ascii="Arial" w:hAnsi="Arial" w:cs="Arial"/>
          </w:rPr>
          <w:delText xml:space="preserve"> t</w:delText>
        </w:r>
      </w:del>
      <w:del w:id="142" w:author="Ava" w:date="2020-09-14T16:10:00Z">
        <w:r w:rsidRPr="00445F5B" w:rsidDel="0015492F">
          <w:rPr>
            <w:rFonts w:ascii="Arial" w:hAnsi="Arial" w:cs="Arial"/>
          </w:rPr>
          <w:delText>herefore concluded that slight variations in the acoustics of our stimuli did not significantly affect our results</w:delText>
        </w:r>
      </w:del>
      <w:del w:id="143" w:author="Ava" w:date="2020-09-14T15:25:00Z">
        <w:r w:rsidRPr="00445F5B" w:rsidDel="00E74CDF">
          <w:rPr>
            <w:rFonts w:ascii="Arial" w:hAnsi="Arial" w:cs="Arial"/>
            <w:i/>
          </w:rPr>
          <w:delText xml:space="preserve">. </w:delText>
        </w:r>
        <w:r w:rsidRPr="00445F5B" w:rsidDel="00E74CDF">
          <w:rPr>
            <w:rStyle w:val="CommentReference"/>
          </w:rPr>
          <w:commentReference w:id="144"/>
        </w:r>
      </w:del>
    </w:p>
    <w:p w14:paraId="482F76EE" w14:textId="77777777" w:rsidR="00AD5204" w:rsidRPr="00AD5204" w:rsidRDefault="00AD5204">
      <w:pPr>
        <w:autoSpaceDE w:val="0"/>
        <w:autoSpaceDN w:val="0"/>
        <w:adjustRightInd w:val="0"/>
        <w:spacing w:before="240" w:after="16" w:line="276" w:lineRule="auto"/>
        <w:jc w:val="both"/>
        <w:rPr>
          <w:rFonts w:ascii="Arial" w:hAnsi="Arial" w:cs="Arial"/>
        </w:rPr>
        <w:pPrChange w:id="145" w:author="Ava" w:date="2020-09-14T17:51:00Z">
          <w:pPr>
            <w:autoSpaceDE w:val="0"/>
            <w:autoSpaceDN w:val="0"/>
            <w:adjustRightInd w:val="0"/>
            <w:spacing w:after="0" w:line="240" w:lineRule="auto"/>
            <w:jc w:val="both"/>
          </w:pPr>
        </w:pPrChange>
      </w:pPr>
    </w:p>
    <w:p w14:paraId="67D4F91D" w14:textId="77777777" w:rsidR="00617272" w:rsidRPr="00494ACB" w:rsidRDefault="00617272">
      <w:pPr>
        <w:pStyle w:val="Heading4"/>
        <w:spacing w:before="240" w:after="16" w:line="276" w:lineRule="auto"/>
        <w:rPr>
          <w:rFonts w:ascii="Arial" w:hAnsi="Arial" w:cs="Arial"/>
          <w:b/>
          <w:i w:val="0"/>
          <w:rPrChange w:id="146" w:author="Ava" w:date="2020-09-14T17:58:00Z">
            <w:rPr>
              <w:rFonts w:ascii="Arial" w:hAnsi="Arial" w:cs="Arial"/>
              <w:b/>
              <w:i/>
            </w:rPr>
          </w:rPrChange>
        </w:rPr>
        <w:pPrChange w:id="147" w:author="Ava" w:date="2020-09-14T17:58:00Z">
          <w:pPr>
            <w:jc w:val="both"/>
          </w:pPr>
        </w:pPrChange>
      </w:pPr>
      <w:r w:rsidRPr="00494ACB">
        <w:rPr>
          <w:rFonts w:ascii="Arial" w:hAnsi="Arial" w:cs="Arial"/>
          <w:b/>
          <w:color w:val="auto"/>
          <w:rPrChange w:id="148" w:author="Ava" w:date="2020-09-14T17:58:00Z">
            <w:rPr>
              <w:rFonts w:ascii="Arial" w:hAnsi="Arial" w:cs="Arial"/>
              <w:b/>
              <w:iCs/>
            </w:rPr>
          </w:rPrChange>
        </w:rPr>
        <w:t>Rapid Onset of Graded RT to Predictable Syllables</w:t>
      </w:r>
    </w:p>
    <w:p w14:paraId="16BBF2B4" w14:textId="25E22D0D" w:rsidR="00367076" w:rsidRDefault="00367076">
      <w:pPr>
        <w:spacing w:before="240" w:after="16" w:line="276" w:lineRule="auto"/>
        <w:jc w:val="both"/>
        <w:rPr>
          <w:rFonts w:ascii="Arial" w:hAnsi="Arial" w:cs="Arial"/>
        </w:rPr>
        <w:pPrChange w:id="149" w:author="Ava" w:date="2020-09-14T17:51:00Z">
          <w:pPr>
            <w:jc w:val="both"/>
          </w:pPr>
        </w:pPrChange>
      </w:pPr>
      <w:r>
        <w:rPr>
          <w:rFonts w:ascii="Arial" w:hAnsi="Arial" w:cs="Arial"/>
        </w:rPr>
        <w:t>Although we found that</w:t>
      </w:r>
      <w:ins w:id="150" w:author="Ava" w:date="2020-09-14T16:12:00Z">
        <w:r w:rsidR="00551AFC">
          <w:rPr>
            <w:rFonts w:ascii="Arial" w:hAnsi="Arial" w:cs="Arial"/>
          </w:rPr>
          <w:t xml:space="preserve"> the</w:t>
        </w:r>
      </w:ins>
      <w:r>
        <w:rPr>
          <w:rFonts w:ascii="Arial" w:hAnsi="Arial" w:cs="Arial"/>
        </w:rPr>
        <w:t xml:space="preserve"> model that excluded the factor block was better able to represent our data, we wanted to directly test whether the </w:t>
      </w:r>
      <w:del w:id="151" w:author="Ava" w:date="2020-09-14T16:12:00Z">
        <w:r w:rsidDel="00551AFC">
          <w:rPr>
            <w:rFonts w:ascii="Arial" w:hAnsi="Arial" w:cs="Arial"/>
          </w:rPr>
          <w:delText xml:space="preserve">observed </w:delText>
        </w:r>
      </w:del>
      <w:ins w:id="152" w:author="Ava" w:date="2020-09-14T16:12:00Z">
        <w:r w:rsidR="00551AFC">
          <w:rPr>
            <w:rFonts w:ascii="Arial" w:hAnsi="Arial" w:cs="Arial"/>
          </w:rPr>
          <w:t xml:space="preserve">graded </w:t>
        </w:r>
      </w:ins>
      <w:del w:id="153" w:author="Ava" w:date="2020-09-14T16:12:00Z">
        <w:r w:rsidDel="00551AFC">
          <w:rPr>
            <w:rFonts w:ascii="Arial" w:hAnsi="Arial" w:cs="Arial"/>
          </w:rPr>
          <w:delText>reaction time difference</w:delText>
        </w:r>
      </w:del>
      <w:ins w:id="154" w:author="Ava" w:date="2020-09-14T16:12:00Z">
        <w:r w:rsidR="00551AFC">
          <w:rPr>
            <w:rFonts w:ascii="Arial" w:hAnsi="Arial" w:cs="Arial"/>
          </w:rPr>
          <w:t>RT effect</w:t>
        </w:r>
      </w:ins>
      <w:r>
        <w:rPr>
          <w:rFonts w:ascii="Arial" w:hAnsi="Arial" w:cs="Arial"/>
        </w:rPr>
        <w:t xml:space="preserve"> emerged over the course of several blocks, or was present from the first block. </w:t>
      </w:r>
      <w:r w:rsidR="00B05ADE">
        <w:rPr>
          <w:rFonts w:ascii="Arial" w:hAnsi="Arial" w:cs="Arial"/>
        </w:rPr>
        <w:t>We computed an ANOVA on our fuller model</w:t>
      </w:r>
      <w:ins w:id="155" w:author="Ava" w:date="2020-09-14T16:13:00Z">
        <w:r w:rsidR="00551AFC">
          <w:rPr>
            <w:rFonts w:ascii="Arial" w:hAnsi="Arial" w:cs="Arial"/>
          </w:rPr>
          <w:t xml:space="preserve"> (as described in the previous section, see </w:t>
        </w:r>
        <w:r w:rsidR="00551AFC" w:rsidRPr="00551AFC">
          <w:rPr>
            <w:rFonts w:ascii="Arial" w:hAnsi="Arial" w:cs="Arial"/>
            <w:b/>
            <w:rPrChange w:id="156" w:author="Ava" w:date="2020-09-14T16:13:00Z">
              <w:rPr>
                <w:rFonts w:ascii="Arial" w:hAnsi="Arial" w:cs="Arial"/>
              </w:rPr>
            </w:rPrChange>
          </w:rPr>
          <w:t>Table S3</w:t>
        </w:r>
        <w:r w:rsidR="00551AFC">
          <w:rPr>
            <w:rFonts w:ascii="Arial" w:hAnsi="Arial" w:cs="Arial"/>
          </w:rPr>
          <w:t>)</w:t>
        </w:r>
      </w:ins>
      <w:r w:rsidR="00B05ADE">
        <w:rPr>
          <w:rFonts w:ascii="Arial" w:hAnsi="Arial" w:cs="Arial"/>
        </w:rPr>
        <w:t>, and found a significant interaction between block and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d>
          <m:dPr>
            <m:ctrlPr>
              <w:rPr>
                <w:rFonts w:ascii="Cambria Math" w:eastAsiaTheme="minorEastAsia" w:hAnsi="Cambria Math" w:cs="Arial"/>
                <w:i/>
              </w:rPr>
            </m:ctrlPr>
          </m:dPr>
          <m:e>
            <m:r>
              <w:rPr>
                <w:rFonts w:ascii="Cambria Math" w:eastAsiaTheme="minorEastAsia" w:hAnsi="Cambria Math" w:cs="Arial"/>
              </w:rPr>
              <m:t>14, N=33</m:t>
            </m:r>
          </m:e>
        </m:d>
        <m:r>
          <w:rPr>
            <w:rFonts w:ascii="Cambria Math" w:eastAsiaTheme="minorEastAsia" w:hAnsi="Cambria Math" w:cs="Arial"/>
          </w:rPr>
          <m:t>=2</m:t>
        </m:r>
        <m:r>
          <w:ins w:id="157" w:author="Ava" w:date="2020-09-14T16:14:00Z">
            <w:rPr>
              <w:rFonts w:ascii="Cambria Math" w:eastAsiaTheme="minorEastAsia" w:hAnsi="Cambria Math" w:cs="Arial"/>
            </w:rPr>
            <m:t>8</m:t>
          </w:ins>
        </m:r>
        <m:r>
          <w:del w:id="158" w:author="Ava" w:date="2020-09-14T16:14:00Z">
            <w:rPr>
              <w:rFonts w:ascii="Cambria Math" w:eastAsiaTheme="minorEastAsia" w:hAnsi="Cambria Math" w:cs="Arial"/>
            </w:rPr>
            <m:t>7.991</m:t>
          </w:del>
        </m:r>
        <m:r>
          <w:rPr>
            <w:rFonts w:ascii="Cambria Math" w:eastAsiaTheme="minorEastAsia" w:hAnsi="Cambria Math" w:cs="Arial"/>
          </w:rPr>
          <m:t>, p=0.014</m:t>
        </m:r>
        <m:r>
          <w:ins w:id="159" w:author="Ava" w:date="2020-09-14T16:14:00Z">
            <w:rPr>
              <w:rFonts w:ascii="Cambria Math" w:eastAsiaTheme="minorEastAsia" w:hAnsi="Cambria Math" w:cs="Arial"/>
            </w:rPr>
            <m:t xml:space="preserve">, </m:t>
          </w:ins>
        </m:r>
        <m:r>
          <w:ins w:id="160" w:author="Ava" w:date="2020-09-14T16:14:00Z">
            <m:rPr>
              <m:nor/>
            </m:rPr>
            <w:rPr>
              <w:rFonts w:ascii="Cambria Math" w:eastAsiaTheme="minorEastAsia" w:hAnsi="Cambria Math" w:cs="Arial"/>
              <w:rPrChange w:id="161" w:author="Ava" w:date="2020-09-14T16:14:00Z">
                <w:rPr>
                  <w:rFonts w:ascii="Cambria Math" w:eastAsiaTheme="minorEastAsia" w:hAnsi="Cambria Math" w:cs="Arial"/>
                </w:rPr>
              </w:rPrChange>
            </w:rPr>
            <m:t>Type II</m:t>
          </w:ins>
        </m:r>
      </m:oMath>
      <w:r w:rsidR="00B05ADE">
        <w:rPr>
          <w:rFonts w:ascii="Arial" w:hAnsi="Arial" w:cs="Arial"/>
        </w:rPr>
        <w:t>). Since each of our blocks are ~ 3 minutes long, we predicted that participants would have extracted the embedded regularities of the stream within the first two blocks</w:t>
      </w:r>
      <w:r w:rsidR="004D4FE6">
        <w:rPr>
          <w:rFonts w:ascii="Arial" w:hAnsi="Arial" w:cs="Arial"/>
        </w:rPr>
        <w:t xml:space="preserve">. Indeed, previous studies found that only a few minutes of exposure </w:t>
      </w:r>
      <w:r w:rsidR="004D4FE6">
        <w:rPr>
          <w:rFonts w:ascii="Arial" w:hAnsi="Arial" w:cs="Arial"/>
        </w:rPr>
        <w:fldChar w:fldCharType="begin" w:fldLock="1"/>
      </w:r>
      <w:r w:rsidR="004D4FE6">
        <w:rPr>
          <w:rFonts w:ascii="Arial" w:hAnsi="Arial" w:cs="Arial"/>
        </w:rPr>
        <w:instrText>ADDIN CSL_CITATION {"citationItems":[{"id":"ITEM-1","itemData":{"DOI":"10.1006/JMLA.1996.0032","ISSN":"0749-596X","abstract":"One of the infant's first tasks in language acquisition is to discover the words embedded in a mostly continuous speech stream. This learning problem might be solved by using distributional cues to word boundaries—for example, by computing the transitional probabilities between sounds in the language input and using the relative strengths of these probabilities to hypothesize word boundaries. The learner might be further aided by language-specific prosodic cues correlated with word boundaries. As a first step in testing these hypotheses, we briefly exposed adults to an artificial language in which the only cues available for word segmentation were the transitional probabilities between syllables. Subjects were able to learn the words of this language. Furthermore, the addition of certain prosodic cues served to enhance performance. These results suggest that distributional cues may play an important role in the initial word segmentation of language learners.","author":[{"dropping-particle":"","family":"Saffran","given":"Jenny R.","non-dropping-particle":"","parse-names":false,"suffix":""},{"dropping-particle":"","family":"Newport","given":"Elissa L.","non-dropping-particle":"","parse-names":false,"suffix":""},{"dropping-particle":"","family":"Aslin","given":"Richard N.","non-dropping-particle":"","parse-names":false,"suffix":""}],"container-title":"Journal of Memory and Language","id":"ITEM-1","issue":"4","issued":{"date-parts":[["1996","8","1"]]},"page":"606-621","publisher":"Academic Press","title":"Word Segmentation: The Role of Distributional Cues","type":"article-journal","volume":"35"},"uris":["http://www.mendeley.com/documents/?uuid=0a037dfc-bb40-37d3-a4d2-af77549cbf29"]}],"mendeley":{"formattedCitation":"(Saffran, Newport, and Aslin 1996)","plainTextFormattedCitation":"(Saffran, Newport, and Aslin 1996)","previouslyFormattedCitation":"(Saffran, Newport, and Aslin 1996)"},"properties":{"noteIndex":0},"schema":"https://github.com/citation-style-language/schema/raw/master/csl-citation.json"}</w:instrText>
      </w:r>
      <w:r w:rsidR="004D4FE6">
        <w:rPr>
          <w:rFonts w:ascii="Arial" w:hAnsi="Arial" w:cs="Arial"/>
        </w:rPr>
        <w:fldChar w:fldCharType="separate"/>
      </w:r>
      <w:r w:rsidR="004D4FE6" w:rsidRPr="004D4FE6">
        <w:rPr>
          <w:rFonts w:ascii="Arial" w:hAnsi="Arial" w:cs="Arial"/>
          <w:noProof/>
        </w:rPr>
        <w:t>(Saffran, Newport, and Aslin 1996)</w:t>
      </w:r>
      <w:r w:rsidR="004D4FE6">
        <w:rPr>
          <w:rFonts w:ascii="Arial" w:hAnsi="Arial" w:cs="Arial"/>
        </w:rPr>
        <w:fldChar w:fldCharType="end"/>
      </w:r>
      <w:r w:rsidR="004D4FE6">
        <w:rPr>
          <w:rFonts w:ascii="Arial" w:hAnsi="Arial" w:cs="Arial"/>
        </w:rPr>
        <w:t xml:space="preserve"> and even only a few occurrences of a</w:t>
      </w:r>
      <w:ins w:id="162" w:author="Ava" w:date="2020-09-14T16:14:00Z">
        <w:r w:rsidR="005278F6">
          <w:rPr>
            <w:rFonts w:ascii="Arial" w:hAnsi="Arial" w:cs="Arial"/>
          </w:rPr>
          <w:t>n embedded</w:t>
        </w:r>
      </w:ins>
      <w:r w:rsidR="004D4FE6">
        <w:rPr>
          <w:rFonts w:ascii="Arial" w:hAnsi="Arial" w:cs="Arial"/>
        </w:rPr>
        <w:t xml:space="preserve"> target syllable </w:t>
      </w:r>
      <w:r w:rsidR="004D4FE6">
        <w:rPr>
          <w:rFonts w:ascii="Arial" w:hAnsi="Arial" w:cs="Arial"/>
        </w:rPr>
        <w:fldChar w:fldCharType="begin" w:fldLock="1"/>
      </w:r>
      <w:r w:rsidR="004D4FE6">
        <w:rPr>
          <w:rFonts w:ascii="Arial" w:hAnsi="Arial" w:cs="Arial"/>
        </w:rPr>
        <w:instrText>ADDIN CSL_CITATION {"citationItems":[{"id":"ITEM-1","itemData":{"DOI":"10.1177/0956797617698226","abstract":"The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Science","id":"ITEM-1","issued":{"date-parts":[["2017"]]},"page":"1-8","title":"Rapid Statistical Learning Supporting Word Extraction From Continuous Speech","type":"article-journal"},"uris":["http://www.mendeley.com/documents/?uuid=8d782c7a-4c5c-3c8c-9c32-1210b1a4746e"]}],"mendeley":{"formattedCitation":"(Batterink 2017)","plainTextFormattedCitation":"(Batterink 2017)","previouslyFormattedCitation":"(Batterink 2017)"},"properties":{"noteIndex":0},"schema":"https://github.com/citation-style-language/schema/raw/master/csl-citation.json"}</w:instrText>
      </w:r>
      <w:r w:rsidR="004D4FE6">
        <w:rPr>
          <w:rFonts w:ascii="Arial" w:hAnsi="Arial" w:cs="Arial"/>
        </w:rPr>
        <w:fldChar w:fldCharType="separate"/>
      </w:r>
      <w:r w:rsidR="004D4FE6" w:rsidRPr="004D4FE6">
        <w:rPr>
          <w:rFonts w:ascii="Arial" w:hAnsi="Arial" w:cs="Arial"/>
          <w:noProof/>
        </w:rPr>
        <w:t>(Batterink 2017)</w:t>
      </w:r>
      <w:r w:rsidR="004D4FE6">
        <w:rPr>
          <w:rFonts w:ascii="Arial" w:hAnsi="Arial" w:cs="Arial"/>
        </w:rPr>
        <w:fldChar w:fldCharType="end"/>
      </w:r>
      <w:r w:rsidR="004D4FE6">
        <w:rPr>
          <w:rFonts w:ascii="Arial" w:hAnsi="Arial" w:cs="Arial"/>
        </w:rPr>
        <w:t xml:space="preserve"> were sufficient for participants to pick up the statistical structure</w:t>
      </w:r>
      <w:ins w:id="163" w:author="Ava" w:date="2020-09-14T16:14:00Z">
        <w:r w:rsidR="005278F6">
          <w:rPr>
            <w:rFonts w:ascii="Arial" w:hAnsi="Arial" w:cs="Arial"/>
          </w:rPr>
          <w:t xml:space="preserve">, as measured by offline word recognition and </w:t>
        </w:r>
      </w:ins>
      <w:ins w:id="164" w:author="Ava" w:date="2020-09-14T16:15:00Z">
        <w:r w:rsidR="005278F6">
          <w:rPr>
            <w:rFonts w:ascii="Arial" w:hAnsi="Arial" w:cs="Arial"/>
          </w:rPr>
          <w:t>RT, respectively</w:t>
        </w:r>
      </w:ins>
      <w:r w:rsidR="004D4FE6">
        <w:rPr>
          <w:rFonts w:ascii="Arial" w:hAnsi="Arial" w:cs="Arial"/>
        </w:rPr>
        <w:t xml:space="preserve">. </w:t>
      </w:r>
      <w:ins w:id="165" w:author="Ava" w:date="2020-09-14T16:15:00Z">
        <w:r w:rsidR="005278F6">
          <w:rPr>
            <w:rFonts w:ascii="Arial" w:hAnsi="Arial" w:cs="Arial"/>
          </w:rPr>
          <w:t>Furthermore, l</w:t>
        </w:r>
      </w:ins>
      <w:del w:id="166" w:author="Ava" w:date="2020-09-14T16:15:00Z">
        <w:r w:rsidR="004D4FE6" w:rsidDel="005278F6">
          <w:rPr>
            <w:rFonts w:ascii="Arial" w:hAnsi="Arial" w:cs="Arial"/>
          </w:rPr>
          <w:delText>L</w:delText>
        </w:r>
      </w:del>
      <w:r w:rsidR="004D4FE6">
        <w:rPr>
          <w:rFonts w:ascii="Arial" w:hAnsi="Arial" w:cs="Arial"/>
        </w:rPr>
        <w:t xml:space="preserve">onger exposures </w:t>
      </w:r>
      <w:proofErr w:type="gramStart"/>
      <w:r w:rsidR="004D4FE6">
        <w:rPr>
          <w:rFonts w:ascii="Arial" w:hAnsi="Arial" w:cs="Arial"/>
        </w:rPr>
        <w:t xml:space="preserve">have </w:t>
      </w:r>
      <w:del w:id="167" w:author="Ava" w:date="2020-09-14T16:15:00Z">
        <w:r w:rsidR="004D4FE6" w:rsidDel="005278F6">
          <w:rPr>
            <w:rFonts w:ascii="Arial" w:hAnsi="Arial" w:cs="Arial"/>
          </w:rPr>
          <w:delText xml:space="preserve">also </w:delText>
        </w:r>
      </w:del>
      <w:r w:rsidR="004D4FE6">
        <w:rPr>
          <w:rFonts w:ascii="Arial" w:hAnsi="Arial" w:cs="Arial"/>
        </w:rPr>
        <w:t>been shown</w:t>
      </w:r>
      <w:proofErr w:type="gramEnd"/>
      <w:r w:rsidR="004D4FE6">
        <w:rPr>
          <w:rFonts w:ascii="Arial" w:hAnsi="Arial" w:cs="Arial"/>
        </w:rPr>
        <w:t xml:space="preserve"> to provide little benefit for learning. </w:t>
      </w:r>
      <w:r w:rsidR="004D4FE6">
        <w:rPr>
          <w:rFonts w:ascii="Arial" w:hAnsi="Arial" w:cs="Arial"/>
        </w:rPr>
        <w:fldChar w:fldCharType="begin" w:fldLock="1"/>
      </w:r>
      <w:r w:rsidR="00E01275">
        <w:rPr>
          <w:rFonts w:ascii="Arial" w:hAnsi="Arial" w:cs="Arial"/>
        </w:rPr>
        <w:instrText>ADDIN CSL_CITATION {"citationItems":[{"id":"ITEM-1","itemData":{"DOI":"10.1016/j.jml.2008.10.003","abstract":"Word-segmentation,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Language","id":"ITEM-1","issued":{"date-parts":[["2009"]]},"title":"The surprising power of statistical learning: When fragment knowledge leads to false memories of unheard words","type":"article-journal","volume":"60"},"uris":["http://www.mendeley.com/documents/?uuid=a6f5f0df-101b-3d58-a302-de093d1e64f9"]}],"mendeley":{"formattedCitation":"(Endress and Mehler 2009)","plainTextFormattedCitation":"(Endress and Mehler 2009)","previouslyFormattedCitation":"(Endress and Mehler 2009)"},"properties":{"noteIndex":0},"schema":"https://github.com/citation-style-language/schema/raw/master/csl-citation.json"}</w:instrText>
      </w:r>
      <w:r w:rsidR="004D4FE6">
        <w:rPr>
          <w:rFonts w:ascii="Arial" w:hAnsi="Arial" w:cs="Arial"/>
        </w:rPr>
        <w:fldChar w:fldCharType="separate"/>
      </w:r>
      <w:r w:rsidR="004D4FE6" w:rsidRPr="004D4FE6">
        <w:rPr>
          <w:rFonts w:ascii="Arial" w:hAnsi="Arial" w:cs="Arial"/>
          <w:noProof/>
        </w:rPr>
        <w:t>(Endress and Mehler 2009)</w:t>
      </w:r>
      <w:r w:rsidR="004D4FE6">
        <w:rPr>
          <w:rFonts w:ascii="Arial" w:hAnsi="Arial" w:cs="Arial"/>
        </w:rPr>
        <w:fldChar w:fldCharType="end"/>
      </w:r>
      <w:ins w:id="168" w:author="Ava" w:date="2020-09-14T16:15:00Z">
        <w:r w:rsidR="005278F6">
          <w:rPr>
            <w:rFonts w:ascii="Arial" w:hAnsi="Arial" w:cs="Arial"/>
          </w:rPr>
          <w:t xml:space="preserve"> Thus, we focused our </w:t>
        </w:r>
      </w:ins>
      <w:ins w:id="169" w:author="Ava" w:date="2020-09-14T16:16:00Z">
        <w:r w:rsidR="005278F6">
          <w:rPr>
            <w:rFonts w:ascii="Arial" w:hAnsi="Arial" w:cs="Arial"/>
          </w:rPr>
          <w:t xml:space="preserve">follow-up </w:t>
        </w:r>
      </w:ins>
      <w:ins w:id="170" w:author="Ava" w:date="2020-09-14T16:15:00Z">
        <w:r w:rsidR="005278F6">
          <w:rPr>
            <w:rFonts w:ascii="Arial" w:hAnsi="Arial" w:cs="Arial"/>
          </w:rPr>
          <w:t>analysis only on the first two blocks.</w:t>
        </w:r>
      </w:ins>
    </w:p>
    <w:p w14:paraId="3570FFAD" w14:textId="1A5C9205" w:rsidR="004D4FE6" w:rsidRDefault="0007193B">
      <w:pPr>
        <w:spacing w:before="240" w:after="16" w:line="276" w:lineRule="auto"/>
        <w:jc w:val="both"/>
        <w:rPr>
          <w:rFonts w:ascii="Arial" w:hAnsi="Arial" w:cs="Arial"/>
        </w:rPr>
        <w:pPrChange w:id="171" w:author="Ava" w:date="2020-09-14T17:51:00Z">
          <w:pPr>
            <w:jc w:val="both"/>
          </w:pPr>
        </w:pPrChange>
      </w:pPr>
      <w:proofErr w:type="gramStart"/>
      <w:r>
        <w:rPr>
          <w:rFonts w:ascii="Arial" w:hAnsi="Arial" w:cs="Arial"/>
        </w:rPr>
        <w:t>To specifically examine</w:t>
      </w:r>
      <w:proofErr w:type="gramEnd"/>
      <w:r>
        <w:rPr>
          <w:rFonts w:ascii="Arial" w:hAnsi="Arial" w:cs="Arial"/>
        </w:rPr>
        <w:t xml:space="preserve"> the change in the RT pattern between the first two blocks,</w:t>
      </w:r>
      <w:r w:rsidR="004D4FE6">
        <w:rPr>
          <w:rFonts w:ascii="Arial" w:hAnsi="Arial" w:cs="Arial"/>
        </w:rPr>
        <w:t xml:space="preserve"> </w:t>
      </w:r>
      <w:ins w:id="172" w:author="Ava" w:date="2020-09-14T16:16:00Z">
        <w:r w:rsidR="005278F6">
          <w:rPr>
            <w:rFonts w:ascii="Arial" w:hAnsi="Arial" w:cs="Arial"/>
          </w:rPr>
          <w:t xml:space="preserve">we </w:t>
        </w:r>
      </w:ins>
      <w:r w:rsidR="004D4FE6">
        <w:rPr>
          <w:rFonts w:ascii="Arial" w:hAnsi="Arial" w:cs="Arial"/>
        </w:rPr>
        <w:t xml:space="preserve">performed </w:t>
      </w:r>
      <w:r>
        <w:rPr>
          <w:rFonts w:ascii="Arial" w:hAnsi="Arial" w:cs="Arial"/>
        </w:rPr>
        <w:t xml:space="preserve">an ANOVA on a model identical in structure </w:t>
      </w:r>
      <w:r w:rsidR="00D80F31">
        <w:rPr>
          <w:rFonts w:ascii="Arial" w:hAnsi="Arial" w:cs="Arial"/>
        </w:rPr>
        <w:t xml:space="preserve">with that above, </w:t>
      </w:r>
      <w:r>
        <w:rPr>
          <w:rFonts w:ascii="Arial" w:hAnsi="Arial" w:cs="Arial"/>
        </w:rPr>
        <w:t>but using only data from blocks 1 and 2. Here, we observed no interaction, but significant main effects for both block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1,N=33</m:t>
            </m:r>
          </m:e>
        </m:d>
        <m:r>
          <w:rPr>
            <w:rFonts w:ascii="Cambria Math" w:hAnsi="Cambria Math" w:cs="Arial"/>
          </w:rPr>
          <m:t>=8.95, p=0.003</m:t>
        </m:r>
        <m:r>
          <m:rPr>
            <m:nor/>
          </m:rPr>
          <w:rPr>
            <w:rFonts w:ascii="Cambria Math" w:hAnsi="Cambria Math" w:cs="Arial"/>
          </w:rPr>
          <m:t>, Type II</m:t>
        </m:r>
        <m:r>
          <w:del w:id="173" w:author="Ava" w:date="2020-09-14T16:19:00Z">
            <m:rPr>
              <m:nor/>
            </m:rPr>
            <w:rPr>
              <w:rFonts w:ascii="Cambria Math" w:hAnsi="Cambria Math" w:cs="Arial"/>
            </w:rPr>
            <m:t xml:space="preserve"> Wald Chisquare test</m:t>
          </w:del>
        </m:r>
      </m:oMath>
      <w:r>
        <w:rPr>
          <w:rFonts w:ascii="Arial" w:hAnsi="Arial" w:cs="Arial"/>
        </w:rPr>
        <w:t>) and ordinal position</w:t>
      </w:r>
      <w:r w:rsidR="006A7C10">
        <w:rPr>
          <w:rFonts w:ascii="Arial" w:hAnsi="Arial" w:cs="Arial"/>
        </w:rPr>
        <w:t xml:space="preserve">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=92.67,p&lt;0.000</m:t>
        </m:r>
        <m:r>
          <w:ins w:id="174" w:author="Ava" w:date="2020-09-14T16:19:00Z">
            <w:rPr>
              <w:rFonts w:ascii="Cambria Math" w:eastAsiaTheme="minorEastAsia" w:hAnsi="Cambria Math" w:cs="Arial"/>
            </w:rPr>
            <m:t xml:space="preserve">1, </m:t>
          </w:ins>
        </m:r>
        <m:r>
          <w:ins w:id="175" w:author="Ava" w:date="2020-09-14T16:19:00Z">
            <m:rPr>
              <m:nor/>
            </m:rPr>
            <w:rPr>
              <w:rFonts w:ascii="Cambria Math" w:eastAsiaTheme="minorEastAsia" w:hAnsi="Cambria Math" w:cs="Arial"/>
              <w:rPrChange w:id="176" w:author="Ava" w:date="2020-09-14T16:20:00Z">
                <w:rPr>
                  <w:rFonts w:ascii="Cambria Math" w:eastAsiaTheme="minorEastAsia" w:hAnsi="Cambria Math" w:cs="Arial"/>
                  <w:i/>
                </w:rPr>
              </w:rPrChange>
            </w:rPr>
            <m:t>Type II</m:t>
          </w:ins>
        </m:r>
        <m:r>
          <w:del w:id="177" w:author="Ava" w:date="2020-09-14T16:19:00Z">
            <w:rPr>
              <w:rFonts w:ascii="Cambria Math" w:hAnsi="Cambria Math" w:cs="Arial"/>
            </w:rPr>
            <m:t>1</m:t>
          </w:del>
        </m:r>
      </m:oMath>
      <w:r w:rsidR="006A7C10">
        <w:rPr>
          <w:rFonts w:ascii="Arial" w:hAnsi="Arial" w:cs="Arial"/>
        </w:rPr>
        <w:t>)</w:t>
      </w:r>
      <w:r>
        <w:rPr>
          <w:rFonts w:ascii="Arial" w:hAnsi="Arial" w:cs="Arial"/>
        </w:rPr>
        <w:t xml:space="preserve"> factors. The effect of block </w:t>
      </w:r>
      <w:r w:rsidR="006A7C10">
        <w:rPr>
          <w:rFonts w:ascii="Arial" w:hAnsi="Arial" w:cs="Arial"/>
        </w:rPr>
        <w:t>was driven by a small, overall increase in RT between blocks 1 and 2 (</w:t>
      </w:r>
      <m:oMath>
        <m:sSub>
          <m:sSubPr>
            <m:ctrlPr>
              <w:rPr>
                <w:rFonts w:ascii="Cambria Math" w:hAnsi="Cambria Math" w:cs="Arial"/>
                <w:i/>
              </w:rPr>
            </m:ctrlPr>
          </m:sSubPr>
          <m:e>
            <m:r>
              <w:rPr>
                <w:rFonts w:ascii="Cambria Math" w:hAnsi="Cambria Math" w:cs="Arial"/>
              </w:rPr>
              <m:t>M</m:t>
            </m:r>
          </m:e>
          <m:sub>
            <m:r>
              <w:rPr>
                <w:rFonts w:ascii="Cambria Math" w:hAnsi="Cambria Math" w:cs="Arial"/>
              </w:rPr>
              <m:t>block 1</m:t>
            </m:r>
          </m:sub>
        </m:sSub>
        <m:r>
          <w:rPr>
            <w:rFonts w:ascii="Cambria Math" w:hAnsi="Cambria Math" w:cs="Arial"/>
          </w:rPr>
          <m:t xml:space="preserve">=0.45, SE=0.01; </m:t>
        </m:r>
        <m:sSub>
          <m:sSubPr>
            <m:ctrlPr>
              <w:rPr>
                <w:rFonts w:ascii="Cambria Math" w:hAnsi="Cambria Math" w:cs="Arial"/>
                <w:i/>
              </w:rPr>
            </m:ctrlPr>
          </m:sSubPr>
          <m:e>
            <m:r>
              <w:rPr>
                <w:rFonts w:ascii="Cambria Math" w:hAnsi="Cambria Math" w:cs="Arial"/>
              </w:rPr>
              <m:t>M</m:t>
            </m:r>
          </m:e>
          <m:sub>
            <m:r>
              <w:rPr>
                <w:rFonts w:ascii="Cambria Math" w:hAnsi="Cambria Math" w:cs="Arial"/>
              </w:rPr>
              <m:t>block 2</m:t>
            </m:r>
          </m:sub>
        </m:sSub>
        <m:r>
          <w:rPr>
            <w:rFonts w:ascii="Cambria Math" w:hAnsi="Cambria Math" w:cs="Arial"/>
          </w:rPr>
          <m:t>=0.47, SE=0.14;z</m:t>
        </m:r>
        <m:d>
          <m:dPr>
            <m:ctrlPr>
              <w:rPr>
                <w:rFonts w:ascii="Cambria Math" w:hAnsi="Cambria Math" w:cs="Arial"/>
                <w:i/>
              </w:rPr>
            </m:ctrlPr>
          </m:dPr>
          <m:e>
            <m:r>
              <w:rPr>
                <w:rFonts w:ascii="Cambria Math" w:hAnsi="Cambria Math" w:cs="Arial"/>
              </w:rPr>
              <m:t>Inf</m:t>
            </m:r>
          </m:e>
        </m:d>
        <m:r>
          <w:rPr>
            <w:rFonts w:ascii="Cambria Math" w:hAnsi="Cambria Math" w:cs="Arial"/>
          </w:rPr>
          <m:t>=-3.09),p=0.002, Cohen's d=-0.07</m:t>
        </m:r>
      </m:oMath>
      <w:r w:rsidR="006A7C10">
        <w:rPr>
          <w:rFonts w:ascii="Arial" w:hAnsi="Arial" w:cs="Arial"/>
        </w:rPr>
        <w:t>), while contrasts between each position revealed a graded RT effect that was largest for position 1-2 and 2-3</w:t>
      </w:r>
      <w:ins w:id="178" w:author="Ava" w:date="2020-09-14T16:17:00Z">
        <w:r w:rsidR="005278F6">
          <w:rPr>
            <w:rFonts w:ascii="Arial" w:hAnsi="Arial" w:cs="Arial"/>
          </w:rPr>
          <w:t xml:space="preserve"> mean differences</w:t>
        </w:r>
      </w:ins>
      <w:r w:rsidR="006A7C10">
        <w:rPr>
          <w:rFonts w:ascii="Arial" w:hAnsi="Arial" w:cs="Arial"/>
        </w:rPr>
        <w:t xml:space="preserve"> (</w:t>
      </w:r>
      <m:oMath>
        <m:r>
          <w:rPr>
            <w:rFonts w:ascii="Cambria Math" w:hAnsi="Cambria Math" w:cs="Arial"/>
          </w:rPr>
          <m:t>p&lt;0.0001</m:t>
        </m:r>
      </m:oMath>
      <w:r w:rsidR="006A7C10">
        <w:rPr>
          <w:rFonts w:ascii="Arial" w:hAnsi="Arial" w:cs="Arial"/>
        </w:rPr>
        <w:t>), but also significant for position 2-3 (</w:t>
      </w:r>
      <m:oMath>
        <m:r>
          <w:rPr>
            <w:rFonts w:ascii="Cambria Math" w:hAnsi="Cambria Math" w:cs="Arial"/>
          </w:rPr>
          <m:t>p=0.006</m:t>
        </m:r>
      </m:oMath>
      <w:r w:rsidR="006A7C10">
        <w:rPr>
          <w:rFonts w:ascii="Arial" w:hAnsi="Arial" w:cs="Arial"/>
        </w:rPr>
        <w:t>).</w:t>
      </w:r>
      <w:r w:rsidR="00815564">
        <w:rPr>
          <w:rFonts w:ascii="Arial" w:hAnsi="Arial" w:cs="Arial"/>
        </w:rPr>
        <w:t xml:space="preserve"> Since we did not find evidence that the RT effect </w:t>
      </w:r>
      <w:proofErr w:type="gramStart"/>
      <w:r w:rsidR="00815564">
        <w:rPr>
          <w:rFonts w:ascii="Arial" w:hAnsi="Arial" w:cs="Arial"/>
        </w:rPr>
        <w:t>was modulated</w:t>
      </w:r>
      <w:proofErr w:type="gramEnd"/>
      <w:r w:rsidR="00815564">
        <w:rPr>
          <w:rFonts w:ascii="Arial" w:hAnsi="Arial" w:cs="Arial"/>
        </w:rPr>
        <w:t xml:space="preserve"> by block (no interaction), we focused our</w:t>
      </w:r>
      <w:ins w:id="179" w:author="Ava" w:date="2020-09-14T16:17:00Z">
        <w:r w:rsidR="005278F6">
          <w:rPr>
            <w:rFonts w:ascii="Arial" w:hAnsi="Arial" w:cs="Arial"/>
          </w:rPr>
          <w:t xml:space="preserve"> next</w:t>
        </w:r>
      </w:ins>
      <w:r w:rsidR="00815564">
        <w:rPr>
          <w:rFonts w:ascii="Arial" w:hAnsi="Arial" w:cs="Arial"/>
        </w:rPr>
        <w:t xml:space="preserve"> analysis on block 1.</w:t>
      </w:r>
      <w:ins w:id="180" w:author="Ava" w:date="2020-09-14T16:17:00Z">
        <w:r w:rsidR="005278F6">
          <w:rPr>
            <w:rFonts w:ascii="Arial" w:hAnsi="Arial" w:cs="Arial"/>
          </w:rPr>
          <w:t xml:space="preserve"> </w:t>
        </w:r>
      </w:ins>
      <w:del w:id="181" w:author="Ava" w:date="2020-09-14T16:17:00Z">
        <w:r w:rsidR="00815564" w:rsidDel="005278F6">
          <w:rPr>
            <w:rFonts w:ascii="Arial" w:hAnsi="Arial" w:cs="Arial"/>
          </w:rPr>
          <w:delText xml:space="preserve"> </w:delText>
        </w:r>
        <w:r w:rsidR="000F0AE6" w:rsidDel="005278F6">
          <w:rPr>
            <w:rFonts w:ascii="Arial" w:hAnsi="Arial" w:cs="Arial"/>
          </w:rPr>
          <w:delText>Finally</w:delText>
        </w:r>
      </w:del>
      <w:ins w:id="182" w:author="Ava" w:date="2020-09-14T16:17:00Z">
        <w:r w:rsidR="005278F6">
          <w:rPr>
            <w:rFonts w:ascii="Arial" w:hAnsi="Arial" w:cs="Arial"/>
          </w:rPr>
          <w:t>A</w:t>
        </w:r>
      </w:ins>
      <w:del w:id="183" w:author="Ava" w:date="2020-09-14T16:17:00Z">
        <w:r w:rsidR="000F0AE6" w:rsidDel="005278F6">
          <w:rPr>
            <w:rFonts w:ascii="Arial" w:hAnsi="Arial" w:cs="Arial"/>
          </w:rPr>
          <w:delText>, a</w:delText>
        </w:r>
      </w:del>
      <w:r w:rsidR="00F8076E">
        <w:rPr>
          <w:rFonts w:ascii="Arial" w:hAnsi="Arial" w:cs="Arial"/>
        </w:rPr>
        <w:t xml:space="preserve">n ANOVA performed on a model using data only from block 1 and therefore only ordinal position as predictor revealed a main effect of </w:t>
      </w:r>
      <w:ins w:id="184" w:author="Ava" w:date="2020-09-14T16:21:00Z">
        <w:r w:rsidR="005278F6">
          <w:rPr>
            <w:rFonts w:ascii="Arial" w:hAnsi="Arial" w:cs="Arial"/>
          </w:rPr>
          <w:t xml:space="preserve">ordinal </w:t>
        </w:r>
      </w:ins>
      <w:r w:rsidR="00F8076E">
        <w:rPr>
          <w:rFonts w:ascii="Arial" w:hAnsi="Arial" w:cs="Arial"/>
        </w:rPr>
        <w:t>position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=27.93,p&lt;0.0001</m:t>
        </m:r>
        <m:r>
          <w:ins w:id="185" w:author="Ava" w:date="2020-09-14T16:19:00Z">
            <w:rPr>
              <w:rFonts w:ascii="Cambria Math" w:hAnsi="Cambria Math" w:cs="Arial"/>
            </w:rPr>
            <m:t xml:space="preserve">, </m:t>
          </w:ins>
        </m:r>
        <m:r>
          <w:ins w:id="186" w:author="Ava" w:date="2020-09-14T16:19:00Z">
            <m:rPr>
              <m:nor/>
            </m:rPr>
            <w:rPr>
              <w:rFonts w:ascii="Cambria Math" w:hAnsi="Cambria Math" w:cs="Arial"/>
              <w:rPrChange w:id="187" w:author="Ava" w:date="2020-09-14T16:19:00Z">
                <w:rPr>
                  <w:rFonts w:ascii="Cambria Math" w:hAnsi="Cambria Math" w:cs="Arial"/>
                  <w:i/>
                </w:rPr>
              </w:rPrChange>
            </w:rPr>
            <m:t>Type II</m:t>
          </w:ins>
        </m:r>
      </m:oMath>
      <w:r w:rsidR="00F8076E">
        <w:rPr>
          <w:rFonts w:ascii="Arial" w:hAnsi="Arial" w:cs="Arial"/>
        </w:rPr>
        <w:t>)</w:t>
      </w:r>
      <w:r w:rsidR="00A30B38">
        <w:rPr>
          <w:rFonts w:ascii="Arial" w:hAnsi="Arial" w:cs="Arial"/>
        </w:rPr>
        <w:t xml:space="preserve"> and, </w:t>
      </w:r>
      <w:del w:id="188" w:author="Ava" w:date="2020-09-14T16:21:00Z">
        <w:r w:rsidR="00A30B38" w:rsidDel="005278F6">
          <w:rPr>
            <w:rFonts w:ascii="Arial" w:hAnsi="Arial" w:cs="Arial"/>
          </w:rPr>
          <w:delText xml:space="preserve">between </w:delText>
        </w:r>
      </w:del>
      <w:ins w:id="189" w:author="Ava" w:date="2020-09-14T16:21:00Z">
        <w:r w:rsidR="005278F6">
          <w:rPr>
            <w:rFonts w:ascii="Arial" w:hAnsi="Arial" w:cs="Arial"/>
          </w:rPr>
          <w:t xml:space="preserve">between each level, </w:t>
        </w:r>
      </w:ins>
      <w:del w:id="190" w:author="Ava" w:date="2020-09-14T16:21:00Z">
        <w:r w:rsidR="00A30B38" w:rsidDel="005278F6">
          <w:rPr>
            <w:rFonts w:ascii="Arial" w:hAnsi="Arial" w:cs="Arial"/>
          </w:rPr>
          <w:delText xml:space="preserve">ordinal positions, </w:delText>
        </w:r>
      </w:del>
      <w:r w:rsidR="00A30B38">
        <w:rPr>
          <w:rFonts w:ascii="Arial" w:hAnsi="Arial" w:cs="Arial"/>
        </w:rPr>
        <w:t>the same graded RT effect (</w:t>
      </w:r>
      <m:oMath>
        <m:r>
          <w:rPr>
            <w:rFonts w:ascii="Cambria Math" w:hAnsi="Cambria Math" w:cs="Arial"/>
          </w:rPr>
          <m:t>position 1-2: z</m:t>
        </m:r>
        <m:d>
          <m:dPr>
            <m:ctrlPr>
              <w:rPr>
                <w:rFonts w:ascii="Cambria Math" w:hAnsi="Cambria Math" w:cs="Arial"/>
                <w:i/>
              </w:rPr>
            </m:ctrlPr>
          </m:dPr>
          <m:e>
            <m:r>
              <w:rPr>
                <w:rFonts w:ascii="Cambria Math" w:hAnsi="Cambria Math" w:cs="Arial"/>
              </w:rPr>
              <m:t>Inf</m:t>
            </m:r>
          </m:e>
        </m:d>
        <m:r>
          <w:rPr>
            <w:rFonts w:ascii="Cambria Math" w:hAnsi="Cambria Math" w:cs="Arial"/>
          </w:rPr>
          <m:t>=2.89,p=0.01,Cohe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d=0.12;position 2-3: z</m:t>
        </m:r>
        <m:d>
          <m:dPr>
            <m:ctrlPr>
              <w:rPr>
                <w:rFonts w:ascii="Cambria Math" w:hAnsi="Cambria Math" w:cs="Arial"/>
                <w:i/>
              </w:rPr>
            </m:ctrlPr>
          </m:dPr>
          <m:e>
            <m:r>
              <w:rPr>
                <w:rFonts w:ascii="Cambria Math" w:hAnsi="Cambria Math" w:cs="Arial"/>
              </w:rPr>
              <m:t>Inf</m:t>
            </m:r>
          </m:e>
        </m:d>
        <m:r>
          <w:rPr>
            <w:rFonts w:ascii="Cambria Math" w:hAnsi="Cambria Math" w:cs="Arial"/>
          </w:rPr>
          <m:t>=2.45,p=0.039,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d=0.21;position 1-3: z</m:t>
        </m:r>
        <m:d>
          <m:dPr>
            <m:ctrlPr>
              <w:rPr>
                <w:rFonts w:ascii="Cambria Math" w:hAnsi="Cambria Math" w:cs="Arial"/>
                <w:i/>
              </w:rPr>
            </m:ctrlPr>
          </m:dPr>
          <m:e>
            <m:r>
              <w:rPr>
                <w:rFonts w:ascii="Cambria Math" w:hAnsi="Cambria Math" w:cs="Arial"/>
              </w:rPr>
              <m:t>Inf</m:t>
            </m:r>
          </m:e>
        </m:d>
        <m:r>
          <w:rPr>
            <w:rFonts w:ascii="Cambria Math" w:hAnsi="Cambria Math" w:cs="Arial"/>
          </w:rPr>
          <m:t>=5.09,p&lt;0.0001,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d=0.08</m:t>
        </m:r>
      </m:oMath>
      <w:r w:rsidR="00A30B38">
        <w:rPr>
          <w:rFonts w:ascii="Arial" w:hAnsi="Arial" w:cs="Arial"/>
        </w:rPr>
        <w:t>)</w:t>
      </w:r>
      <w:r w:rsidR="000B70A2">
        <w:rPr>
          <w:rFonts w:ascii="Arial" w:hAnsi="Arial" w:cs="Arial"/>
        </w:rPr>
        <w:t xml:space="preserve">. These results suggest that the </w:t>
      </w:r>
      <w:del w:id="191" w:author="Ava" w:date="2020-09-14T16:22:00Z">
        <w:r w:rsidR="000B70A2" w:rsidDel="00EA74F8">
          <w:rPr>
            <w:rFonts w:ascii="Arial" w:hAnsi="Arial" w:cs="Arial"/>
          </w:rPr>
          <w:delText xml:space="preserve">RT </w:delText>
        </w:r>
      </w:del>
      <w:r w:rsidR="000B70A2">
        <w:rPr>
          <w:rFonts w:ascii="Arial" w:hAnsi="Arial" w:cs="Arial"/>
        </w:rPr>
        <w:t>modulation</w:t>
      </w:r>
      <w:ins w:id="192" w:author="Ava" w:date="2020-09-14T16:22:00Z">
        <w:r w:rsidR="00EA74F8">
          <w:rPr>
            <w:rFonts w:ascii="Arial" w:hAnsi="Arial" w:cs="Arial"/>
          </w:rPr>
          <w:t xml:space="preserve"> of RT</w:t>
        </w:r>
      </w:ins>
      <w:r w:rsidR="000B70A2">
        <w:rPr>
          <w:rFonts w:ascii="Arial" w:hAnsi="Arial" w:cs="Arial"/>
        </w:rPr>
        <w:t xml:space="preserve"> by</w:t>
      </w:r>
      <w:ins w:id="193" w:author="Ava" w:date="2020-09-14T16:22:00Z">
        <w:r w:rsidR="00EA74F8">
          <w:rPr>
            <w:rFonts w:ascii="Arial" w:hAnsi="Arial" w:cs="Arial"/>
          </w:rPr>
          <w:t xml:space="preserve"> ordinal</w:t>
        </w:r>
      </w:ins>
      <w:r w:rsidR="000B70A2">
        <w:rPr>
          <w:rFonts w:ascii="Arial" w:hAnsi="Arial" w:cs="Arial"/>
        </w:rPr>
        <w:t xml:space="preserve"> position</w:t>
      </w:r>
      <w:r w:rsidR="000B70A2" w:rsidRPr="00DD26DA">
        <w:rPr>
          <w:rFonts w:ascii="Arial" w:hAnsi="Arial" w:cs="Arial"/>
        </w:rPr>
        <w:t xml:space="preserve"> emerged </w:t>
      </w:r>
      <w:r w:rsidR="000B70A2">
        <w:rPr>
          <w:rFonts w:ascii="Arial" w:hAnsi="Arial" w:cs="Arial"/>
        </w:rPr>
        <w:t>during the first block</w:t>
      </w:r>
      <w:r w:rsidR="000B70A2" w:rsidRPr="00DD26DA">
        <w:rPr>
          <w:rFonts w:ascii="Arial" w:hAnsi="Arial" w:cs="Arial"/>
        </w:rPr>
        <w:t xml:space="preserve">, and remained </w:t>
      </w:r>
      <w:r w:rsidR="000B70A2">
        <w:rPr>
          <w:rFonts w:ascii="Arial" w:hAnsi="Arial" w:cs="Arial"/>
        </w:rPr>
        <w:t xml:space="preserve">relatively </w:t>
      </w:r>
      <w:r w:rsidR="000B70A2" w:rsidRPr="00DD26DA">
        <w:rPr>
          <w:rFonts w:ascii="Arial" w:hAnsi="Arial" w:cs="Arial"/>
        </w:rPr>
        <w:t xml:space="preserve">stable throughout the remainder of the </w:t>
      </w:r>
      <w:r w:rsidR="000B70A2">
        <w:rPr>
          <w:rFonts w:ascii="Arial" w:hAnsi="Arial" w:cs="Arial"/>
        </w:rPr>
        <w:t>experiment.</w:t>
      </w:r>
      <w:ins w:id="194" w:author="Ava" w:date="2020-09-14T16:32:00Z">
        <w:r w:rsidR="00991234">
          <w:rPr>
            <w:rFonts w:ascii="Arial" w:hAnsi="Arial" w:cs="Arial"/>
          </w:rPr>
          <w:t xml:space="preserve"> (</w:t>
        </w:r>
        <w:r w:rsidR="00991234">
          <w:rPr>
            <w:rFonts w:ascii="Arial" w:hAnsi="Arial" w:cs="Arial"/>
            <w:b/>
          </w:rPr>
          <w:t>Fig. 1c</w:t>
        </w:r>
        <w:r w:rsidR="00991234">
          <w:rPr>
            <w:rFonts w:ascii="Arial" w:hAnsi="Arial" w:cs="Arial"/>
          </w:rPr>
          <w:t>)</w:t>
        </w:r>
      </w:ins>
      <w:r w:rsidR="000B70A2" w:rsidRPr="00DD26DA">
        <w:rPr>
          <w:rFonts w:ascii="Arial" w:hAnsi="Arial" w:cs="Arial"/>
        </w:rPr>
        <w:t xml:space="preserve"> This </w:t>
      </w:r>
      <w:r w:rsidR="000B70A2">
        <w:rPr>
          <w:rFonts w:ascii="Arial" w:hAnsi="Arial" w:cs="Arial"/>
        </w:rPr>
        <w:t>might account</w:t>
      </w:r>
      <w:r w:rsidR="000B70A2" w:rsidRPr="00DD26DA">
        <w:rPr>
          <w:rFonts w:ascii="Arial" w:hAnsi="Arial" w:cs="Arial"/>
        </w:rPr>
        <w:t xml:space="preserve"> for why </w:t>
      </w:r>
      <w:r w:rsidR="000B70A2">
        <w:rPr>
          <w:rFonts w:ascii="Arial" w:hAnsi="Arial" w:cs="Arial"/>
        </w:rPr>
        <w:t xml:space="preserve">the </w:t>
      </w:r>
      <w:r w:rsidR="000B70A2" w:rsidRPr="00DD26DA">
        <w:rPr>
          <w:rFonts w:ascii="Arial" w:hAnsi="Arial" w:cs="Arial"/>
        </w:rPr>
        <w:t xml:space="preserve">factor </w:t>
      </w:r>
      <w:r w:rsidR="000B70A2">
        <w:rPr>
          <w:rFonts w:ascii="Arial" w:hAnsi="Arial" w:cs="Arial"/>
        </w:rPr>
        <w:t xml:space="preserve">of </w:t>
      </w:r>
      <w:r w:rsidR="000B70A2" w:rsidRPr="00DD26DA">
        <w:rPr>
          <w:rFonts w:ascii="Arial" w:hAnsi="Arial" w:cs="Arial"/>
        </w:rPr>
        <w:t>block did not contribute significantly to model fit</w:t>
      </w:r>
      <w:r w:rsidR="000B70A2">
        <w:rPr>
          <w:rFonts w:ascii="Arial" w:hAnsi="Arial" w:cs="Arial"/>
        </w:rPr>
        <w:t xml:space="preserve">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1,  </m:t>
            </m:r>
            <m:r>
              <w:rPr>
                <w:rFonts w:ascii="Cambria Math" w:hAnsi="Cambria Math" w:cs="Arial"/>
              </w:rPr>
              <m:t>N</m:t>
            </m:r>
            <m:r>
              <m:rPr>
                <m:sty m:val="p"/>
              </m:rPr>
              <w:rPr>
                <w:rFonts w:ascii="Cambria Math" w:hAnsi="Cambria Math" w:cs="Arial"/>
              </w:rPr>
              <m:t xml:space="preserve"> = 33</m:t>
            </m:r>
          </m:e>
        </m:d>
        <m:r>
          <m:rPr>
            <m:sty m:val="p"/>
          </m:rPr>
          <w:rPr>
            <w:rFonts w:ascii="Cambria Math" w:hAnsi="Cambria Math" w:cs="Arial"/>
          </w:rPr>
          <m:t xml:space="preserve">= 2.12,  </m:t>
        </m:r>
        <m:r>
          <w:rPr>
            <w:rFonts w:ascii="Cambria Math" w:hAnsi="Cambria Math" w:cs="Arial"/>
          </w:rPr>
          <m:t>p</m:t>
        </m:r>
        <m:r>
          <m:rPr>
            <m:sty m:val="p"/>
          </m:rPr>
          <w:rPr>
            <w:rFonts w:ascii="Cambria Math" w:hAnsi="Cambria Math" w:cs="Arial"/>
          </w:rPr>
          <m:t>=0.15</m:t>
        </m:r>
      </m:oMath>
      <w:r w:rsidR="000B70A2">
        <w:rPr>
          <w:rFonts w:ascii="Arial" w:hAnsi="Arial" w:cs="Arial"/>
        </w:rPr>
        <w:t>):</w:t>
      </w:r>
      <w:r w:rsidR="000B70A2" w:rsidRPr="00DD26DA">
        <w:rPr>
          <w:rFonts w:ascii="Arial" w:hAnsi="Arial" w:cs="Arial"/>
        </w:rPr>
        <w:t xml:space="preserve"> reaction times differentiate early on </w:t>
      </w:r>
      <w:r w:rsidR="000B70A2">
        <w:rPr>
          <w:rFonts w:ascii="Arial" w:hAnsi="Arial" w:cs="Arial"/>
        </w:rPr>
        <w:t>and persist across the whole data set.</w:t>
      </w:r>
      <w:ins w:id="195" w:author="Ava" w:date="2020-09-14T16:22:00Z">
        <w:r w:rsidR="00EA74F8">
          <w:rPr>
            <w:rFonts w:ascii="Arial" w:hAnsi="Arial" w:cs="Arial"/>
          </w:rPr>
          <w:t xml:space="preserve"> (</w:t>
        </w:r>
        <w:r w:rsidR="00EA74F8" w:rsidRPr="00EA74F8">
          <w:rPr>
            <w:rFonts w:ascii="Arial" w:hAnsi="Arial" w:cs="Arial"/>
            <w:b/>
            <w:rPrChange w:id="196" w:author="Ava" w:date="2020-09-14T16:23:00Z">
              <w:rPr>
                <w:rFonts w:ascii="Arial" w:hAnsi="Arial" w:cs="Arial"/>
              </w:rPr>
            </w:rPrChange>
          </w:rPr>
          <w:t>Fig. S2</w:t>
        </w:r>
      </w:ins>
      <w:ins w:id="197" w:author="Ava" w:date="2020-09-14T16:23:00Z">
        <w:r w:rsidR="00EA74F8" w:rsidRPr="00EA74F8">
          <w:rPr>
            <w:rFonts w:ascii="Arial" w:hAnsi="Arial" w:cs="Arial"/>
            <w:b/>
            <w:rPrChange w:id="198" w:author="Ava" w:date="2020-09-14T16:23:00Z">
              <w:rPr>
                <w:rFonts w:ascii="Arial" w:hAnsi="Arial" w:cs="Arial"/>
              </w:rPr>
            </w:rPrChange>
          </w:rPr>
          <w:t>b</w:t>
        </w:r>
      </w:ins>
      <w:ins w:id="199" w:author="Ava" w:date="2020-09-14T16:22:00Z">
        <w:r w:rsidR="00EA74F8">
          <w:rPr>
            <w:rFonts w:ascii="Arial" w:hAnsi="Arial" w:cs="Arial"/>
          </w:rPr>
          <w:t>)</w:t>
        </w:r>
      </w:ins>
    </w:p>
    <w:p w14:paraId="08B499F5" w14:textId="19D7222F" w:rsidR="003734F7" w:rsidRDefault="000B70A2">
      <w:pPr>
        <w:spacing w:before="240" w:after="16" w:line="276" w:lineRule="auto"/>
        <w:jc w:val="both"/>
        <w:rPr>
          <w:rFonts w:ascii="Arial" w:hAnsi="Arial" w:cs="Arial"/>
        </w:rPr>
        <w:pPrChange w:id="200" w:author="Ava" w:date="2020-09-14T17:51:00Z">
          <w:pPr>
            <w:jc w:val="both"/>
          </w:pPr>
        </w:pPrChange>
      </w:pPr>
      <w:r>
        <w:rPr>
          <w:rFonts w:ascii="Arial" w:hAnsi="Arial" w:cs="Arial"/>
        </w:rPr>
        <w:t xml:space="preserve">Lastly, we wanted to address a possible confound that may have helped generate the RT effect. If participants’ responses get faster overall (perhaps as a function of adaptation to the task or learning), then target syllables in word-final positions would always be faster than targets in word-initial positions. In other words, the effect </w:t>
      </w:r>
      <w:proofErr w:type="gramStart"/>
      <w:r>
        <w:rPr>
          <w:rFonts w:ascii="Arial" w:hAnsi="Arial" w:cs="Arial"/>
        </w:rPr>
        <w:t>could be driven</w:t>
      </w:r>
      <w:proofErr w:type="gramEnd"/>
      <w:r>
        <w:rPr>
          <w:rFonts w:ascii="Arial" w:hAnsi="Arial" w:cs="Arial"/>
        </w:rPr>
        <w:t xml:space="preserve"> by an overall </w:t>
      </w:r>
      <w:del w:id="201" w:author="Ava" w:date="2020-09-14T16:24:00Z">
        <w:r w:rsidDel="00EA74F8">
          <w:rPr>
            <w:rFonts w:ascii="Arial" w:hAnsi="Arial" w:cs="Arial"/>
          </w:rPr>
          <w:delText xml:space="preserve">improvement </w:delText>
        </w:r>
      </w:del>
      <w:ins w:id="202" w:author="Ava" w:date="2020-09-14T16:24:00Z">
        <w:r w:rsidR="00EA74F8">
          <w:rPr>
            <w:rFonts w:ascii="Arial" w:hAnsi="Arial" w:cs="Arial"/>
          </w:rPr>
          <w:t xml:space="preserve">decrease </w:t>
        </w:r>
      </w:ins>
      <w:r>
        <w:rPr>
          <w:rFonts w:ascii="Arial" w:hAnsi="Arial" w:cs="Arial"/>
        </w:rPr>
        <w:t xml:space="preserve">in RT and not </w:t>
      </w:r>
      <w:del w:id="203" w:author="Ava" w:date="2020-09-14T16:24:00Z">
        <w:r w:rsidDel="00EA74F8">
          <w:rPr>
            <w:rFonts w:ascii="Arial" w:hAnsi="Arial" w:cs="Arial"/>
          </w:rPr>
          <w:delText>modulated by the transitional probabilities or other regularities in the stream</w:delText>
        </w:r>
      </w:del>
      <w:ins w:id="204" w:author="Ava" w:date="2020-09-14T16:24:00Z">
        <w:r w:rsidR="00EA74F8">
          <w:rPr>
            <w:rFonts w:ascii="Arial" w:hAnsi="Arial" w:cs="Arial"/>
          </w:rPr>
          <w:t>sensitivity to stream statistics</w:t>
        </w:r>
      </w:ins>
      <w:r>
        <w:rPr>
          <w:rFonts w:ascii="Arial" w:hAnsi="Arial" w:cs="Arial"/>
        </w:rPr>
        <w:t xml:space="preserve">. </w:t>
      </w:r>
      <w:del w:id="205" w:author="Ava" w:date="2020-09-14T16:25:00Z">
        <w:r w:rsidDel="00EA74F8">
          <w:rPr>
            <w:rFonts w:ascii="Arial" w:hAnsi="Arial" w:cs="Arial"/>
          </w:rPr>
          <w:delText xml:space="preserve">This </w:delText>
        </w:r>
      </w:del>
      <w:ins w:id="206" w:author="Ava" w:date="2020-09-14T16:25:00Z">
        <w:r w:rsidR="00EA74F8">
          <w:rPr>
            <w:rFonts w:ascii="Arial" w:hAnsi="Arial" w:cs="Arial"/>
          </w:rPr>
          <w:t xml:space="preserve">For this </w:t>
        </w:r>
      </w:ins>
      <w:r>
        <w:rPr>
          <w:rFonts w:ascii="Arial" w:hAnsi="Arial" w:cs="Arial"/>
        </w:rPr>
        <w:t xml:space="preserve">critique </w:t>
      </w:r>
      <w:del w:id="207" w:author="Ava" w:date="2020-09-14T16:25:00Z">
        <w:r w:rsidDel="00EA74F8">
          <w:rPr>
            <w:rFonts w:ascii="Arial" w:hAnsi="Arial" w:cs="Arial"/>
          </w:rPr>
          <w:delText xml:space="preserve">entails </w:delText>
        </w:r>
      </w:del>
      <w:ins w:id="208" w:author="Ava" w:date="2020-09-14T16:25:00Z">
        <w:r w:rsidR="00EA74F8">
          <w:rPr>
            <w:rFonts w:ascii="Arial" w:hAnsi="Arial" w:cs="Arial"/>
          </w:rPr>
          <w:t xml:space="preserve">to be valid, </w:t>
        </w:r>
      </w:ins>
      <w:del w:id="209" w:author="Ava" w:date="2020-09-14T16:24:00Z">
        <w:r w:rsidDel="00EA74F8">
          <w:rPr>
            <w:rFonts w:ascii="Arial" w:hAnsi="Arial" w:cs="Arial"/>
          </w:rPr>
          <w:delText xml:space="preserve">however </w:delText>
        </w:r>
      </w:del>
      <w:del w:id="210" w:author="Ava" w:date="2020-09-14T16:25:00Z">
        <w:r w:rsidDel="00EA74F8">
          <w:rPr>
            <w:rFonts w:ascii="Arial" w:hAnsi="Arial" w:cs="Arial"/>
          </w:rPr>
          <w:delText xml:space="preserve">that </w:delText>
        </w:r>
      </w:del>
      <w:r>
        <w:rPr>
          <w:rFonts w:ascii="Arial" w:hAnsi="Arial" w:cs="Arial"/>
        </w:rPr>
        <w:t xml:space="preserve">the mean difference in RT to targets in positions 1 - 2 and 2 – 3 </w:t>
      </w:r>
      <w:del w:id="211" w:author="Ava" w:date="2020-09-14T16:25:00Z">
        <w:r w:rsidDel="00EA74F8">
          <w:rPr>
            <w:rFonts w:ascii="Arial" w:hAnsi="Arial" w:cs="Arial"/>
          </w:rPr>
          <w:delText xml:space="preserve">be </w:delText>
        </w:r>
      </w:del>
      <w:ins w:id="212" w:author="Ava" w:date="2020-09-14T16:25:00Z">
        <w:r w:rsidR="00EA74F8">
          <w:rPr>
            <w:rFonts w:ascii="Arial" w:hAnsi="Arial" w:cs="Arial"/>
          </w:rPr>
          <w:t xml:space="preserve">must be </w:t>
        </w:r>
      </w:ins>
      <w:r>
        <w:rPr>
          <w:rFonts w:ascii="Arial" w:hAnsi="Arial" w:cs="Arial"/>
        </w:rPr>
        <w:t>equally large</w:t>
      </w:r>
      <w:del w:id="213" w:author="Ava" w:date="2020-09-14T16:25:00Z">
        <w:r w:rsidDel="00EA74F8">
          <w:rPr>
            <w:rFonts w:ascii="Arial" w:hAnsi="Arial" w:cs="Arial"/>
          </w:rPr>
          <w:delText>, if indeed mere adaptation were the only driving force</w:delText>
        </w:r>
      </w:del>
      <w:ins w:id="214" w:author="Ava" w:date="2020-09-14T16:25:00Z">
        <w:r w:rsidR="00EA74F8">
          <w:rPr>
            <w:rFonts w:ascii="Arial" w:hAnsi="Arial" w:cs="Arial"/>
          </w:rPr>
          <w:t>.</w:t>
        </w:r>
      </w:ins>
      <w:del w:id="215" w:author="Ava" w:date="2020-09-14T16:25:00Z">
        <w:r w:rsidDel="00EA74F8">
          <w:rPr>
            <w:rFonts w:ascii="Arial" w:hAnsi="Arial" w:cs="Arial"/>
          </w:rPr>
          <w:delText>.</w:delText>
        </w:r>
      </w:del>
      <w:r>
        <w:rPr>
          <w:rFonts w:ascii="Arial" w:hAnsi="Arial" w:cs="Arial"/>
        </w:rPr>
        <w:t xml:space="preserve"> To address this confound, we performed an ANOVA on mean RT differences between each position pairing (1-2,</w:t>
      </w:r>
      <w:ins w:id="216" w:author="Ava" w:date="2020-09-14T16:25:00Z">
        <w:r w:rsidR="00EA74F8">
          <w:rPr>
            <w:rFonts w:ascii="Arial" w:hAnsi="Arial" w:cs="Arial"/>
          </w:rPr>
          <w:t xml:space="preserve"> </w:t>
        </w:r>
      </w:ins>
      <w:r>
        <w:rPr>
          <w:rFonts w:ascii="Arial" w:hAnsi="Arial" w:cs="Arial"/>
        </w:rPr>
        <w:t xml:space="preserve">2-3, and 1-3) with </w:t>
      </w:r>
      <w:ins w:id="217" w:author="Ava" w:date="2020-09-14T16:26:00Z">
        <w:r w:rsidR="00EA74F8">
          <w:rPr>
            <w:rFonts w:ascii="Arial" w:hAnsi="Arial" w:cs="Arial"/>
          </w:rPr>
          <w:t xml:space="preserve">both block </w:t>
        </w:r>
        <w:r w:rsidR="00EA74F8">
          <w:rPr>
            <w:rFonts w:ascii="Arial" w:hAnsi="Arial" w:cs="Arial"/>
          </w:rPr>
          <w:lastRenderedPageBreak/>
          <w:t xml:space="preserve">and </w:t>
        </w:r>
      </w:ins>
      <w:r>
        <w:rPr>
          <w:rFonts w:ascii="Arial" w:hAnsi="Arial" w:cs="Arial"/>
        </w:rPr>
        <w:t xml:space="preserve">pairs </w:t>
      </w:r>
      <w:del w:id="218" w:author="Ava" w:date="2020-09-14T16:26:00Z">
        <w:r w:rsidDel="00EA74F8">
          <w:rPr>
            <w:rFonts w:ascii="Arial" w:hAnsi="Arial" w:cs="Arial"/>
          </w:rPr>
          <w:delText xml:space="preserve">and block </w:delText>
        </w:r>
      </w:del>
      <w:r>
        <w:rPr>
          <w:rFonts w:ascii="Arial" w:hAnsi="Arial" w:cs="Arial"/>
        </w:rPr>
        <w:t xml:space="preserve">as predictors. We found no interaction between </w:t>
      </w:r>
      <w:del w:id="219" w:author="Ava" w:date="2020-09-14T16:26:00Z">
        <w:r w:rsidDel="00EA74F8">
          <w:rPr>
            <w:rFonts w:ascii="Arial" w:hAnsi="Arial" w:cs="Arial"/>
          </w:rPr>
          <w:delText>pairs and block</w:delText>
        </w:r>
      </w:del>
      <w:ins w:id="220" w:author="Ava" w:date="2020-09-14T16:26:00Z">
        <w:r w:rsidR="00EA74F8">
          <w:rPr>
            <w:rFonts w:ascii="Arial" w:hAnsi="Arial" w:cs="Arial"/>
          </w:rPr>
          <w:t>block and pairs</w:t>
        </w:r>
      </w:ins>
      <w:r>
        <w:rPr>
          <w:rFonts w:ascii="Arial" w:hAnsi="Arial" w:cs="Arial"/>
        </w:rPr>
        <w:t xml:space="preserve">, suggesting that the magnitude of </w:t>
      </w:r>
      <w:del w:id="221" w:author="Ava" w:date="2020-09-14T16:26:00Z">
        <w:r w:rsidDel="00EA74F8">
          <w:rPr>
            <w:rFonts w:ascii="Arial" w:hAnsi="Arial" w:cs="Arial"/>
          </w:rPr>
          <w:delText xml:space="preserve">these </w:delText>
        </w:r>
      </w:del>
      <w:ins w:id="222" w:author="Ava" w:date="2020-09-14T16:26:00Z">
        <w:r w:rsidR="00EA74F8">
          <w:rPr>
            <w:rFonts w:ascii="Arial" w:hAnsi="Arial" w:cs="Arial"/>
          </w:rPr>
          <w:t xml:space="preserve">the </w:t>
        </w:r>
      </w:ins>
      <w:r>
        <w:rPr>
          <w:rFonts w:ascii="Arial" w:hAnsi="Arial" w:cs="Arial"/>
        </w:rPr>
        <w:t xml:space="preserve">differences </w:t>
      </w:r>
      <w:ins w:id="223" w:author="Ava" w:date="2020-09-14T16:26:00Z">
        <w:r w:rsidR="00EA74F8">
          <w:rPr>
            <w:rFonts w:ascii="Arial" w:hAnsi="Arial" w:cs="Arial"/>
          </w:rPr>
          <w:t xml:space="preserve">between positions, </w:t>
        </w:r>
      </w:ins>
      <w:r>
        <w:rPr>
          <w:rFonts w:ascii="Arial" w:hAnsi="Arial" w:cs="Arial"/>
        </w:rPr>
        <w:t>as well as the relationships between them</w:t>
      </w:r>
      <w:ins w:id="224" w:author="Ava" w:date="2020-09-14T16:26:00Z">
        <w:r w:rsidR="00EA74F8">
          <w:rPr>
            <w:rFonts w:ascii="Arial" w:hAnsi="Arial" w:cs="Arial"/>
          </w:rPr>
          <w:t>,</w:t>
        </w:r>
      </w:ins>
      <w:r>
        <w:rPr>
          <w:rFonts w:ascii="Arial" w:hAnsi="Arial" w:cs="Arial"/>
        </w:rPr>
        <w:t xml:space="preserve"> did not change over the course of the blocks (</w:t>
      </w:r>
      <m:oMath>
        <m:r>
          <w:rPr>
            <w:rFonts w:ascii="Cambria Math" w:hAnsi="Cambria Math" w:cs="Arial"/>
          </w:rPr>
          <m:t>F</m:t>
        </m:r>
        <m:d>
          <m:dPr>
            <m:ctrlPr>
              <w:rPr>
                <w:rFonts w:ascii="Cambria Math" w:hAnsi="Cambria Math" w:cs="Arial"/>
                <w:i/>
              </w:rPr>
            </m:ctrlPr>
          </m:dPr>
          <m:e>
            <m:r>
              <w:rPr>
                <w:rFonts w:ascii="Cambria Math" w:hAnsi="Cambria Math" w:cs="Arial"/>
              </w:rPr>
              <m:t>14</m:t>
            </m:r>
          </m:e>
        </m:d>
        <m:r>
          <w:rPr>
            <w:rFonts w:ascii="Cambria Math" w:hAnsi="Cambria Math" w:cs="Arial"/>
          </w:rPr>
          <m:t>=0.39,p=0.98</m:t>
        </m:r>
      </m:oMath>
      <w:r>
        <w:rPr>
          <w:rFonts w:ascii="Arial" w:hAnsi="Arial" w:cs="Arial"/>
        </w:rPr>
        <w:t>).</w:t>
      </w:r>
      <w:ins w:id="225" w:author="Ava" w:date="2020-09-14T16:29:00Z">
        <w:r w:rsidR="00EA74F8">
          <w:rPr>
            <w:rFonts w:ascii="Arial" w:hAnsi="Arial" w:cs="Arial"/>
          </w:rPr>
          <w:t xml:space="preserve"> </w:t>
        </w:r>
      </w:ins>
      <w:ins w:id="226" w:author="Ava" w:date="2020-09-14T16:30:00Z">
        <w:r w:rsidR="00EA74F8">
          <w:rPr>
            <w:rFonts w:ascii="Arial" w:hAnsi="Arial" w:cs="Arial"/>
          </w:rPr>
          <w:t>(</w:t>
        </w:r>
      </w:ins>
      <w:ins w:id="227" w:author="Ava" w:date="2020-09-14T16:29:00Z">
        <w:r w:rsidR="00EA74F8">
          <w:rPr>
            <w:rFonts w:ascii="Arial" w:hAnsi="Arial" w:cs="Arial"/>
            <w:b/>
          </w:rPr>
          <w:t>Fig.</w:t>
        </w:r>
      </w:ins>
      <w:ins w:id="228" w:author="Ava" w:date="2020-09-14T16:30:00Z">
        <w:r w:rsidR="00EA74F8">
          <w:rPr>
            <w:rFonts w:ascii="Arial" w:hAnsi="Arial" w:cs="Arial"/>
            <w:b/>
          </w:rPr>
          <w:t xml:space="preserve"> 2</w:t>
        </w:r>
        <w:r w:rsidR="00EA74F8">
          <w:rPr>
            <w:rFonts w:ascii="Arial" w:hAnsi="Arial" w:cs="Arial"/>
          </w:rPr>
          <w:t>)</w:t>
        </w:r>
      </w:ins>
      <w:r>
        <w:rPr>
          <w:rFonts w:ascii="Arial" w:hAnsi="Arial" w:cs="Arial"/>
        </w:rPr>
        <w:t xml:space="preserve"> We found only a main effect of pairs (</w:t>
      </w:r>
      <m:oMath>
        <m:r>
          <w:rPr>
            <w:rFonts w:ascii="Cambria Math" w:hAnsi="Cambria Math" w:cs="Arial"/>
          </w:rPr>
          <m:t>F</m:t>
        </m:r>
        <m:d>
          <m:dPr>
            <m:ctrlPr>
              <w:rPr>
                <w:rFonts w:ascii="Cambria Math" w:hAnsi="Cambria Math" w:cs="Arial"/>
                <w:i/>
              </w:rPr>
            </m:ctrlPr>
          </m:dPr>
          <m:e>
            <m:r>
              <w:rPr>
                <w:rFonts w:ascii="Cambria Math" w:hAnsi="Cambria Math" w:cs="Arial"/>
              </w:rPr>
              <m:t>2</m:t>
            </m:r>
          </m:e>
        </m:d>
        <m:r>
          <w:rPr>
            <w:rFonts w:ascii="Cambria Math" w:hAnsi="Cambria Math" w:cs="Arial"/>
          </w:rPr>
          <m:t>=12.97,p&lt;0.0001</m:t>
        </m:r>
      </m:oMath>
      <w:r>
        <w:rPr>
          <w:rFonts w:ascii="Arial" w:hAnsi="Arial" w:cs="Arial"/>
        </w:rPr>
        <w:t>)</w:t>
      </w:r>
      <w:r w:rsidR="006E3BAD">
        <w:rPr>
          <w:rFonts w:ascii="Arial" w:hAnsi="Arial" w:cs="Arial"/>
        </w:rPr>
        <w:t>.</w:t>
      </w:r>
      <w:ins w:id="229" w:author="Ava" w:date="2020-09-14T16:29:00Z">
        <w:r w:rsidR="00EA74F8">
          <w:rPr>
            <w:rFonts w:ascii="Arial" w:hAnsi="Arial" w:cs="Arial"/>
          </w:rPr>
          <w:t xml:space="preserve"> (</w:t>
        </w:r>
        <w:r w:rsidR="00EA74F8">
          <w:rPr>
            <w:rFonts w:ascii="Arial" w:hAnsi="Arial" w:cs="Arial"/>
            <w:b/>
          </w:rPr>
          <w:t>Fig. S2a</w:t>
        </w:r>
        <w:r w:rsidR="00EA74F8">
          <w:rPr>
            <w:rFonts w:ascii="Arial" w:hAnsi="Arial" w:cs="Arial"/>
          </w:rPr>
          <w:t>)</w:t>
        </w:r>
      </w:ins>
      <w:r w:rsidR="006E3BAD">
        <w:rPr>
          <w:rFonts w:ascii="Arial" w:hAnsi="Arial" w:cs="Arial"/>
        </w:rPr>
        <w:t xml:space="preserve"> Tukey-corrected contrasts between pairs showed all pair differences to be significant</w:t>
      </w:r>
      <w:r w:rsidR="00812F22">
        <w:rPr>
          <w:rFonts w:ascii="Arial" w:hAnsi="Arial" w:cs="Arial"/>
        </w:rPr>
        <w:t xml:space="preserve"> (all </w:t>
      </w:r>
      <m:oMath>
        <m:r>
          <w:rPr>
            <w:rFonts w:ascii="Cambria Math" w:hAnsi="Cambria Math" w:cs="Arial"/>
          </w:rPr>
          <m:t>p&lt;0.05</m:t>
        </m:r>
      </m:oMath>
      <w:r w:rsidR="00812F22">
        <w:rPr>
          <w:rFonts w:ascii="Arial" w:hAnsi="Arial" w:cs="Arial"/>
        </w:rPr>
        <w:t>)</w:t>
      </w:r>
      <w:r w:rsidR="006E3BAD">
        <w:rPr>
          <w:rFonts w:ascii="Arial" w:hAnsi="Arial" w:cs="Arial"/>
        </w:rPr>
        <w:t>; most notably, the mean differences between position 1-2 were significantly different than those between positions 2-3</w:t>
      </w:r>
      <w:r w:rsidR="00812F22">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11.8</m:t>
            </m:r>
          </m:e>
        </m:d>
        <m:r>
          <w:rPr>
            <w:rFonts w:ascii="Cambria Math" w:hAnsi="Cambria Math" w:cs="Arial"/>
          </w:rPr>
          <m:t>=2.57, p=0.028,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d=0..24</m:t>
        </m:r>
      </m:oMath>
      <w:r w:rsidR="00812F22">
        <w:rPr>
          <w:rFonts w:ascii="Arial" w:hAnsi="Arial" w:cs="Arial"/>
        </w:rPr>
        <w:t>)</w:t>
      </w:r>
      <w:r w:rsidR="006E3BAD">
        <w:rPr>
          <w:rFonts w:ascii="Arial" w:hAnsi="Arial" w:cs="Arial"/>
        </w:rPr>
        <w:t>, supporting the notion that the RT</w:t>
      </w:r>
      <w:r w:rsidR="00812F22">
        <w:rPr>
          <w:rFonts w:ascii="Arial" w:hAnsi="Arial" w:cs="Arial"/>
        </w:rPr>
        <w:t xml:space="preserve"> effect is not linear. </w:t>
      </w:r>
      <w:ins w:id="230" w:author="Ava" w:date="2020-09-14T16:28:00Z">
        <w:r w:rsidR="00EA74F8">
          <w:rPr>
            <w:rFonts w:ascii="Arial" w:hAnsi="Arial" w:cs="Arial"/>
          </w:rPr>
          <w:t>Since t</w:t>
        </w:r>
      </w:ins>
      <w:del w:id="231" w:author="Ava" w:date="2020-09-14T16:28:00Z">
        <w:r w:rsidR="00812F22" w:rsidDel="00EA74F8">
          <w:rPr>
            <w:rFonts w:ascii="Arial" w:hAnsi="Arial" w:cs="Arial"/>
          </w:rPr>
          <w:delText>T</w:delText>
        </w:r>
      </w:del>
      <w:r w:rsidR="00812F22">
        <w:rPr>
          <w:rFonts w:ascii="Arial" w:hAnsi="Arial" w:cs="Arial"/>
        </w:rPr>
        <w:t xml:space="preserve">he decrease in RT observed between positions </w:t>
      </w:r>
      <w:proofErr w:type="gramStart"/>
      <w:r w:rsidR="00812F22">
        <w:rPr>
          <w:rFonts w:ascii="Arial" w:hAnsi="Arial" w:cs="Arial"/>
        </w:rPr>
        <w:t>1</w:t>
      </w:r>
      <w:proofErr w:type="gramEnd"/>
      <w:r w:rsidR="00812F22">
        <w:rPr>
          <w:rFonts w:ascii="Arial" w:hAnsi="Arial" w:cs="Arial"/>
        </w:rPr>
        <w:t xml:space="preserve"> and 2 is indeed larger than between 2 and 3</w:t>
      </w:r>
      <w:del w:id="232" w:author="Ava" w:date="2020-09-14T16:28:00Z">
        <w:r w:rsidR="00812F22" w:rsidDel="00EA74F8">
          <w:rPr>
            <w:rFonts w:ascii="Arial" w:hAnsi="Arial" w:cs="Arial"/>
          </w:rPr>
          <w:delText>, therefore</w:delText>
        </w:r>
      </w:del>
      <w:r w:rsidR="00812F22">
        <w:rPr>
          <w:rFonts w:ascii="Arial" w:hAnsi="Arial" w:cs="Arial"/>
        </w:rPr>
        <w:t>, the effect cannot be due to a simple confound of monotonically decreasing RTs over the course of the session.</w:t>
      </w:r>
      <w:r w:rsidR="003734F7">
        <w:rPr>
          <w:rFonts w:ascii="Arial" w:hAnsi="Arial" w:cs="Arial"/>
        </w:rPr>
        <w:t xml:space="preserve"> Additionally, there was no effect of block on overall RT (</w:t>
      </w:r>
      <m:oMath>
        <m:r>
          <w:rPr>
            <w:rFonts w:ascii="Cambria Math" w:hAnsi="Cambria Math" w:cs="Arial"/>
          </w:rPr>
          <m:t>F</m:t>
        </m:r>
        <m:d>
          <m:dPr>
            <m:ctrlPr>
              <w:rPr>
                <w:rFonts w:ascii="Cambria Math" w:hAnsi="Cambria Math" w:cs="Arial"/>
                <w:i/>
              </w:rPr>
            </m:ctrlPr>
          </m:dPr>
          <m:e>
            <m:r>
              <w:rPr>
                <w:rFonts w:ascii="Cambria Math" w:hAnsi="Cambria Math" w:cs="Arial"/>
              </w:rPr>
              <m:t>1</m:t>
            </m:r>
          </m:e>
        </m:d>
        <m:r>
          <w:rPr>
            <w:rFonts w:ascii="Cambria Math" w:hAnsi="Cambria Math" w:cs="Arial"/>
          </w:rPr>
          <m:t>=0.36,p=0.551</m:t>
        </m:r>
      </m:oMath>
      <w:r w:rsidR="003734F7">
        <w:rPr>
          <w:rFonts w:ascii="Arial" w:hAnsi="Arial" w:cs="Arial"/>
        </w:rPr>
        <w:t xml:space="preserve">) nor any difference between RTs when looking specifically at blocks </w:t>
      </w:r>
      <w:proofErr w:type="gramStart"/>
      <w:r w:rsidR="003734F7">
        <w:rPr>
          <w:rFonts w:ascii="Arial" w:hAnsi="Arial" w:cs="Arial"/>
        </w:rPr>
        <w:t>1</w:t>
      </w:r>
      <w:proofErr w:type="gramEnd"/>
      <w:r w:rsidR="003734F7">
        <w:rPr>
          <w:rFonts w:ascii="Arial" w:hAnsi="Arial" w:cs="Arial"/>
        </w:rPr>
        <w:t xml:space="preserve"> and 8 (</w:t>
      </w:r>
      <m:oMath>
        <m:r>
          <w:rPr>
            <w:rFonts w:ascii="Cambria Math" w:hAnsi="Cambria Math" w:cs="Arial"/>
          </w:rPr>
          <m:t>t</m:t>
        </m:r>
        <m:d>
          <m:dPr>
            <m:ctrlPr>
              <w:rPr>
                <w:rFonts w:ascii="Cambria Math" w:hAnsi="Cambria Math" w:cs="Arial"/>
                <w:i/>
              </w:rPr>
            </m:ctrlPr>
          </m:dPr>
          <m:e>
            <m:r>
              <w:rPr>
                <w:rFonts w:ascii="Cambria Math" w:hAnsi="Cambria Math" w:cs="Arial"/>
              </w:rPr>
              <m:t>49.93</m:t>
            </m:r>
          </m:e>
        </m:d>
        <m:r>
          <w:rPr>
            <w:rFonts w:ascii="Cambria Math" w:hAnsi="Cambria Math" w:cs="Arial"/>
          </w:rPr>
          <m:t>=-0.60,p=0.55)</m:t>
        </m:r>
      </m:oMath>
      <w:r w:rsidR="003734F7">
        <w:rPr>
          <w:rFonts w:ascii="Arial" w:hAnsi="Arial" w:cs="Arial"/>
        </w:rPr>
        <w:t>). This suggests that</w:t>
      </w:r>
      <w:ins w:id="233" w:author="Ava" w:date="2020-09-14T16:29:00Z">
        <w:r w:rsidR="00EA74F8">
          <w:rPr>
            <w:rFonts w:ascii="Arial" w:hAnsi="Arial" w:cs="Arial"/>
          </w:rPr>
          <w:t xml:space="preserve"> </w:t>
        </w:r>
      </w:ins>
      <w:del w:id="234" w:author="Ava" w:date="2020-09-14T16:29:00Z">
        <w:r w:rsidR="003734F7" w:rsidDel="00EA74F8">
          <w:rPr>
            <w:rFonts w:ascii="Arial" w:hAnsi="Arial" w:cs="Arial"/>
          </w:rPr>
          <w:delText xml:space="preserve"> </w:delText>
        </w:r>
      </w:del>
      <w:r w:rsidR="003734F7">
        <w:rPr>
          <w:rFonts w:ascii="Arial" w:hAnsi="Arial" w:cs="Arial"/>
        </w:rPr>
        <w:t xml:space="preserve">overall RTs stayed the same and therefore could not have spuriously induced an observed effect of ordinal position on RT. </w:t>
      </w:r>
    </w:p>
    <w:p w14:paraId="3EC4D859" w14:textId="42CD9D4D" w:rsidR="0010256B" w:rsidRPr="004B44ED" w:rsidRDefault="00617272">
      <w:pPr>
        <w:spacing w:before="240" w:after="16" w:line="276" w:lineRule="auto"/>
        <w:jc w:val="both"/>
        <w:rPr>
          <w:rFonts w:ascii="Arial" w:hAnsi="Arial" w:cs="Arial"/>
        </w:rPr>
        <w:pPrChange w:id="235" w:author="Ava" w:date="2020-09-14T17:51:00Z">
          <w:pPr>
            <w:jc w:val="both"/>
          </w:pPr>
        </w:pPrChange>
      </w:pPr>
      <w:r w:rsidRPr="004B44ED">
        <w:rPr>
          <w:rFonts w:ascii="Arial" w:hAnsi="Arial" w:cs="Arial"/>
        </w:rPr>
        <w:t xml:space="preserve">Finally, we computed a measure of online statistical learning </w:t>
      </w:r>
      <w:del w:id="236" w:author="Ava" w:date="2020-09-14T16:30:00Z">
        <w:r w:rsidRPr="004B44ED" w:rsidDel="00D6156F">
          <w:rPr>
            <w:rFonts w:ascii="Arial" w:hAnsi="Arial" w:cs="Arial"/>
          </w:rPr>
          <w:delText xml:space="preserve">from </w:delText>
        </w:r>
      </w:del>
      <w:ins w:id="237" w:author="Ava" w:date="2020-09-14T16:30:00Z">
        <w:r w:rsidR="00D6156F">
          <w:rPr>
            <w:rFonts w:ascii="Arial" w:hAnsi="Arial" w:cs="Arial"/>
          </w:rPr>
          <w:t>based upon</w:t>
        </w:r>
        <w:r w:rsidR="00D6156F" w:rsidRPr="004B44ED">
          <w:rPr>
            <w:rFonts w:ascii="Arial" w:hAnsi="Arial" w:cs="Arial"/>
          </w:rPr>
          <w:t xml:space="preserve"> </w:t>
        </w:r>
      </w:ins>
      <w:r w:rsidRPr="004B44ED">
        <w:rPr>
          <w:rFonts w:ascii="Arial" w:hAnsi="Arial" w:cs="Arial"/>
        </w:rPr>
        <w:t>the target detection task, borrowed from Sieg</w:t>
      </w:r>
      <w:r w:rsidR="00DF1F0F">
        <w:rPr>
          <w:rFonts w:ascii="Arial" w:hAnsi="Arial" w:cs="Arial"/>
        </w:rPr>
        <w:t>el</w:t>
      </w:r>
      <w:r w:rsidRPr="004B44ED">
        <w:rPr>
          <w:rFonts w:ascii="Arial" w:hAnsi="Arial" w:cs="Arial"/>
        </w:rPr>
        <w:t>man and colleagues</w:t>
      </w:r>
      <w:r w:rsidR="0010256B" w:rsidRPr="004B44ED">
        <w:rPr>
          <w:rFonts w:ascii="Arial" w:hAnsi="Arial" w:cs="Arial"/>
        </w:rPr>
        <w:t xml:space="preserve"> </w:t>
      </w:r>
      <w:r w:rsidRPr="004B44ED">
        <w:rPr>
          <w:rFonts w:ascii="Arial" w:hAnsi="Arial" w:cs="Arial"/>
        </w:rPr>
        <w:fldChar w:fldCharType="begin" w:fldLock="1"/>
      </w:r>
      <w:r w:rsidR="00A86799" w:rsidRPr="004B44ED">
        <w:rPr>
          <w:rFonts w:ascii="Arial" w:hAnsi="Arial" w:cs="Arial"/>
        </w:rPr>
        <w:instrText>ADDIN CSL_CITATION {"citationItems":[{"id":"ITEM-1","itemData":{"DOI":"10.1111/cogs.12556","ISSN":"03640213","author":[{"dropping-particle":"","family":"Siegelman","given":"Noam","non-dropping-particle":"","parse-names":false,"suffix":""},{"dropping-particle":"","family":"Bogaerts","given":"Louisa","non-dropping-particle":"","parse-names":false,"suffix":""},{"dropping-particle":"","family":"Kronenfeld","given":"Ofer","non-dropping-particle":"","parse-names":false,"suffix":""},{"dropping-particle":"","family":"Frost","given":"Ram","non-dropping-particle":"","parse-names":false,"suffix":""}],"container-title":"Cognitive Science","id":"ITEM-1","issued":{"date-parts":[["2018","6"]]},"page":"692-727","publisher":"John Wiley &amp; Sons, Ltd (10.1111)","title":"Redefining “Learning” in Statistical Learning: What Does an Online Measure Reveal About the Assimilation of Visual Regularities?","type":"article-journal","volume":"42"},"uris":["http://www.mendeley.com/documents/?uuid=1ca16d89-d2d8-3b57-81d6-f52507789810"]}],"mendeley":{"formattedCitation":"(Siegelman et al. 2018)","plainTextFormattedCitation":"(Siegelman et al. 2018)","previouslyFormattedCitation":"(Siegelman et al. 2018)"},"properties":{"noteIndex":0},"schema":"https://github.com/citation-style-language/schema/raw/master/csl-citation.json"}</w:instrText>
      </w:r>
      <w:r w:rsidRPr="004B44ED">
        <w:rPr>
          <w:rFonts w:ascii="Arial" w:hAnsi="Arial" w:cs="Arial"/>
        </w:rPr>
        <w:fldChar w:fldCharType="separate"/>
      </w:r>
      <w:r w:rsidR="00A86799" w:rsidRPr="004B44ED">
        <w:rPr>
          <w:rFonts w:ascii="Arial" w:hAnsi="Arial" w:cs="Arial"/>
          <w:noProof/>
        </w:rPr>
        <w:t>(Siegelman et al. 2018)</w:t>
      </w:r>
      <w:r w:rsidRPr="004B44ED">
        <w:rPr>
          <w:rFonts w:ascii="Arial" w:hAnsi="Arial" w:cs="Arial"/>
        </w:rPr>
        <w:fldChar w:fldCharType="end"/>
      </w:r>
      <w:r w:rsidR="004B44ED" w:rsidRPr="004B44ED">
        <w:rPr>
          <w:rFonts w:ascii="Arial" w:hAnsi="Arial" w:cs="Arial"/>
        </w:rPr>
        <w:t>, as follows</w:t>
      </w:r>
      <w:r w:rsidR="0010256B" w:rsidRPr="004B44ED">
        <w:rPr>
          <w:rFonts w:ascii="Arial" w:hAnsi="Arial" w:cs="Arial"/>
        </w:rPr>
        <w:t>:</w:t>
      </w:r>
    </w:p>
    <w:p w14:paraId="3E34C533" w14:textId="3019AABA" w:rsidR="0010256B" w:rsidRPr="004B44ED" w:rsidRDefault="0010256B">
      <w:pPr>
        <w:spacing w:before="240" w:after="16" w:line="276" w:lineRule="auto"/>
        <w:jc w:val="center"/>
        <w:rPr>
          <w:rFonts w:ascii="Arial" w:hAnsi="Arial" w:cs="Arial"/>
        </w:rPr>
        <w:pPrChange w:id="238" w:author="Ava" w:date="2020-09-14T17:51:00Z">
          <w:pPr>
            <w:spacing w:line="240" w:lineRule="auto"/>
            <w:jc w:val="center"/>
          </w:pPr>
        </w:pPrChange>
      </w:pPr>
      <m:oMath>
        <m:r>
          <w:rPr>
            <w:rFonts w:ascii="Cambria Math" w:hAnsi="Cambria Math" w:cs="Arial"/>
          </w:rPr>
          <m:t>Online SL= logRT(1</m:t>
        </m:r>
        <m:r>
          <w:rPr>
            <w:rFonts w:ascii="Cambria Math" w:hAnsi="Cambria Math" w:cs="Arial"/>
            <w:vertAlign w:val="superscript"/>
          </w:rPr>
          <m:t>st</m:t>
        </m:r>
        <m:r>
          <w:rPr>
            <w:rFonts w:ascii="Cambria Math" w:hAnsi="Cambria Math" w:cs="Arial"/>
          </w:rPr>
          <m:t xml:space="preserve"> position) – mean(logRT</m:t>
        </m:r>
        <m:d>
          <m:dPr>
            <m:ctrlPr>
              <w:rPr>
                <w:rFonts w:ascii="Cambria Math" w:hAnsi="Cambria Math" w:cs="Arial"/>
                <w:i/>
              </w:rPr>
            </m:ctrlPr>
          </m:dPr>
          <m:e>
            <m:r>
              <w:rPr>
                <w:rFonts w:ascii="Cambria Math" w:hAnsi="Cambria Math" w:cs="Arial"/>
              </w:rPr>
              <m:t>2</m:t>
            </m:r>
            <m:r>
              <w:rPr>
                <w:rFonts w:ascii="Cambria Math" w:hAnsi="Cambria Math" w:cs="Arial"/>
                <w:vertAlign w:val="superscript"/>
              </w:rPr>
              <m:t>nd position</m:t>
            </m:r>
          </m:e>
        </m:d>
        <m:r>
          <w:rPr>
            <w:rFonts w:ascii="Cambria Math" w:hAnsi="Cambria Math" w:cs="Arial"/>
          </w:rPr>
          <m:t>+ logRT(3</m:t>
        </m:r>
        <m:r>
          <w:rPr>
            <w:rFonts w:ascii="Cambria Math" w:hAnsi="Cambria Math" w:cs="Arial"/>
            <w:vertAlign w:val="superscript"/>
          </w:rPr>
          <m:t>rd</m:t>
        </m:r>
        <m:r>
          <w:rPr>
            <w:rFonts w:ascii="Cambria Math" w:hAnsi="Cambria Math" w:cs="Arial"/>
          </w:rPr>
          <m:t xml:space="preserve"> position</m:t>
        </m:r>
      </m:oMath>
      <w:r w:rsidRPr="004B44ED">
        <w:rPr>
          <w:rFonts w:ascii="Arial" w:hAnsi="Arial" w:cs="Arial"/>
        </w:rPr>
        <w:t>)</w:t>
      </w:r>
    </w:p>
    <w:p w14:paraId="7E83F84C" w14:textId="259649C0" w:rsidR="004B44ED" w:rsidRPr="004B44ED" w:rsidRDefault="004B44ED">
      <w:pPr>
        <w:spacing w:before="240" w:after="16" w:line="276" w:lineRule="auto"/>
        <w:jc w:val="both"/>
        <w:rPr>
          <w:rFonts w:ascii="Arial" w:hAnsi="Arial" w:cs="Arial"/>
        </w:rPr>
        <w:pPrChange w:id="239" w:author="Ava" w:date="2020-09-14T17:51:00Z">
          <w:pPr>
            <w:jc w:val="both"/>
          </w:pPr>
        </w:pPrChange>
      </w:pPr>
      <w:r w:rsidRPr="004B44ED">
        <w:rPr>
          <w:rFonts w:ascii="Arial" w:hAnsi="Arial" w:cs="Arial"/>
        </w:rPr>
        <w:t>We computed this measure of SL for each participant and for each block. A linear model with the SL measure as outcome variable and block as predictor failed to reveal any effect of block on this composite measure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7,N=33</m:t>
            </m:r>
          </m:e>
        </m:d>
        <m:r>
          <w:rPr>
            <w:rFonts w:ascii="Cambria Math" w:hAnsi="Cambria Math" w:cs="Arial"/>
          </w:rPr>
          <m:t>=6.50, p=0.48</m:t>
        </m:r>
        <m:r>
          <w:ins w:id="240" w:author="Ava" w:date="2020-09-14T16:31:00Z">
            <w:rPr>
              <w:rFonts w:ascii="Cambria Math" w:hAnsi="Cambria Math" w:cs="Arial"/>
            </w:rPr>
            <m:t xml:space="preserve">, </m:t>
          </w:ins>
        </m:r>
        <m:r>
          <w:del w:id="241" w:author="Ava" w:date="2020-09-14T16:31:00Z">
            <w:rPr>
              <w:rFonts w:ascii="Cambria Math" w:hAnsi="Cambria Math" w:cs="Arial"/>
            </w:rPr>
            <m:t xml:space="preserve">, </m:t>
          </w:del>
        </m:r>
        <m:r>
          <m:rPr>
            <m:nor/>
          </m:rPr>
          <w:rPr>
            <w:rFonts w:ascii="Arial" w:hAnsi="Arial" w:cs="Arial"/>
          </w:rPr>
          <m:t>Type II</m:t>
        </m:r>
        <m:r>
          <w:del w:id="242" w:author="Ava" w:date="2020-09-14T16:31:00Z">
            <m:rPr>
              <m:nor/>
            </m:rPr>
            <w:rPr>
              <w:rFonts w:ascii="Arial" w:hAnsi="Arial" w:cs="Arial"/>
            </w:rPr>
            <m:t xml:space="preserve"> Wald Chi-square test</m:t>
          </w:del>
        </m:r>
      </m:oMath>
      <w:r w:rsidRPr="004B44ED">
        <w:rPr>
          <w:rFonts w:ascii="Arial" w:hAnsi="Arial" w:cs="Arial"/>
        </w:rPr>
        <w:t>).</w:t>
      </w:r>
      <w:ins w:id="243" w:author="Ava" w:date="2020-09-14T16:31:00Z">
        <w:r w:rsidR="00552B9E">
          <w:rPr>
            <w:rFonts w:ascii="Arial" w:hAnsi="Arial" w:cs="Arial"/>
          </w:rPr>
          <w:t xml:space="preserve"> (</w:t>
        </w:r>
        <w:r w:rsidR="00552B9E">
          <w:rPr>
            <w:rFonts w:ascii="Arial" w:hAnsi="Arial" w:cs="Arial"/>
            <w:b/>
          </w:rPr>
          <w:t>Fig. 1d</w:t>
        </w:r>
        <w:r w:rsidR="00552B9E">
          <w:rPr>
            <w:rFonts w:ascii="Arial" w:hAnsi="Arial" w:cs="Arial"/>
          </w:rPr>
          <w:t>)</w:t>
        </w:r>
      </w:ins>
      <w:r w:rsidRPr="004B44ED">
        <w:rPr>
          <w:rFonts w:ascii="Arial" w:hAnsi="Arial" w:cs="Arial"/>
        </w:rPr>
        <w:t xml:space="preserve"> This is an additional </w:t>
      </w:r>
      <w:r>
        <w:rPr>
          <w:rFonts w:ascii="Arial" w:hAnsi="Arial" w:cs="Arial"/>
        </w:rPr>
        <w:t xml:space="preserve">piece of evidence in support of early emergence of differentiated reaction times and stable behavior thereafter. </w:t>
      </w:r>
    </w:p>
    <w:p w14:paraId="3573A332" w14:textId="77777777" w:rsidR="00617272" w:rsidRPr="00DD26DA" w:rsidRDefault="00617272">
      <w:pPr>
        <w:pStyle w:val="Heading4"/>
        <w:spacing w:before="240" w:after="16" w:line="276" w:lineRule="auto"/>
        <w:rPr>
          <w:rFonts w:ascii="Arial" w:hAnsi="Arial" w:cs="Arial"/>
          <w:b/>
        </w:rPr>
        <w:pPrChange w:id="244" w:author="Ava" w:date="2020-09-14T17:58:00Z">
          <w:pPr/>
        </w:pPrChange>
      </w:pPr>
      <w:r w:rsidRPr="00494ACB">
        <w:rPr>
          <w:rFonts w:ascii="Arial" w:hAnsi="Arial" w:cs="Arial"/>
          <w:b/>
          <w:color w:val="auto"/>
          <w:rPrChange w:id="245" w:author="Ava" w:date="2020-09-14T17:58:00Z">
            <w:rPr>
              <w:rFonts w:ascii="Arial" w:hAnsi="Arial" w:cs="Arial"/>
              <w:b/>
              <w:iCs/>
            </w:rPr>
          </w:rPrChange>
        </w:rPr>
        <w:t xml:space="preserve">Pseudowords Can Be Distinguished </w:t>
      </w:r>
      <w:proofErr w:type="gramStart"/>
      <w:r w:rsidRPr="00494ACB">
        <w:rPr>
          <w:rFonts w:ascii="Arial" w:hAnsi="Arial" w:cs="Arial"/>
          <w:b/>
          <w:color w:val="auto"/>
          <w:rPrChange w:id="246" w:author="Ava" w:date="2020-09-14T17:58:00Z">
            <w:rPr>
              <w:rFonts w:ascii="Arial" w:hAnsi="Arial" w:cs="Arial"/>
              <w:b/>
              <w:iCs/>
            </w:rPr>
          </w:rPrChange>
        </w:rPr>
        <w:t>From</w:t>
      </w:r>
      <w:proofErr w:type="gramEnd"/>
      <w:r w:rsidRPr="00494ACB">
        <w:rPr>
          <w:rFonts w:ascii="Arial" w:hAnsi="Arial" w:cs="Arial"/>
          <w:b/>
          <w:color w:val="auto"/>
          <w:rPrChange w:id="247" w:author="Ava" w:date="2020-09-14T17:58:00Z">
            <w:rPr>
              <w:rFonts w:ascii="Arial" w:hAnsi="Arial" w:cs="Arial"/>
              <w:b/>
              <w:iCs/>
            </w:rPr>
          </w:rPrChange>
        </w:rPr>
        <w:t xml:space="preserve"> Part-words</w:t>
      </w:r>
    </w:p>
    <w:p w14:paraId="483C9ECB" w14:textId="6E97D367" w:rsidR="00E06F26" w:rsidRDefault="00617272">
      <w:pPr>
        <w:spacing w:before="240" w:after="16" w:line="276" w:lineRule="auto"/>
        <w:jc w:val="both"/>
        <w:rPr>
          <w:ins w:id="248" w:author="Ava" w:date="2020-09-14T16:39:00Z"/>
          <w:rFonts w:ascii="Arial" w:hAnsi="Arial" w:cs="Arial"/>
        </w:rPr>
        <w:pPrChange w:id="249" w:author="Ava" w:date="2020-09-14T17:51:00Z">
          <w:pPr>
            <w:jc w:val="both"/>
          </w:pPr>
        </w:pPrChange>
      </w:pPr>
      <w:r w:rsidRPr="00DD26DA">
        <w:rPr>
          <w:rFonts w:ascii="Arial" w:hAnsi="Arial" w:cs="Arial"/>
        </w:rPr>
        <w:t xml:space="preserve">In the </w:t>
      </w:r>
      <w:del w:id="250" w:author="Ava" w:date="2020-09-14T16:34:00Z">
        <w:r w:rsidRPr="00DD26DA" w:rsidDel="00E06F26">
          <w:rPr>
            <w:rFonts w:ascii="Arial" w:hAnsi="Arial" w:cs="Arial"/>
          </w:rPr>
          <w:delText xml:space="preserve">explicit </w:delText>
        </w:r>
      </w:del>
      <w:r w:rsidRPr="00DD26DA">
        <w:rPr>
          <w:rFonts w:ascii="Arial" w:hAnsi="Arial" w:cs="Arial"/>
        </w:rPr>
        <w:t>word recognition task,</w:t>
      </w:r>
      <w:ins w:id="251" w:author="Ava" w:date="2020-09-14T16:34:00Z">
        <w:r w:rsidR="00E06F26">
          <w:rPr>
            <w:rFonts w:ascii="Arial" w:hAnsi="Arial" w:cs="Arial"/>
          </w:rPr>
          <w:t xml:space="preserve"> </w:t>
        </w:r>
      </w:ins>
      <w:del w:id="252" w:author="Ava" w:date="2020-09-14T16:34:00Z">
        <w:r w:rsidRPr="00DD26DA" w:rsidDel="00E06F26">
          <w:rPr>
            <w:rFonts w:ascii="Arial" w:hAnsi="Arial" w:cs="Arial"/>
          </w:rPr>
          <w:delText xml:space="preserve"> The proportion of trials on which </w:delText>
        </w:r>
      </w:del>
      <w:r w:rsidRPr="00DD26DA">
        <w:rPr>
          <w:rFonts w:ascii="Arial" w:hAnsi="Arial" w:cs="Arial"/>
        </w:rPr>
        <w:t xml:space="preserve">participants correctly distinguished the pseudoword from the part-word </w:t>
      </w:r>
      <w:ins w:id="253" w:author="Ava" w:date="2020-09-14T16:34:00Z">
        <w:r w:rsidR="00E06F26">
          <w:rPr>
            <w:rFonts w:ascii="Arial" w:hAnsi="Arial" w:cs="Arial"/>
          </w:rPr>
          <w:t xml:space="preserve">foils </w:t>
        </w:r>
      </w:ins>
      <w:del w:id="254" w:author="Ava" w:date="2020-09-14T16:34:00Z">
        <w:r w:rsidRPr="00DD26DA" w:rsidDel="00E06F26">
          <w:rPr>
            <w:rFonts w:ascii="Arial" w:hAnsi="Arial" w:cs="Arial"/>
          </w:rPr>
          <w:delText xml:space="preserve">was </w:delText>
        </w:r>
      </w:del>
      <w:r w:rsidRPr="00DD26DA">
        <w:rPr>
          <w:rFonts w:ascii="Arial" w:hAnsi="Arial" w:cs="Arial"/>
        </w:rPr>
        <w:t xml:space="preserve">significantly above </w:t>
      </w:r>
      <w:del w:id="255" w:author="Ava" w:date="2020-09-14T16:35:00Z">
        <w:r w:rsidRPr="00DD26DA" w:rsidDel="00E06F26">
          <w:rPr>
            <w:rFonts w:ascii="Arial" w:hAnsi="Arial" w:cs="Arial"/>
          </w:rPr>
          <w:delText xml:space="preserve">a </w:delText>
        </w:r>
      </w:del>
      <w:r w:rsidRPr="00DD26DA">
        <w:rPr>
          <w:rFonts w:ascii="Arial" w:hAnsi="Arial" w:cs="Arial"/>
        </w:rPr>
        <w:t xml:space="preserve">chance </w:t>
      </w:r>
      <w:ins w:id="256" w:author="Ava" w:date="2020-09-14T16:34:00Z">
        <w:r w:rsidR="00E06F26">
          <w:rPr>
            <w:rFonts w:ascii="Arial" w:hAnsi="Arial" w:cs="Arial"/>
          </w:rPr>
          <w:t>(chance</w:t>
        </w:r>
      </w:ins>
      <w:ins w:id="257" w:author="Ava" w:date="2020-09-14T16:35:00Z">
        <w:r w:rsidR="00E06F26">
          <w:rPr>
            <w:rFonts w:ascii="Arial" w:hAnsi="Arial" w:cs="Arial"/>
          </w:rPr>
          <w:t xml:space="preserve"> level</w:t>
        </w:r>
      </w:ins>
      <w:ins w:id="258" w:author="Ava" w:date="2020-09-14T16:34:00Z">
        <w:r w:rsidR="00E06F26">
          <w:rPr>
            <w:rFonts w:ascii="Arial" w:hAnsi="Arial" w:cs="Arial"/>
          </w:rPr>
          <w:t xml:space="preserve"> = 50%, or 8 out of 16 trials)</w:t>
        </w:r>
      </w:ins>
      <w:del w:id="259" w:author="Ava" w:date="2020-09-14T16:34:00Z">
        <w:r w:rsidRPr="00DD26DA" w:rsidDel="00E06F26">
          <w:rPr>
            <w:rFonts w:ascii="Arial" w:hAnsi="Arial" w:cs="Arial"/>
          </w:rPr>
          <w:delText>level of 0.5</w:delText>
        </w:r>
      </w:del>
      <w:r w:rsidRPr="00DD26DA">
        <w:rPr>
          <w:rFonts w:ascii="Arial" w:hAnsi="Arial" w:cs="Arial"/>
        </w:rPr>
        <w:t xml:space="preserve"> (</w:t>
      </w:r>
      <m:oMath>
        <m:r>
          <w:rPr>
            <w:rFonts w:ascii="Cambria Math" w:hAnsi="Cambria Math" w:cs="Arial"/>
          </w:rPr>
          <m:t>M = 0.62, SE = 0.2; t(37) = 3.78,  p &lt; .001, Cohen’s d = 0.61</m:t>
        </m:r>
      </m:oMath>
      <w:r w:rsidRPr="00DD26DA">
        <w:rPr>
          <w:rFonts w:ascii="Arial" w:hAnsi="Arial" w:cs="Arial"/>
        </w:rPr>
        <w:t>), indicating that participants were sensitive to the implicit regularities of the syllable stream</w:t>
      </w:r>
      <w:ins w:id="260" w:author="Ava" w:date="2020-09-14T16:35:00Z">
        <w:r w:rsidR="00E06F26">
          <w:rPr>
            <w:rFonts w:ascii="Arial" w:hAnsi="Arial" w:cs="Arial"/>
          </w:rPr>
          <w:t xml:space="preserve"> and able to use this information to explicitly discriminate pseudowords from sequences of syllables</w:t>
        </w:r>
      </w:ins>
      <w:ins w:id="261" w:author="Ava" w:date="2020-09-14T16:36:00Z">
        <w:r w:rsidR="00E06F26">
          <w:rPr>
            <w:rFonts w:ascii="Arial" w:hAnsi="Arial" w:cs="Arial"/>
          </w:rPr>
          <w:t xml:space="preserve"> that crossed word boundaries</w:t>
        </w:r>
      </w:ins>
      <w:r w:rsidRPr="00DD26DA">
        <w:rPr>
          <w:rFonts w:ascii="Arial" w:hAnsi="Arial" w:cs="Arial"/>
        </w:rPr>
        <w:t xml:space="preserve">. </w:t>
      </w:r>
      <w:r w:rsidR="005E4839">
        <w:rPr>
          <w:rFonts w:ascii="Arial" w:hAnsi="Arial" w:cs="Arial"/>
          <w:b/>
        </w:rPr>
        <w:t xml:space="preserve">(Fig. </w:t>
      </w:r>
      <w:ins w:id="262" w:author="Ava" w:date="2020-09-14T16:36:00Z">
        <w:r w:rsidR="00E06F26">
          <w:rPr>
            <w:rFonts w:ascii="Arial" w:hAnsi="Arial" w:cs="Arial"/>
            <w:b/>
          </w:rPr>
          <w:t>1</w:t>
        </w:r>
      </w:ins>
      <w:del w:id="263" w:author="Ava" w:date="2020-09-14T16:36:00Z">
        <w:r w:rsidR="005E4839" w:rsidDel="00E06F26">
          <w:rPr>
            <w:rFonts w:ascii="Arial" w:hAnsi="Arial" w:cs="Arial"/>
            <w:b/>
          </w:rPr>
          <w:delText>4</w:delText>
        </w:r>
      </w:del>
      <w:ins w:id="264" w:author="Ava" w:date="2020-09-14T16:36:00Z">
        <w:r w:rsidR="00E06F26">
          <w:rPr>
            <w:rFonts w:ascii="Arial" w:hAnsi="Arial" w:cs="Arial"/>
            <w:b/>
          </w:rPr>
          <w:t>e</w:t>
        </w:r>
      </w:ins>
      <w:del w:id="265" w:author="Ava" w:date="2020-09-14T16:36:00Z">
        <w:r w:rsidRPr="00DD26DA" w:rsidDel="00E06F26">
          <w:rPr>
            <w:rFonts w:ascii="Arial" w:hAnsi="Arial" w:cs="Arial"/>
            <w:b/>
          </w:rPr>
          <w:delText>a</w:delText>
        </w:r>
      </w:del>
      <w:r w:rsidRPr="00DD26DA">
        <w:rPr>
          <w:rFonts w:ascii="Arial" w:hAnsi="Arial" w:cs="Arial"/>
          <w:b/>
        </w:rPr>
        <w:t>)</w:t>
      </w:r>
      <w:r>
        <w:rPr>
          <w:rFonts w:ascii="Arial" w:hAnsi="Arial" w:cs="Arial"/>
        </w:rPr>
        <w:t xml:space="preserve">. </w:t>
      </w:r>
      <w:proofErr w:type="gramStart"/>
      <w:r w:rsidRPr="00DD26DA">
        <w:rPr>
          <w:rFonts w:ascii="Arial" w:hAnsi="Arial" w:cs="Arial"/>
        </w:rPr>
        <w:t>71%</w:t>
      </w:r>
      <w:proofErr w:type="gramEnd"/>
      <w:r w:rsidRPr="00DD26DA">
        <w:rPr>
          <w:rFonts w:ascii="Arial" w:hAnsi="Arial" w:cs="Arial"/>
        </w:rPr>
        <w:t xml:space="preserve"> of participants (27 out of 38)</w:t>
      </w:r>
      <w:r>
        <w:rPr>
          <w:rFonts w:ascii="Arial" w:hAnsi="Arial" w:cs="Arial"/>
        </w:rPr>
        <w:t xml:space="preserve"> </w:t>
      </w:r>
      <w:ins w:id="266" w:author="Ava" w:date="2020-09-14T16:39:00Z">
        <w:r w:rsidR="00E06F26">
          <w:rPr>
            <w:rFonts w:ascii="Arial" w:hAnsi="Arial" w:cs="Arial"/>
          </w:rPr>
          <w:t>completed the task with a mean accuracy greater than chance.</w:t>
        </w:r>
      </w:ins>
    </w:p>
    <w:p w14:paraId="4D852611" w14:textId="5B5F4D95" w:rsidR="00617272" w:rsidRPr="00AD5204" w:rsidRDefault="00617272">
      <w:pPr>
        <w:spacing w:before="240" w:after="16" w:line="276" w:lineRule="auto"/>
        <w:jc w:val="both"/>
        <w:rPr>
          <w:rFonts w:ascii="Arial" w:hAnsi="Arial" w:cs="Arial"/>
        </w:rPr>
        <w:pPrChange w:id="267" w:author="Ava" w:date="2020-09-14T17:51:00Z">
          <w:pPr>
            <w:jc w:val="both"/>
          </w:pPr>
        </w:pPrChange>
      </w:pPr>
      <w:del w:id="268" w:author="Ava" w:date="2020-09-14T16:40:00Z">
        <w:r w:rsidDel="00E06F26">
          <w:rPr>
            <w:rFonts w:ascii="Arial" w:hAnsi="Arial" w:cs="Arial"/>
          </w:rPr>
          <w:delText xml:space="preserve">had proportion correct trials greater than the 0.5 chance level. </w:delText>
        </w:r>
      </w:del>
      <w:r w:rsidRPr="00DD26DA">
        <w:rPr>
          <w:rFonts w:ascii="Arial" w:hAnsi="Arial" w:cs="Arial"/>
        </w:rPr>
        <w:t>In an exploratory analysis, we also calculated the proportion correct responses for each pse</w:t>
      </w:r>
      <w:r>
        <w:rPr>
          <w:rFonts w:ascii="Arial" w:hAnsi="Arial" w:cs="Arial"/>
        </w:rPr>
        <w:t>u</w:t>
      </w:r>
      <w:r w:rsidRPr="00DD26DA">
        <w:rPr>
          <w:rFonts w:ascii="Arial" w:hAnsi="Arial" w:cs="Arial"/>
        </w:rPr>
        <w:t>doword individually</w:t>
      </w:r>
      <w:ins w:id="269" w:author="Ava" w:date="2020-09-14T16:40:00Z">
        <w:r w:rsidR="00E06F26">
          <w:rPr>
            <w:rFonts w:ascii="Arial" w:hAnsi="Arial" w:cs="Arial"/>
          </w:rPr>
          <w:t xml:space="preserve"> (out of </w:t>
        </w:r>
        <w:proofErr w:type="gramStart"/>
        <w:r w:rsidR="00E06F26">
          <w:rPr>
            <w:rFonts w:ascii="Arial" w:hAnsi="Arial" w:cs="Arial"/>
          </w:rPr>
          <w:t>4</w:t>
        </w:r>
        <w:proofErr w:type="gramEnd"/>
        <w:r w:rsidR="00E06F26">
          <w:rPr>
            <w:rFonts w:ascii="Arial" w:hAnsi="Arial" w:cs="Arial"/>
          </w:rPr>
          <w:t xml:space="preserve"> trials)</w:t>
        </w:r>
      </w:ins>
      <w:r w:rsidRPr="00DD26DA">
        <w:rPr>
          <w:rFonts w:ascii="Arial" w:hAnsi="Arial" w:cs="Arial"/>
        </w:rPr>
        <w:t xml:space="preserve">, in order to determine if any particular word was driving the overall word recognition effect. This is because distinguishing only a single word from its </w:t>
      </w:r>
      <w:del w:id="270" w:author="Ava" w:date="2020-09-14T16:40:00Z">
        <w:r w:rsidRPr="00DD26DA" w:rsidDel="00E06F26">
          <w:rPr>
            <w:rFonts w:ascii="Arial" w:hAnsi="Arial" w:cs="Arial"/>
          </w:rPr>
          <w:delText xml:space="preserve">paired </w:delText>
        </w:r>
      </w:del>
      <w:r w:rsidRPr="00DD26DA">
        <w:rPr>
          <w:rFonts w:ascii="Arial" w:hAnsi="Arial" w:cs="Arial"/>
        </w:rPr>
        <w:t>part-word</w:t>
      </w:r>
      <w:r>
        <w:rPr>
          <w:rFonts w:ascii="Arial" w:hAnsi="Arial" w:cs="Arial"/>
        </w:rPr>
        <w:t xml:space="preserve"> </w:t>
      </w:r>
      <w:ins w:id="271" w:author="Ava" w:date="2020-09-14T16:40:00Z">
        <w:r w:rsidR="00E06F26">
          <w:rPr>
            <w:rFonts w:ascii="Arial" w:hAnsi="Arial" w:cs="Arial"/>
          </w:rPr>
          <w:t xml:space="preserve">foil </w:t>
        </w:r>
      </w:ins>
      <w:r>
        <w:rPr>
          <w:rFonts w:ascii="Arial" w:hAnsi="Arial" w:cs="Arial"/>
        </w:rPr>
        <w:t>could</w:t>
      </w:r>
      <w:r w:rsidRPr="00DD26DA">
        <w:rPr>
          <w:rFonts w:ascii="Arial" w:hAnsi="Arial" w:cs="Arial"/>
        </w:rPr>
        <w:t xml:space="preserve"> be sufficient to push a participant’s performance above chance level. We found that across participants, </w:t>
      </w:r>
      <w:proofErr w:type="gramStart"/>
      <w:r w:rsidRPr="00DD26DA">
        <w:rPr>
          <w:rFonts w:ascii="Arial" w:hAnsi="Arial" w:cs="Arial"/>
        </w:rPr>
        <w:t>3</w:t>
      </w:r>
      <w:proofErr w:type="gramEnd"/>
      <w:r w:rsidRPr="00DD26DA">
        <w:rPr>
          <w:rFonts w:ascii="Arial" w:hAnsi="Arial" w:cs="Arial"/>
        </w:rPr>
        <w:t xml:space="preserve"> out of </w:t>
      </w:r>
      <w:ins w:id="272" w:author="Ava" w:date="2020-09-14T16:40:00Z">
        <w:r w:rsidR="00E06F26">
          <w:rPr>
            <w:rFonts w:ascii="Arial" w:hAnsi="Arial" w:cs="Arial"/>
          </w:rPr>
          <w:t xml:space="preserve">the </w:t>
        </w:r>
      </w:ins>
      <w:r w:rsidRPr="00DD26DA">
        <w:rPr>
          <w:rFonts w:ascii="Arial" w:hAnsi="Arial" w:cs="Arial"/>
        </w:rPr>
        <w:t xml:space="preserve">4 </w:t>
      </w:r>
      <w:ins w:id="273" w:author="Ava" w:date="2020-09-14T16:40:00Z">
        <w:r w:rsidR="00E06F26">
          <w:rPr>
            <w:rFonts w:ascii="Arial" w:hAnsi="Arial" w:cs="Arial"/>
          </w:rPr>
          <w:t>pseudo</w:t>
        </w:r>
      </w:ins>
      <w:r w:rsidRPr="00DD26DA">
        <w:rPr>
          <w:rFonts w:ascii="Arial" w:hAnsi="Arial" w:cs="Arial"/>
        </w:rPr>
        <w:t xml:space="preserve">words were discriminated above </w:t>
      </w:r>
      <w:del w:id="274" w:author="Ava" w:date="2020-09-14T16:41:00Z">
        <w:r w:rsidDel="00E06F26">
          <w:rPr>
            <w:rFonts w:ascii="Arial" w:hAnsi="Arial" w:cs="Arial"/>
          </w:rPr>
          <w:delText xml:space="preserve">a </w:delText>
        </w:r>
        <w:r w:rsidRPr="00DD26DA" w:rsidDel="00E06F26">
          <w:rPr>
            <w:rFonts w:ascii="Arial" w:hAnsi="Arial" w:cs="Arial"/>
          </w:rPr>
          <w:delText>chance level</w:delText>
        </w:r>
        <w:r w:rsidDel="00E06F26">
          <w:rPr>
            <w:rFonts w:ascii="Arial" w:hAnsi="Arial" w:cs="Arial"/>
          </w:rPr>
          <w:delText xml:space="preserve"> of 2 correct discriminations out of a possible 4</w:delText>
        </w:r>
      </w:del>
      <w:ins w:id="275" w:author="Ava" w:date="2020-09-14T16:41:00Z">
        <w:r w:rsidR="00E06F26">
          <w:rPr>
            <w:rFonts w:ascii="Arial" w:hAnsi="Arial" w:cs="Arial"/>
          </w:rPr>
          <w:t>chance (2 out of 4 trials)</w:t>
        </w:r>
      </w:ins>
      <w:del w:id="276" w:author="Ava" w:date="2020-09-14T16:41:00Z">
        <w:r w:rsidRPr="00DD26DA" w:rsidDel="00E06F26">
          <w:rPr>
            <w:rFonts w:ascii="Arial" w:hAnsi="Arial" w:cs="Arial"/>
          </w:rPr>
          <w:delText>.</w:delText>
        </w:r>
      </w:del>
      <w:r>
        <w:rPr>
          <w:rFonts w:ascii="Arial" w:hAnsi="Arial" w:cs="Arial"/>
        </w:rPr>
        <w:t xml:space="preserve"> </w:t>
      </w:r>
      <w:r w:rsidRPr="00294418">
        <w:rPr>
          <w:rFonts w:ascii="Arial" w:hAnsi="Arial" w:cs="Arial"/>
        </w:rPr>
        <w:t>(</w:t>
      </w:r>
      <m:oMath>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mipola </m:t>
            </m:r>
          </m:sub>
        </m:sSub>
        <m:r>
          <w:rPr>
            <w:rFonts w:ascii="Cambria Math" w:hAnsi="Cambria Math" w:cs="Arial"/>
          </w:rPr>
          <m:t xml:space="preserve">(37) = 3.24, p = 0.01,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nugadi </m:t>
            </m:r>
          </m:sub>
        </m:sSub>
        <m:r>
          <w:rPr>
            <w:rFonts w:ascii="Cambria Math" w:hAnsi="Cambria Math" w:cs="Arial"/>
          </w:rPr>
          <m:t xml:space="preserve">(37) = 3.31, p = 0.008,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rokise </m:t>
            </m:r>
          </m:sub>
        </m:sSub>
        <m:r>
          <w:rPr>
            <w:rFonts w:ascii="Cambria Math" w:hAnsi="Cambria Math" w:cs="Arial"/>
          </w:rPr>
          <m:t xml:space="preserve">(37) = 0.36, p = 1.0,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zabetu </m:t>
            </m:r>
          </m:sub>
        </m:sSub>
        <m:r>
          <w:rPr>
            <w:rFonts w:ascii="Cambria Math" w:hAnsi="Cambria Math" w:cs="Arial"/>
          </w:rPr>
          <m:t>(37) = 2.99, p = 0.02,</m:t>
        </m:r>
        <m:r>
          <m:rPr>
            <m:nor/>
          </m:rPr>
          <w:rPr>
            <w:rFonts w:ascii="Cambria Math" w:hAnsi="Cambria Math" w:cs="Arial"/>
          </w:rPr>
          <m:t xml:space="preserve"> Bonferroni corrected for four comparisons</m:t>
        </m:r>
      </m:oMath>
      <w:r w:rsidRPr="00294418">
        <w:rPr>
          <w:rFonts w:ascii="Arial" w:hAnsi="Arial" w:cs="Arial"/>
        </w:rPr>
        <w:t>) (</w:t>
      </w:r>
      <w:r w:rsidR="005E4839">
        <w:rPr>
          <w:rFonts w:ascii="Arial" w:hAnsi="Arial" w:cs="Arial"/>
          <w:b/>
        </w:rPr>
        <w:t xml:space="preserve">Fig. </w:t>
      </w:r>
      <w:ins w:id="277" w:author="Ava" w:date="2020-09-14T16:42:00Z">
        <w:r w:rsidR="00424B81">
          <w:rPr>
            <w:rFonts w:ascii="Arial" w:hAnsi="Arial" w:cs="Arial"/>
            <w:b/>
          </w:rPr>
          <w:t>S</w:t>
        </w:r>
      </w:ins>
      <w:del w:id="278" w:author="Ava" w:date="2020-09-14T16:42:00Z">
        <w:r w:rsidR="005E4839" w:rsidDel="00424B81">
          <w:rPr>
            <w:rFonts w:ascii="Arial" w:hAnsi="Arial" w:cs="Arial"/>
            <w:b/>
          </w:rPr>
          <w:delText>4</w:delText>
        </w:r>
      </w:del>
      <w:ins w:id="279" w:author="Ava" w:date="2020-09-14T16:43:00Z">
        <w:r w:rsidR="00424B81">
          <w:rPr>
            <w:rFonts w:ascii="Arial" w:hAnsi="Arial" w:cs="Arial"/>
            <w:b/>
          </w:rPr>
          <w:t>3</w:t>
        </w:r>
      </w:ins>
      <w:del w:id="280" w:author="Ava" w:date="2020-09-14T16:43:00Z">
        <w:r w:rsidRPr="00294418" w:rsidDel="00424B81">
          <w:rPr>
            <w:rFonts w:ascii="Arial" w:hAnsi="Arial" w:cs="Arial"/>
            <w:b/>
          </w:rPr>
          <w:delText>b</w:delText>
        </w:r>
      </w:del>
      <w:r w:rsidRPr="00294418">
        <w:rPr>
          <w:rFonts w:ascii="Arial" w:hAnsi="Arial" w:cs="Arial"/>
        </w:rPr>
        <w:t>)</w:t>
      </w:r>
    </w:p>
    <w:p w14:paraId="081233B8" w14:textId="5623E225" w:rsidR="00617272" w:rsidRPr="00494ACB" w:rsidRDefault="00617272">
      <w:pPr>
        <w:pStyle w:val="Heading4"/>
        <w:spacing w:before="240" w:after="16" w:line="276" w:lineRule="auto"/>
        <w:rPr>
          <w:rFonts w:ascii="Arial" w:hAnsi="Arial" w:cs="Arial"/>
          <w:b/>
          <w:i w:val="0"/>
          <w:rPrChange w:id="281" w:author="Ava" w:date="2020-09-14T17:58:00Z">
            <w:rPr>
              <w:rFonts w:ascii="Arial" w:hAnsi="Arial" w:cs="Arial"/>
              <w:b/>
              <w:i/>
            </w:rPr>
          </w:rPrChange>
        </w:rPr>
        <w:pPrChange w:id="282" w:author="Ava" w:date="2020-09-14T17:58:00Z">
          <w:pPr/>
        </w:pPrChange>
      </w:pPr>
      <w:r w:rsidRPr="00494ACB">
        <w:rPr>
          <w:rFonts w:ascii="Arial" w:hAnsi="Arial" w:cs="Arial"/>
          <w:b/>
          <w:color w:val="auto"/>
          <w:rPrChange w:id="283" w:author="Ava" w:date="2020-09-14T17:58:00Z">
            <w:rPr>
              <w:rFonts w:ascii="Arial" w:hAnsi="Arial" w:cs="Arial"/>
              <w:b/>
              <w:iCs/>
            </w:rPr>
          </w:rPrChange>
        </w:rPr>
        <w:lastRenderedPageBreak/>
        <w:t>Online and Offline Measures Are Weakly Correlated</w:t>
      </w:r>
    </w:p>
    <w:p w14:paraId="7BC015C6" w14:textId="52B95FCB" w:rsidR="004919A5" w:rsidRDefault="008F32AD">
      <w:pPr>
        <w:spacing w:before="240" w:after="16" w:line="276" w:lineRule="auto"/>
        <w:jc w:val="both"/>
        <w:rPr>
          <w:ins w:id="284" w:author="Ava" w:date="2020-09-14T17:00:00Z"/>
          <w:rFonts w:ascii="Arial" w:hAnsi="Arial" w:cs="Arial"/>
        </w:rPr>
        <w:pPrChange w:id="285" w:author="Ava" w:date="2020-09-14T17:51:00Z">
          <w:pPr>
            <w:jc w:val="both"/>
          </w:pPr>
        </w:pPrChange>
      </w:pPr>
      <w:ins w:id="286" w:author="Ava" w:date="2020-09-14T16:51:00Z">
        <w:r>
          <w:rPr>
            <w:rFonts w:ascii="Arial" w:hAnsi="Arial" w:cs="Arial"/>
          </w:rPr>
          <w:t>S</w:t>
        </w:r>
        <w:r w:rsidR="004919A5">
          <w:rPr>
            <w:rFonts w:ascii="Arial" w:hAnsi="Arial" w:cs="Arial"/>
          </w:rPr>
          <w:t>o far, we observed robust, positive results</w:t>
        </w:r>
      </w:ins>
      <w:ins w:id="287" w:author="Ava" w:date="2020-09-14T16:52:00Z">
        <w:r>
          <w:rPr>
            <w:rFonts w:ascii="Arial" w:hAnsi="Arial" w:cs="Arial"/>
          </w:rPr>
          <w:t xml:space="preserve"> in both </w:t>
        </w:r>
        <w:r w:rsidR="004919A5">
          <w:rPr>
            <w:rFonts w:ascii="Arial" w:hAnsi="Arial" w:cs="Arial"/>
          </w:rPr>
          <w:t xml:space="preserve">an online and offline measure of statistical learning. </w:t>
        </w:r>
      </w:ins>
      <w:ins w:id="288" w:author="Ava" w:date="2020-09-14T16:54:00Z">
        <w:r w:rsidR="004919A5">
          <w:rPr>
            <w:rFonts w:ascii="Arial" w:hAnsi="Arial" w:cs="Arial"/>
          </w:rPr>
          <w:t>We now wished to</w:t>
        </w:r>
      </w:ins>
      <w:ins w:id="289" w:author="Ava" w:date="2020-09-14T16:53:00Z">
        <w:r w:rsidR="004919A5">
          <w:rPr>
            <w:rFonts w:ascii="Arial" w:hAnsi="Arial" w:cs="Arial"/>
          </w:rPr>
          <w:t xml:space="preserve"> determine if these two measures correlate with one another, as previous papers have reported.</w:t>
        </w:r>
      </w:ins>
      <w:ins w:id="290" w:author="Ava" w:date="2020-09-14T16:54:00Z">
        <w:r w:rsidR="004919A5">
          <w:rPr>
            <w:rFonts w:ascii="Arial" w:hAnsi="Arial" w:cs="Arial"/>
          </w:rPr>
          <w:t xml:space="preserve"> </w:t>
        </w:r>
      </w:ins>
      <w:del w:id="291" w:author="Ava" w:date="2020-09-14T16:54:00Z">
        <w:r w:rsidR="00617272" w:rsidRPr="00D87448" w:rsidDel="004919A5">
          <w:rPr>
            <w:rFonts w:ascii="Arial" w:hAnsi="Arial" w:cs="Arial"/>
          </w:rPr>
          <w:delText>Finally, also asked whether the online and offline measures of statistical learning were</w:delText>
        </w:r>
        <w:r w:rsidR="00617272" w:rsidDel="004919A5">
          <w:rPr>
            <w:rFonts w:ascii="Arial" w:hAnsi="Arial" w:cs="Arial"/>
          </w:rPr>
          <w:delText xml:space="preserve"> correlated, i.e. whether sensitivity to transitional probability online predicts explicit word recognition</w:delText>
        </w:r>
        <w:r w:rsidR="00617272" w:rsidRPr="00D87448" w:rsidDel="004919A5">
          <w:rPr>
            <w:rFonts w:ascii="Arial" w:hAnsi="Arial" w:cs="Arial"/>
          </w:rPr>
          <w:delText xml:space="preserve">. </w:delText>
        </w:r>
      </w:del>
      <w:r w:rsidR="00617272">
        <w:rPr>
          <w:rFonts w:ascii="Arial" w:hAnsi="Arial" w:cs="Arial"/>
        </w:rPr>
        <w:t xml:space="preserve">Since we </w:t>
      </w:r>
      <w:del w:id="292" w:author="Ava" w:date="2020-09-14T16:54:00Z">
        <w:r w:rsidR="00617272" w:rsidDel="004919A5">
          <w:rPr>
            <w:rFonts w:ascii="Arial" w:hAnsi="Arial" w:cs="Arial"/>
          </w:rPr>
          <w:delText xml:space="preserve">had </w:delText>
        </w:r>
      </w:del>
      <w:ins w:id="293" w:author="Ava" w:date="2020-09-14T16:54:00Z">
        <w:r w:rsidR="004919A5">
          <w:rPr>
            <w:rFonts w:ascii="Arial" w:hAnsi="Arial" w:cs="Arial"/>
          </w:rPr>
          <w:t>did not have complete data for all participants in both tasks</w:t>
        </w:r>
      </w:ins>
      <w:del w:id="294" w:author="Ava" w:date="2020-09-14T16:55:00Z">
        <w:r w:rsidR="00617272" w:rsidDel="004919A5">
          <w:rPr>
            <w:rFonts w:ascii="Arial" w:hAnsi="Arial" w:cs="Arial"/>
          </w:rPr>
          <w:delText>an unequal number of data sets for the two tasks</w:delText>
        </w:r>
      </w:del>
      <w:r w:rsidR="00617272">
        <w:rPr>
          <w:rFonts w:ascii="Arial" w:hAnsi="Arial" w:cs="Arial"/>
        </w:rPr>
        <w:t xml:space="preserve">, </w:t>
      </w:r>
      <w:ins w:id="295" w:author="Ava" w:date="2020-09-14T16:55:00Z">
        <w:r w:rsidR="004919A5">
          <w:rPr>
            <w:rFonts w:ascii="Arial" w:hAnsi="Arial" w:cs="Arial"/>
          </w:rPr>
          <w:t xml:space="preserve">for this analysis </w:t>
        </w:r>
      </w:ins>
      <w:r w:rsidR="00617272">
        <w:rPr>
          <w:rFonts w:ascii="Arial" w:hAnsi="Arial" w:cs="Arial"/>
        </w:rPr>
        <w:t xml:space="preserve">we used data only from </w:t>
      </w:r>
      <w:ins w:id="296" w:author="Ava" w:date="2020-09-14T16:55:00Z">
        <w:r w:rsidR="004919A5">
          <w:rPr>
            <w:rFonts w:ascii="Arial" w:hAnsi="Arial" w:cs="Arial"/>
          </w:rPr>
          <w:t xml:space="preserve">those </w:t>
        </w:r>
      </w:ins>
      <w:r w:rsidR="00617272">
        <w:rPr>
          <w:rFonts w:ascii="Arial" w:hAnsi="Arial" w:cs="Arial"/>
        </w:rPr>
        <w:t xml:space="preserve">participants with complete data </w:t>
      </w:r>
      <w:del w:id="297" w:author="Ava" w:date="2020-09-14T16:55:00Z">
        <w:r w:rsidR="00617272" w:rsidDel="004919A5">
          <w:rPr>
            <w:rFonts w:ascii="Arial" w:hAnsi="Arial" w:cs="Arial"/>
          </w:rPr>
          <w:delText>from both tasks</w:delText>
        </w:r>
      </w:del>
      <w:ins w:id="298" w:author="Ava" w:date="2020-09-14T16:55:00Z">
        <w:r w:rsidR="004919A5">
          <w:rPr>
            <w:rFonts w:ascii="Arial" w:hAnsi="Arial" w:cs="Arial"/>
          </w:rPr>
          <w:t>sets</w:t>
        </w:r>
      </w:ins>
      <w:r w:rsidR="00617272">
        <w:rPr>
          <w:rFonts w:ascii="Arial" w:hAnsi="Arial" w:cs="Arial"/>
        </w:rPr>
        <w:t xml:space="preserve"> </w:t>
      </w:r>
      <w:commentRangeStart w:id="299"/>
      <w:commentRangeStart w:id="300"/>
      <w:r w:rsidR="00617272">
        <w:rPr>
          <w:rFonts w:ascii="Arial" w:hAnsi="Arial" w:cs="Arial"/>
        </w:rPr>
        <w:t xml:space="preserve">(N = 32). </w:t>
      </w:r>
      <w:commentRangeEnd w:id="299"/>
      <w:r w:rsidR="00617272">
        <w:rPr>
          <w:rStyle w:val="CommentReference"/>
        </w:rPr>
        <w:commentReference w:id="299"/>
      </w:r>
      <w:moveToRangeStart w:id="301" w:author="Ava" w:date="2020-09-14T16:56:00Z" w:name="move50994982"/>
      <w:commentRangeStart w:id="302"/>
      <w:commentRangeStart w:id="303"/>
      <w:commentRangeEnd w:id="300"/>
      <w:proofErr w:type="gramStart"/>
      <w:moveTo w:id="304" w:author="Ava" w:date="2020-09-14T16:56:00Z">
        <w:r w:rsidR="004919A5">
          <w:rPr>
            <w:rFonts w:ascii="Arial" w:hAnsi="Arial" w:cs="Arial"/>
          </w:rPr>
          <w:t>We</w:t>
        </w:r>
        <w:proofErr w:type="gramEnd"/>
        <w:r w:rsidR="004919A5">
          <w:rPr>
            <w:rFonts w:ascii="Arial" w:hAnsi="Arial" w:cs="Arial"/>
          </w:rPr>
          <w:t xml:space="preserve"> </w:t>
        </w:r>
      </w:moveTo>
      <w:ins w:id="305" w:author="Ava" w:date="2020-09-14T16:56:00Z">
        <w:r w:rsidR="004919A5">
          <w:rPr>
            <w:rFonts w:ascii="Arial" w:hAnsi="Arial" w:cs="Arial"/>
          </w:rPr>
          <w:t>calculated the measure of online SL (introduced above</w:t>
        </w:r>
      </w:ins>
      <w:ins w:id="306" w:author="Ava" w:date="2020-09-14T16:57:00Z">
        <w:r w:rsidR="004919A5">
          <w:rPr>
            <w:rFonts w:ascii="Arial" w:hAnsi="Arial" w:cs="Arial"/>
          </w:rPr>
          <w:t xml:space="preserve">) for each participant and correlated </w:t>
        </w:r>
      </w:ins>
      <w:ins w:id="307" w:author="Ava" w:date="2020-09-14T16:58:00Z">
        <w:r w:rsidR="004919A5">
          <w:rPr>
            <w:rFonts w:ascii="Arial" w:hAnsi="Arial" w:cs="Arial"/>
          </w:rPr>
          <w:t>each individual’s</w:t>
        </w:r>
      </w:ins>
      <w:ins w:id="308" w:author="Ava" w:date="2020-09-14T16:57:00Z">
        <w:r w:rsidR="004919A5">
          <w:rPr>
            <w:rFonts w:ascii="Arial" w:hAnsi="Arial" w:cs="Arial"/>
          </w:rPr>
          <w:t xml:space="preserve"> online SL scores with </w:t>
        </w:r>
      </w:ins>
      <w:ins w:id="309" w:author="Ava" w:date="2020-09-14T16:58:00Z">
        <w:r w:rsidR="004919A5">
          <w:rPr>
            <w:rFonts w:ascii="Arial" w:hAnsi="Arial" w:cs="Arial"/>
          </w:rPr>
          <w:t>their word recognition accuracy</w:t>
        </w:r>
      </w:ins>
      <w:ins w:id="310" w:author="Ava" w:date="2020-09-14T16:57:00Z">
        <w:r w:rsidR="004919A5">
          <w:rPr>
            <w:rFonts w:ascii="Arial" w:hAnsi="Arial" w:cs="Arial"/>
          </w:rPr>
          <w:t xml:space="preserve">. </w:t>
        </w:r>
      </w:ins>
      <w:ins w:id="311" w:author="Ava" w:date="2020-09-14T16:58:00Z">
        <w:r w:rsidR="004919A5">
          <w:rPr>
            <w:rFonts w:ascii="Arial" w:hAnsi="Arial" w:cs="Arial"/>
          </w:rPr>
          <w:t xml:space="preserve">We found a weak correlation between these two values, which did not reach </w:t>
        </w:r>
      </w:ins>
      <w:ins w:id="312" w:author="Ava" w:date="2020-09-14T16:59:00Z">
        <w:r w:rsidR="004919A5">
          <w:rPr>
            <w:rFonts w:ascii="Arial" w:hAnsi="Arial" w:cs="Arial"/>
          </w:rPr>
          <w:t>statistical</w:t>
        </w:r>
      </w:ins>
      <w:ins w:id="313" w:author="Ava" w:date="2020-09-14T16:58:00Z">
        <w:r w:rsidR="004919A5">
          <w:rPr>
            <w:rFonts w:ascii="Arial" w:hAnsi="Arial" w:cs="Arial"/>
          </w:rPr>
          <w:t xml:space="preserve"> </w:t>
        </w:r>
      </w:ins>
      <w:ins w:id="314" w:author="Ava" w:date="2020-09-14T16:59:00Z">
        <w:r w:rsidR="004919A5">
          <w:rPr>
            <w:rFonts w:ascii="Arial" w:hAnsi="Arial" w:cs="Arial"/>
          </w:rPr>
          <w:t>significance at the 5% alpha level (</w:t>
        </w:r>
        <m:oMath>
          <m:r>
            <w:rPr>
              <w:rFonts w:ascii="Cambria Math" w:hAnsi="Cambria Math" w:cs="Arial"/>
            </w:rPr>
            <m:t>ρ=0.33, p=0.06</m:t>
          </m:r>
          <m:r>
            <w:rPr>
              <w:rFonts w:ascii="Cambria Math" w:eastAsiaTheme="minorEastAsia" w:hAnsi="Cambria Math" w:cs="Arial"/>
            </w:rPr>
            <m:t xml:space="preserve">, </m:t>
          </m:r>
          <m:r>
            <m:rPr>
              <m:nor/>
            </m:rPr>
            <w:rPr>
              <w:rFonts w:ascii="Cambria Math" w:eastAsiaTheme="minorEastAsia" w:hAnsi="Cambria Math" w:cs="Arial"/>
              <w:rPrChange w:id="315" w:author="Ava" w:date="2020-09-14T17:07:00Z">
                <w:rPr>
                  <w:rFonts w:ascii="Cambria Math" w:eastAsiaTheme="minorEastAsia" w:hAnsi="Cambria Math" w:cs="Arial"/>
                </w:rPr>
              </w:rPrChange>
            </w:rPr>
            <m:t>Pearson’s product-moment correlation</m:t>
          </m:r>
        </m:oMath>
        <w:r w:rsidR="004919A5">
          <w:rPr>
            <w:rFonts w:ascii="Arial" w:hAnsi="Arial" w:cs="Arial"/>
          </w:rPr>
          <w:t>).</w:t>
        </w:r>
      </w:ins>
      <w:ins w:id="316" w:author="Ava" w:date="2020-09-14T17:00:00Z">
        <w:r w:rsidR="004919A5">
          <w:rPr>
            <w:rFonts w:ascii="Arial" w:hAnsi="Arial" w:cs="Arial"/>
          </w:rPr>
          <w:t xml:space="preserve"> (</w:t>
        </w:r>
        <w:r w:rsidR="004919A5">
          <w:rPr>
            <w:rFonts w:ascii="Arial" w:hAnsi="Arial" w:cs="Arial"/>
            <w:b/>
          </w:rPr>
          <w:t>Fig. 1f</w:t>
        </w:r>
        <w:r w:rsidR="004919A5">
          <w:rPr>
            <w:rFonts w:ascii="Arial" w:hAnsi="Arial" w:cs="Arial"/>
          </w:rPr>
          <w:t>)</w:t>
        </w:r>
        <w:r w:rsidR="00917A73">
          <w:rPr>
            <w:rFonts w:ascii="Arial" w:hAnsi="Arial" w:cs="Arial"/>
          </w:rPr>
          <w:t xml:space="preserve"> </w:t>
        </w:r>
      </w:ins>
    </w:p>
    <w:p w14:paraId="40C0B55D" w14:textId="3006776A" w:rsidR="004919A5" w:rsidRPr="00522E90" w:rsidDel="00E01275" w:rsidRDefault="00917A73">
      <w:pPr>
        <w:spacing w:before="240" w:after="16" w:line="276" w:lineRule="auto"/>
        <w:jc w:val="both"/>
        <w:rPr>
          <w:del w:id="317" w:author="Ava" w:date="2020-09-14T17:08:00Z"/>
          <w:moveTo w:id="318" w:author="Ava" w:date="2020-09-14T16:56:00Z"/>
          <w:rFonts w:ascii="Arial" w:hAnsi="Arial" w:cs="Arial"/>
        </w:rPr>
        <w:pPrChange w:id="319" w:author="Ava" w:date="2020-09-14T17:51:00Z">
          <w:pPr>
            <w:jc w:val="both"/>
          </w:pPr>
        </w:pPrChange>
      </w:pPr>
      <w:ins w:id="320" w:author="Ava" w:date="2020-09-14T17:00:00Z">
        <w:r>
          <w:rPr>
            <w:rFonts w:ascii="Arial" w:hAnsi="Arial" w:cs="Arial"/>
          </w:rPr>
          <w:t xml:space="preserve">To compare this finding with another </w:t>
        </w:r>
      </w:ins>
      <w:ins w:id="321" w:author="Ava" w:date="2020-09-14T17:05:00Z">
        <w:r w:rsidR="00E01275">
          <w:rPr>
            <w:rFonts w:ascii="Arial" w:hAnsi="Arial" w:cs="Arial"/>
          </w:rPr>
          <w:t xml:space="preserve">previous </w:t>
        </w:r>
      </w:ins>
      <w:ins w:id="322" w:author="Ava" w:date="2020-09-14T17:00:00Z">
        <w:r>
          <w:rPr>
            <w:rFonts w:ascii="Arial" w:hAnsi="Arial" w:cs="Arial"/>
          </w:rPr>
          <w:t xml:space="preserve">study which found a correlation between these values, we </w:t>
        </w:r>
      </w:ins>
      <w:ins w:id="323" w:author="Ava" w:date="2020-09-14T17:01:00Z">
        <w:r>
          <w:rPr>
            <w:rFonts w:ascii="Arial" w:hAnsi="Arial" w:cs="Arial"/>
          </w:rPr>
          <w:t>repeated</w:t>
        </w:r>
      </w:ins>
      <w:ins w:id="324" w:author="Ava" w:date="2020-09-14T17:00:00Z">
        <w:r>
          <w:rPr>
            <w:rFonts w:ascii="Arial" w:hAnsi="Arial" w:cs="Arial"/>
          </w:rPr>
          <w:t xml:space="preserve"> this analysis</w:t>
        </w:r>
      </w:ins>
      <w:ins w:id="325" w:author="Ava" w:date="2020-09-14T17:02:00Z">
        <w:r>
          <w:rPr>
            <w:rFonts w:ascii="Arial" w:hAnsi="Arial" w:cs="Arial"/>
          </w:rPr>
          <w:t xml:space="preserve">, but using the procedure from </w:t>
        </w:r>
      </w:ins>
      <w:ins w:id="326" w:author="Ava" w:date="2020-09-14T17:03:00Z">
        <w:r w:rsidR="00E01275">
          <w:rPr>
            <w:rFonts w:ascii="Arial" w:hAnsi="Arial" w:cs="Arial"/>
          </w:rPr>
          <w:fldChar w:fldCharType="begin" w:fldLock="1"/>
        </w:r>
      </w:ins>
      <w:r w:rsidR="00E01275">
        <w:rPr>
          <w:rFonts w:ascii="Arial" w:hAnsi="Arial" w:cs="Arial"/>
        </w:rPr>
        <w: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learning","type":"article-journal","volume":"90"},"uris":["http://www.mendeley.com/documents/?uuid=2917575b-6805-3808-a15b-e0bc737b639c"]}],"mendeley":{"formattedCitation":"(Batterink and Paller 2017)","plainTextFormattedCitation":"(Batterink and Paller 2017)","previouslyFormattedCitation":"(Batterink et al. 2015; Batterink and Paller 2017)"},"properties":{"noteIndex":0},"schema":"https://github.com/citation-style-language/schema/raw/master/csl-citation.json"}</w:instrText>
      </w:r>
      <w:ins w:id="327" w:author="Ava" w:date="2020-09-14T17:03:00Z">
        <w:r w:rsidR="00E01275">
          <w:rPr>
            <w:rFonts w:ascii="Arial" w:hAnsi="Arial" w:cs="Arial"/>
          </w:rPr>
          <w:fldChar w:fldCharType="separate"/>
        </w:r>
      </w:ins>
      <w:r w:rsidR="00E01275" w:rsidRPr="00E01275">
        <w:rPr>
          <w:rFonts w:ascii="Arial" w:hAnsi="Arial" w:cs="Arial"/>
          <w:noProof/>
        </w:rPr>
        <w:t>(Batterink and Paller 2017)</w:t>
      </w:r>
      <w:ins w:id="328" w:author="Ava" w:date="2020-09-14T17:03:00Z">
        <w:r w:rsidR="00E01275">
          <w:rPr>
            <w:rFonts w:ascii="Arial" w:hAnsi="Arial" w:cs="Arial"/>
          </w:rPr>
          <w:fldChar w:fldCharType="end"/>
        </w:r>
        <w:r w:rsidR="00E01275" w:rsidRPr="00A86799">
          <w:rPr>
            <w:rFonts w:ascii="Arial" w:hAnsi="Arial" w:cs="Arial"/>
          </w:rPr>
          <w:t xml:space="preserve"> </w:t>
        </w:r>
      </w:ins>
      <w:ins w:id="329" w:author="Ava" w:date="2020-09-14T17:02:00Z">
        <w:r>
          <w:rPr>
            <w:rFonts w:ascii="Arial" w:hAnsi="Arial" w:cs="Arial"/>
          </w:rPr>
          <w:t>to compute the “RT score”</w:t>
        </w:r>
      </w:ins>
      <w:ins w:id="330" w:author="Ava" w:date="2020-09-14T17:05:00Z">
        <w:r w:rsidR="00E01275">
          <w:rPr>
            <w:rFonts w:ascii="Arial" w:hAnsi="Arial" w:cs="Arial"/>
          </w:rPr>
          <w:t xml:space="preserve">: </w:t>
        </w:r>
      </w:ins>
      <m:oMath>
        <m:r>
          <w:ins w:id="331" w:author="Ava" w:date="2020-09-14T17:04:00Z">
            <w:rPr>
              <w:rFonts w:ascii="Cambria Math" w:hAnsi="Cambria Math" w:cs="Arial"/>
            </w:rPr>
            <m:t>median (</m:t>
          </w:ins>
        </m:r>
        <m:sSub>
          <m:sSubPr>
            <m:ctrlPr>
              <w:ins w:id="332" w:author="Ava" w:date="2020-09-14T17:04:00Z">
                <w:rPr>
                  <w:rFonts w:ascii="Cambria Math" w:hAnsi="Cambria Math" w:cs="Arial"/>
                  <w:i/>
                </w:rPr>
              </w:ins>
            </m:ctrlPr>
          </m:sSubPr>
          <m:e>
            <m:r>
              <w:ins w:id="333" w:author="Ava" w:date="2020-09-14T17:04:00Z">
                <w:rPr>
                  <w:rFonts w:ascii="Cambria Math" w:hAnsi="Cambria Math" w:cs="Arial"/>
                </w:rPr>
                <m:t>RT</m:t>
              </w:ins>
            </m:r>
          </m:e>
          <m:sub>
            <m:r>
              <w:ins w:id="334" w:author="Ava" w:date="2020-09-14T17:04:00Z">
                <w:rPr>
                  <w:rFonts w:ascii="Cambria Math" w:hAnsi="Cambria Math" w:cs="Arial"/>
                </w:rPr>
                <m:t>1st position</m:t>
              </w:ins>
            </m:r>
          </m:sub>
        </m:sSub>
        <m:r>
          <w:ins w:id="335" w:author="Ava" w:date="2020-09-14T17:04:00Z">
            <w:rPr>
              <w:rFonts w:ascii="Cambria Math" w:hAnsi="Cambria Math" w:cs="Arial"/>
            </w:rPr>
            <m:t>) –</m:t>
          </w:ins>
        </m:r>
        <m:r>
          <w:ins w:id="336" w:author="Ava" w:date="2020-09-14T17:05:00Z">
            <w:rPr>
              <w:rFonts w:ascii="Cambria Math" w:hAnsi="Cambria Math" w:cs="Arial"/>
            </w:rPr>
            <m:t>median (</m:t>
          </w:ins>
        </m:r>
        <m:sSub>
          <m:sSubPr>
            <m:ctrlPr>
              <w:ins w:id="337" w:author="Ava" w:date="2020-09-14T17:05:00Z">
                <w:rPr>
                  <w:rFonts w:ascii="Cambria Math" w:hAnsi="Cambria Math" w:cs="Arial"/>
                  <w:i/>
                </w:rPr>
              </w:ins>
            </m:ctrlPr>
          </m:sSubPr>
          <m:e>
            <m:r>
              <w:ins w:id="338" w:author="Ava" w:date="2020-09-14T17:05:00Z">
                <w:rPr>
                  <w:rFonts w:ascii="Cambria Math" w:hAnsi="Cambria Math" w:cs="Arial"/>
                </w:rPr>
                <m:t>RT</m:t>
              </w:ins>
            </m:r>
          </m:e>
          <m:sub>
            <m:r>
              <w:ins w:id="339" w:author="Ava" w:date="2020-09-14T17:05:00Z">
                <w:rPr>
                  <w:rFonts w:ascii="Cambria Math" w:hAnsi="Cambria Math" w:cs="Arial"/>
                </w:rPr>
                <m:t>3rd position</m:t>
              </w:ins>
            </m:r>
          </m:sub>
        </m:sSub>
        <m:r>
          <w:ins w:id="340" w:author="Ava" w:date="2020-09-14T17:05:00Z">
            <w:rPr>
              <w:rFonts w:ascii="Cambria Math" w:hAnsi="Cambria Math" w:cs="Arial"/>
            </w:rPr>
            <m:t>)</m:t>
          </w:ins>
        </m:r>
      </m:oMath>
      <w:ins w:id="341" w:author="Ava" w:date="2020-09-14T17:05:00Z">
        <w:r w:rsidR="00E01275">
          <w:rPr>
            <w:rFonts w:ascii="Arial" w:eastAsiaTheme="minorEastAsia" w:hAnsi="Arial" w:cs="Arial"/>
          </w:rPr>
          <w:t>.</w:t>
        </w:r>
        <w:r w:rsidR="00E01275" w:rsidRPr="00E01275">
          <w:rPr>
            <w:rFonts w:ascii="Arial" w:hAnsi="Arial" w:cs="Arial"/>
          </w:rPr>
          <w:t xml:space="preserve"> </w:t>
        </w:r>
        <w:r w:rsidR="00E01275">
          <w:rPr>
            <w:rFonts w:ascii="Arial" w:hAnsi="Arial" w:cs="Arial"/>
          </w:rPr>
          <w:t>This analysis revealed an even weaker correlation (</w:t>
        </w:r>
        <m:oMath>
          <m:r>
            <w:rPr>
              <w:rFonts w:ascii="Cambria Math" w:hAnsi="Cambria Math" w:cs="Arial"/>
            </w:rPr>
            <m:t>ρ=0.23, p=0.2,</m:t>
          </m:r>
        </m:oMath>
      </w:ins>
      <m:oMath>
        <m:r>
          <w:ins w:id="342" w:author="Ava" w:date="2020-09-14T17:06:00Z">
            <w:rPr>
              <w:rFonts w:ascii="Cambria Math" w:hAnsi="Cambria Math" w:cs="Arial"/>
            </w:rPr>
            <m:t xml:space="preserve"> </m:t>
          </w:ins>
        </m:r>
        <m:r>
          <w:ins w:id="343" w:author="Ava" w:date="2020-09-14T17:06:00Z">
            <m:rPr>
              <m:nor/>
            </m:rPr>
            <w:rPr>
              <w:rFonts w:ascii="Cambria Math" w:hAnsi="Cambria Math" w:cs="Arial"/>
              <w:rPrChange w:id="344" w:author="Ava" w:date="2020-09-14T17:07:00Z">
                <w:rPr>
                  <w:rFonts w:ascii="Cambria Math" w:hAnsi="Cambria Math" w:cs="Arial"/>
                  <w:i/>
                </w:rPr>
              </w:rPrChange>
            </w:rPr>
            <m:t xml:space="preserve"> Pearson's product-moment correlation</m:t>
          </w:ins>
        </m:r>
      </m:oMath>
      <w:ins w:id="345" w:author="Ava" w:date="2020-09-14T17:05:00Z">
        <w:r w:rsidR="00E01275">
          <w:rPr>
            <w:rFonts w:ascii="Arial" w:hAnsi="Arial" w:cs="Arial"/>
          </w:rPr>
          <w:t>).</w:t>
        </w:r>
      </w:ins>
      <w:ins w:id="346" w:author="Ava" w:date="2020-09-14T17:08:00Z">
        <w:r w:rsidR="00E01275">
          <w:rPr>
            <w:rFonts w:ascii="Arial" w:hAnsi="Arial" w:cs="Arial"/>
          </w:rPr>
          <w:t xml:space="preserve"> (</w:t>
        </w:r>
        <w:r w:rsidR="00E01275">
          <w:rPr>
            <w:rFonts w:ascii="Arial" w:hAnsi="Arial" w:cs="Arial"/>
            <w:b/>
          </w:rPr>
          <w:t>Fig. S4a</w:t>
        </w:r>
        <w:r w:rsidR="00E01275">
          <w:rPr>
            <w:rFonts w:ascii="Arial" w:hAnsi="Arial" w:cs="Arial"/>
          </w:rPr>
          <w:t>)</w:t>
        </w:r>
      </w:ins>
      <w:moveTo w:id="347" w:author="Ava" w:date="2020-09-14T16:56:00Z">
        <w:del w:id="348" w:author="Ava" w:date="2020-09-14T17:08:00Z">
          <w:r w:rsidR="004919A5" w:rsidDel="00E01275">
            <w:rPr>
              <w:rFonts w:ascii="Arial" w:hAnsi="Arial" w:cs="Arial"/>
            </w:rPr>
            <w:delText xml:space="preserve">also repeated this correlation analysis using two alternate methods of calculating the online measure of SL, or “RT score”, reported in </w:delText>
          </w:r>
        </w:del>
        <w:del w:id="349" w:author="Ava" w:date="2020-09-14T17:03:00Z">
          <w:r w:rsidR="004919A5" w:rsidDel="00E01275">
            <w:rPr>
              <w:rFonts w:ascii="Arial" w:hAnsi="Arial" w:cs="Arial"/>
            </w:rPr>
            <w:fldChar w:fldCharType="begin" w:fldLock="1"/>
          </w:r>
          <w:r w:rsidR="004919A5" w:rsidRPr="00E01275" w:rsidDel="00E01275">
            <w:rPr>
              <w:rFonts w:ascii="Arial" w:hAnsi="Arial" w:cs="Arial"/>
            </w:rPr>
            <w:del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learning","type":"article-journal","volume":"90"},"uris":["http://www.mendeley.com/documents/?uuid=2917575b-6805-3808-a15b-e0bc737b639c"]},{"id":"ITEM-2","itemData":{"DOI":"10.1016/j.jml.2015.04.004","abstract":"Statistical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Language","id":"ITEM-2","issued":{"date-parts":[["2015"]]},"page":"62-78","title":"Implicit and explicit contributions to statistical learning","type":"article-journal","volume":"83"},"uris":["http://www.mendeley.com/documents/?uuid=1dddcb04-7b26-3099-82ef-fbf3aebcb855"]}],"mendeley":{"formattedCitation":"(Batterink et al. 2015; Batterink and Paller 2017)","plainTextFormattedCitation":"(Batterink et al. 2015; Batterink and Paller 2017)","previouslyFormattedCitation":"(Batterink et al. 2015; Batterink and Paller 2017)"},"properties":{"noteIndex":0},"schema":"https://github.com/citation-style-language/schema/raw/master/csl-citation.json"}</w:delInstrText>
          </w:r>
          <w:r w:rsidR="004919A5" w:rsidDel="00E01275">
            <w:rPr>
              <w:rFonts w:ascii="Arial" w:hAnsi="Arial" w:cs="Arial"/>
            </w:rPr>
            <w:fldChar w:fldCharType="separate"/>
          </w:r>
          <w:r w:rsidR="004919A5" w:rsidRPr="00E01275" w:rsidDel="00E01275">
            <w:rPr>
              <w:rFonts w:ascii="Arial" w:hAnsi="Arial" w:cs="Arial"/>
              <w:noProof/>
            </w:rPr>
            <w:delText>(Batterink et al. 2015; Batterink and Paller 2017)</w:delText>
          </w:r>
          <w:r w:rsidR="004919A5" w:rsidDel="00E01275">
            <w:rPr>
              <w:rFonts w:ascii="Arial" w:hAnsi="Arial" w:cs="Arial"/>
            </w:rPr>
            <w:fldChar w:fldCharType="end"/>
          </w:r>
          <w:r w:rsidR="004919A5" w:rsidRPr="00A86799" w:rsidDel="00E01275">
            <w:rPr>
              <w:rFonts w:ascii="Arial" w:hAnsi="Arial" w:cs="Arial"/>
            </w:rPr>
            <w:delText xml:space="preserve"> </w:delText>
          </w:r>
        </w:del>
        <w:del w:id="350" w:author="Ava" w:date="2020-09-14T17:08:00Z">
          <w:r w:rsidR="004919A5" w:rsidRPr="00A86799" w:rsidDel="00E01275">
            <w:rPr>
              <w:rFonts w:ascii="Arial" w:hAnsi="Arial" w:cs="Arial"/>
            </w:rPr>
            <w:delText xml:space="preserve">and in </w:delText>
          </w:r>
          <w:r w:rsidR="004919A5" w:rsidDel="00E01275">
            <w:rPr>
              <w:rFonts w:ascii="Arial" w:hAnsi="Arial" w:cs="Arial"/>
            </w:rPr>
            <w:fldChar w:fldCharType="begin" w:fldLock="1"/>
          </w:r>
          <w:r w:rsidR="004919A5" w:rsidDel="00E01275">
            <w:rPr>
              <w:rFonts w:ascii="Arial" w:hAnsi="Arial" w:cs="Arial"/>
            </w:rPr>
            <w:delInstrText>ADDIN CSL_CITATION {"citationItems":[{"id":"ITEM-1","itemData":{"DOI":"10.1111/cogs.12556","ISSN":"03640213","author":[{"dropping-particle":"","family":"Siegelman","given":"Noam","non-dropping-particle":"","parse-names":false,"suffix":""},{"dropping-particle":"","family":"Bogaerts","given":"Louisa","non-dropping-particle":"","parse-names":false,"suffix":""},{"dropping-particle":"","family":"Kronenfeld","given":"Ofer","non-dropping-particle":"","parse-names":false,"suffix":""},{"dropping-particle":"","family":"Frost","given":"Ram","non-dropping-particle":"","parse-names":false,"suffix":""}],"container-title":"Cognitive Science","id":"ITEM-1","issued":{"date-parts":[["2018","6"]]},"page":"692-727","publisher":"John Wiley &amp; Sons, Ltd (10.1111)","title":"Redefining “Learning” in Statistical Learning: What Does an Online Measure Reveal About the Assimilation of Visual Regularities?","type":"article-journal","volume":"42"},"uris":["http://www.mendeley.com/documents/?uuid=1ca16d89-d2d8-3b57-81d6-f52507789810"]}],"mendeley":{"formattedCitation":"(Siegelman et al. 2018)","plainTextFormattedCitation":"(Siegelman et al. 2018)","previouslyFormattedCitation":"(Siegelman et al. 2018)"},"properties":{"noteIndex":0},"schema":"https://github.com/citation-style-language/schema/raw/master/csl-citation.json"}</w:delInstrText>
          </w:r>
          <w:r w:rsidR="004919A5" w:rsidDel="00E01275">
            <w:rPr>
              <w:rFonts w:ascii="Arial" w:hAnsi="Arial" w:cs="Arial"/>
            </w:rPr>
            <w:fldChar w:fldCharType="separate"/>
          </w:r>
          <w:r w:rsidR="004919A5" w:rsidRPr="00A86799" w:rsidDel="00E01275">
            <w:rPr>
              <w:rFonts w:ascii="Arial" w:hAnsi="Arial" w:cs="Arial"/>
              <w:noProof/>
            </w:rPr>
            <w:delText>(Siegelman et al. 2018)</w:delText>
          </w:r>
          <w:r w:rsidR="004919A5" w:rsidDel="00E01275">
            <w:rPr>
              <w:rFonts w:ascii="Arial" w:hAnsi="Arial" w:cs="Arial"/>
            </w:rPr>
            <w:fldChar w:fldCharType="end"/>
          </w:r>
          <w:r w:rsidR="004919A5" w:rsidRPr="00A86799" w:rsidDel="00E01275">
            <w:rPr>
              <w:rFonts w:ascii="Arial" w:hAnsi="Arial" w:cs="Arial"/>
            </w:rPr>
            <w:delText xml:space="preserve">. </w:delText>
          </w:r>
          <w:r w:rsidR="004919A5" w:rsidRPr="00522E90" w:rsidDel="00E01275">
            <w:rPr>
              <w:rFonts w:ascii="Arial" w:hAnsi="Arial" w:cs="Arial"/>
            </w:rPr>
            <w:delText xml:space="preserve">The procedure as per Batterink &amp; Paller 2017 entails a simple subtraction of the median </w:delText>
          </w:r>
          <w:r w:rsidR="004919A5" w:rsidDel="00E01275">
            <w:rPr>
              <w:rFonts w:ascii="Arial" w:hAnsi="Arial" w:cs="Arial"/>
            </w:rPr>
            <w:delText xml:space="preserve">RT to position 3 from position 1. Thus, the RT score values are on the millisecond scale </w:delText>
          </w:r>
        </w:del>
        <w:del w:id="351" w:author="Ava" w:date="2020-09-14T17:05:00Z">
          <w:r w:rsidR="004919A5" w:rsidDel="00E01275">
            <w:rPr>
              <w:rFonts w:ascii="Arial" w:hAnsi="Arial" w:cs="Arial"/>
            </w:rPr>
            <w:delText>(</w:delText>
          </w:r>
          <m:oMath>
            <m:r>
              <w:rPr>
                <w:rFonts w:ascii="Cambria Math" w:hAnsi="Cambria Math" w:cs="Arial"/>
              </w:rPr>
              <m:t>ρ=0.23, p=0.2</m:t>
            </m:r>
          </m:oMath>
          <w:r w:rsidR="004919A5" w:rsidDel="00E01275">
            <w:rPr>
              <w:rFonts w:ascii="Arial" w:hAnsi="Arial" w:cs="Arial"/>
            </w:rPr>
            <w:delText xml:space="preserve">). </w:delText>
          </w:r>
        </w:del>
        <w:del w:id="352" w:author="Ava" w:date="2020-09-14T17:08:00Z">
          <w:r w:rsidR="004919A5" w:rsidDel="00E01275">
            <w:rPr>
              <w:rFonts w:ascii="Arial" w:hAnsi="Arial" w:cs="Arial"/>
            </w:rPr>
            <w:delText>(</w:delText>
          </w:r>
          <w:r w:rsidR="004919A5" w:rsidRPr="00411415" w:rsidDel="00E01275">
            <w:rPr>
              <w:rFonts w:ascii="Arial" w:hAnsi="Arial" w:cs="Arial"/>
              <w:b/>
            </w:rPr>
            <w:delText>Fig. 6a</w:delText>
          </w:r>
          <w:r w:rsidR="004919A5" w:rsidDel="00E01275">
            <w:rPr>
              <w:rFonts w:ascii="Arial" w:hAnsi="Arial" w:cs="Arial"/>
            </w:rPr>
            <w:delText>) Siegelman et al. 2018 subtracted the mean of the log RTs to positions 2 and 3 from the mean log RT to position 1 (</w:delText>
          </w:r>
          <m:oMath>
            <m:r>
              <w:rPr>
                <w:rFonts w:ascii="Cambria Math" w:hAnsi="Cambria Math" w:cs="Arial"/>
              </w:rPr>
              <m:t>ρ=0.33, p=0.06</m:t>
            </m:r>
          </m:oMath>
          <w:r w:rsidR="004919A5" w:rsidDel="00E01275">
            <w:rPr>
              <w:rFonts w:ascii="Arial" w:hAnsi="Arial" w:cs="Arial"/>
            </w:rPr>
            <w:delText xml:space="preserve">). (See previous section; </w:delText>
          </w:r>
          <w:r w:rsidR="004919A5" w:rsidRPr="00411415" w:rsidDel="00E01275">
            <w:rPr>
              <w:rFonts w:ascii="Arial" w:hAnsi="Arial" w:cs="Arial"/>
              <w:b/>
            </w:rPr>
            <w:delText>Fig. 6b</w:delText>
          </w:r>
          <w:r w:rsidR="004919A5" w:rsidDel="00E01275">
            <w:rPr>
              <w:rFonts w:ascii="Arial" w:hAnsi="Arial" w:cs="Arial"/>
            </w:rPr>
            <w:delText xml:space="preserve">) Neither of these methods revealed a significantly stronger correlation between the measures of SL (Pearson’s test). </w:delText>
          </w:r>
          <w:commentRangeEnd w:id="302"/>
          <w:r w:rsidR="004919A5" w:rsidDel="00E01275">
            <w:rPr>
              <w:rStyle w:val="CommentReference"/>
            </w:rPr>
            <w:commentReference w:id="302"/>
          </w:r>
          <w:commentRangeEnd w:id="303"/>
          <w:r w:rsidR="004919A5" w:rsidDel="00E01275">
            <w:rPr>
              <w:rStyle w:val="CommentReference"/>
            </w:rPr>
            <w:commentReference w:id="303"/>
          </w:r>
        </w:del>
      </w:moveTo>
    </w:p>
    <w:moveToRangeEnd w:id="301"/>
    <w:p w14:paraId="7ADB3E24" w14:textId="77777777" w:rsidR="004919A5" w:rsidRDefault="004919A5">
      <w:pPr>
        <w:spacing w:before="240" w:after="16" w:line="276" w:lineRule="auto"/>
        <w:jc w:val="both"/>
        <w:rPr>
          <w:ins w:id="353" w:author="Ava" w:date="2020-09-14T16:55:00Z"/>
          <w:rFonts w:ascii="Arial" w:hAnsi="Arial" w:cs="Arial"/>
        </w:rPr>
        <w:pPrChange w:id="354" w:author="Ava" w:date="2020-09-14T17:51:00Z">
          <w:pPr>
            <w:jc w:val="both"/>
          </w:pPr>
        </w:pPrChange>
      </w:pPr>
    </w:p>
    <w:p w14:paraId="4668B074" w14:textId="3B8EE6CB" w:rsidR="00617272" w:rsidRDefault="00617272">
      <w:pPr>
        <w:spacing w:before="240" w:after="16" w:line="276" w:lineRule="auto"/>
        <w:jc w:val="both"/>
        <w:rPr>
          <w:rFonts w:ascii="Arial" w:hAnsi="Arial" w:cs="Arial"/>
        </w:rPr>
        <w:pPrChange w:id="355" w:author="Ava" w:date="2020-09-14T17:51:00Z">
          <w:pPr>
            <w:jc w:val="both"/>
          </w:pPr>
        </w:pPrChange>
      </w:pPr>
      <w:r>
        <w:rPr>
          <w:rStyle w:val="CommentReference"/>
        </w:rPr>
        <w:commentReference w:id="300"/>
      </w:r>
      <w:del w:id="356" w:author="Ava" w:date="2020-09-14T17:08:00Z">
        <w:r w:rsidDel="00E01275">
          <w:rPr>
            <w:rFonts w:ascii="Arial" w:hAnsi="Arial" w:cs="Arial"/>
          </w:rPr>
          <w:delText>For this analysis</w:delText>
        </w:r>
      </w:del>
      <w:ins w:id="357" w:author="Ava" w:date="2020-09-14T17:08:00Z">
        <w:r w:rsidR="00E01275">
          <w:rPr>
            <w:rFonts w:ascii="Arial" w:hAnsi="Arial" w:cs="Arial"/>
          </w:rPr>
          <w:t>Finally, we performed a third version of this analysis, where we considered</w:t>
        </w:r>
      </w:ins>
      <w:ins w:id="358" w:author="Ava" w:date="2020-09-14T17:09:00Z">
        <w:r w:rsidR="00E01275">
          <w:rPr>
            <w:rFonts w:ascii="Arial" w:hAnsi="Arial" w:cs="Arial"/>
          </w:rPr>
          <w:t xml:space="preserve"> correlation between word recognition accuracy and</w:t>
        </w:r>
      </w:ins>
      <w:ins w:id="359" w:author="Ava" w:date="2020-09-14T17:08:00Z">
        <w:r w:rsidR="00E01275">
          <w:rPr>
            <w:rFonts w:ascii="Arial" w:hAnsi="Arial" w:cs="Arial"/>
          </w:rPr>
          <w:t xml:space="preserve"> the median difference between each position pair</w:t>
        </w:r>
      </w:ins>
      <w:ins w:id="360" w:author="Ava" w:date="2020-09-14T17:09:00Z">
        <w:r w:rsidR="00E01275">
          <w:rPr>
            <w:rFonts w:ascii="Arial" w:hAnsi="Arial" w:cs="Arial"/>
          </w:rPr>
          <w:t xml:space="preserve"> (i.e. 1-2, 2-3, and 1-3)</w:t>
        </w:r>
      </w:ins>
      <w:ins w:id="361" w:author="Ava" w:date="2020-09-14T17:08:00Z">
        <w:r w:rsidR="00E01275">
          <w:rPr>
            <w:rFonts w:ascii="Arial" w:hAnsi="Arial" w:cs="Arial"/>
          </w:rPr>
          <w:t>.</w:t>
        </w:r>
      </w:ins>
      <w:ins w:id="362" w:author="Ava" w:date="2020-09-14T17:09:00Z">
        <w:r w:rsidR="00E01275">
          <w:rPr>
            <w:rFonts w:ascii="Arial" w:hAnsi="Arial" w:cs="Arial"/>
          </w:rPr>
          <w:t xml:space="preserve"> </w:t>
        </w:r>
      </w:ins>
      <w:ins w:id="363" w:author="Ava" w:date="2020-09-14T17:12:00Z">
        <w:r w:rsidR="00E01275">
          <w:rPr>
            <w:rFonts w:ascii="Arial" w:hAnsi="Arial" w:cs="Arial"/>
          </w:rPr>
          <w:t>To obtain “RT score</w:t>
        </w:r>
      </w:ins>
      <w:ins w:id="364" w:author="Ava" w:date="2020-09-14T17:13:00Z">
        <w:r w:rsidR="00E01275">
          <w:rPr>
            <w:rFonts w:ascii="Arial" w:hAnsi="Arial" w:cs="Arial"/>
          </w:rPr>
          <w:t>s</w:t>
        </w:r>
      </w:ins>
      <w:ins w:id="365" w:author="Ava" w:date="2020-09-14T17:12:00Z">
        <w:r w:rsidR="00E01275">
          <w:rPr>
            <w:rFonts w:ascii="Arial" w:hAnsi="Arial" w:cs="Arial"/>
          </w:rPr>
          <w:t xml:space="preserve">” that </w:t>
        </w:r>
      </w:ins>
      <w:ins w:id="366" w:author="Ava" w:date="2020-09-14T17:13:00Z">
        <w:r w:rsidR="00E01275">
          <w:rPr>
            <w:rFonts w:ascii="Arial" w:hAnsi="Arial" w:cs="Arial"/>
          </w:rPr>
          <w:t>are</w:t>
        </w:r>
      </w:ins>
      <w:ins w:id="367" w:author="Ava" w:date="2020-09-14T17:12:00Z">
        <w:r w:rsidR="00E01275">
          <w:rPr>
            <w:rFonts w:ascii="Arial" w:hAnsi="Arial" w:cs="Arial"/>
          </w:rPr>
          <w:t xml:space="preserve"> comparable between participants, we</w:t>
        </w:r>
      </w:ins>
      <w:del w:id="368" w:author="Ava" w:date="2020-09-14T17:11:00Z">
        <w:r w:rsidDel="00E01275">
          <w:rPr>
            <w:rFonts w:ascii="Arial" w:hAnsi="Arial" w:cs="Arial"/>
          </w:rPr>
          <w:delText>, we</w:delText>
        </w:r>
      </w:del>
      <w:r>
        <w:rPr>
          <w:rFonts w:ascii="Arial" w:hAnsi="Arial" w:cs="Arial"/>
        </w:rPr>
        <w:t xml:space="preserve"> z-normalized RT values for </w:t>
      </w:r>
      <w:del w:id="369" w:author="Ava" w:date="2020-09-14T17:13:00Z">
        <w:r w:rsidDel="00D10119">
          <w:rPr>
            <w:rFonts w:ascii="Arial" w:hAnsi="Arial" w:cs="Arial"/>
          </w:rPr>
          <w:delText>the data set</w:delText>
        </w:r>
      </w:del>
      <w:ins w:id="370" w:author="Ava" w:date="2020-09-14T17:13:00Z">
        <w:r w:rsidR="00D10119">
          <w:rPr>
            <w:rFonts w:ascii="Arial" w:hAnsi="Arial" w:cs="Arial"/>
          </w:rPr>
          <w:t>each participant</w:t>
        </w:r>
      </w:ins>
      <w:r>
        <w:rPr>
          <w:rFonts w:ascii="Arial" w:hAnsi="Arial" w:cs="Arial"/>
        </w:rPr>
        <w:t xml:space="preserve">, computed median RTs </w:t>
      </w:r>
      <w:del w:id="371" w:author="Ava" w:date="2020-09-14T17:14:00Z">
        <w:r w:rsidDel="00D10119">
          <w:rPr>
            <w:rFonts w:ascii="Arial" w:hAnsi="Arial" w:cs="Arial"/>
          </w:rPr>
          <w:delText>for each participant and for</w:delText>
        </w:r>
      </w:del>
      <w:ins w:id="372" w:author="Ava" w:date="2020-09-14T17:14:00Z">
        <w:r w:rsidR="00D10119">
          <w:rPr>
            <w:rFonts w:ascii="Arial" w:hAnsi="Arial" w:cs="Arial"/>
          </w:rPr>
          <w:t>to</w:t>
        </w:r>
      </w:ins>
      <w:r>
        <w:rPr>
          <w:rFonts w:ascii="Arial" w:hAnsi="Arial" w:cs="Arial"/>
        </w:rPr>
        <w:t xml:space="preserve"> each ordinal position, and computed the difference between the scaled median RTs for each position pa</w:t>
      </w:r>
      <w:r w:rsidR="005E4839">
        <w:rPr>
          <w:rFonts w:ascii="Arial" w:hAnsi="Arial" w:cs="Arial"/>
        </w:rPr>
        <w:t>iring</w:t>
      </w:r>
      <w:ins w:id="373" w:author="Ava" w:date="2020-09-14T17:14:00Z">
        <w:r w:rsidR="00D10119">
          <w:rPr>
            <w:rFonts w:ascii="Arial" w:hAnsi="Arial" w:cs="Arial"/>
          </w:rPr>
          <w:t xml:space="preserve"> </w:t>
        </w:r>
      </w:ins>
      <w:del w:id="374" w:author="Ava" w:date="2020-09-14T17:14:00Z">
        <w:r w:rsidR="005E4839" w:rsidDel="00D10119">
          <w:rPr>
            <w:rFonts w:ascii="Arial" w:hAnsi="Arial" w:cs="Arial"/>
          </w:rPr>
          <w:delText xml:space="preserve"> and </w:delText>
        </w:r>
      </w:del>
      <w:r w:rsidR="005E4839">
        <w:rPr>
          <w:rFonts w:ascii="Arial" w:hAnsi="Arial" w:cs="Arial"/>
        </w:rPr>
        <w:t xml:space="preserve">for each participant. </w:t>
      </w:r>
      <w:r>
        <w:rPr>
          <w:rFonts w:ascii="Arial" w:hAnsi="Arial" w:cs="Arial"/>
        </w:rPr>
        <w:t xml:space="preserve">These values </w:t>
      </w:r>
      <w:proofErr w:type="gramStart"/>
      <w:r>
        <w:rPr>
          <w:rFonts w:ascii="Arial" w:hAnsi="Arial" w:cs="Arial"/>
        </w:rPr>
        <w:t>were correlated</w:t>
      </w:r>
      <w:proofErr w:type="gramEnd"/>
      <w:r>
        <w:rPr>
          <w:rFonts w:ascii="Arial" w:hAnsi="Arial" w:cs="Arial"/>
        </w:rPr>
        <w:t xml:space="preserve"> against the participant’s </w:t>
      </w:r>
      <w:del w:id="375" w:author="Ava" w:date="2020-09-14T17:14:00Z">
        <w:r w:rsidDel="00D10119">
          <w:rPr>
            <w:rFonts w:ascii="Arial" w:hAnsi="Arial" w:cs="Arial"/>
          </w:rPr>
          <w:delText xml:space="preserve">proportion correct </w:delText>
        </w:r>
      </w:del>
      <w:r>
        <w:rPr>
          <w:rFonts w:ascii="Arial" w:hAnsi="Arial" w:cs="Arial"/>
        </w:rPr>
        <w:t xml:space="preserve">word recognition </w:t>
      </w:r>
      <w:del w:id="376" w:author="Ava" w:date="2020-09-14T17:14:00Z">
        <w:r w:rsidDel="00D10119">
          <w:rPr>
            <w:rFonts w:ascii="Arial" w:hAnsi="Arial" w:cs="Arial"/>
          </w:rPr>
          <w:delText xml:space="preserve">performance </w:delText>
        </w:r>
      </w:del>
      <w:ins w:id="377" w:author="Ava" w:date="2020-09-14T17:14:00Z">
        <w:r w:rsidR="00D10119">
          <w:rPr>
            <w:rFonts w:ascii="Arial" w:hAnsi="Arial" w:cs="Arial"/>
          </w:rPr>
          <w:t>accuracy</w:t>
        </w:r>
      </w:ins>
      <w:del w:id="378" w:author="Ava" w:date="2020-09-14T17:14:00Z">
        <w:r w:rsidDel="00D10119">
          <w:rPr>
            <w:rFonts w:ascii="Arial" w:hAnsi="Arial" w:cs="Arial"/>
          </w:rPr>
          <w:delText>out of all 16 2AFC trials</w:delText>
        </w:r>
      </w:del>
      <w:del w:id="379" w:author="Ava" w:date="2020-09-14T17:15:00Z">
        <w:r w:rsidDel="00D10119">
          <w:rPr>
            <w:rFonts w:ascii="Arial" w:hAnsi="Arial" w:cs="Arial"/>
          </w:rPr>
          <w:delText xml:space="preserve">. </w:delText>
        </w:r>
        <w:r w:rsidRPr="00D87448" w:rsidDel="00D10119">
          <w:rPr>
            <w:rFonts w:ascii="Arial" w:hAnsi="Arial" w:cs="Arial"/>
          </w:rPr>
          <w:delText xml:space="preserve">Surprisingly, word recognition performance (prop. correct responses) </w:delText>
        </w:r>
        <w:r w:rsidDel="00D10119">
          <w:rPr>
            <w:rFonts w:ascii="Arial" w:hAnsi="Arial" w:cs="Arial"/>
          </w:rPr>
          <w:delText xml:space="preserve">and response time change </w:delText>
        </w:r>
        <w:r w:rsidRPr="00D87448" w:rsidDel="00D10119">
          <w:rPr>
            <w:rFonts w:ascii="Arial" w:hAnsi="Arial" w:cs="Arial"/>
          </w:rPr>
          <w:delText xml:space="preserve">was weakly correlated </w:delText>
        </w:r>
        <w:r w:rsidDel="00D10119">
          <w:rPr>
            <w:rFonts w:ascii="Arial" w:hAnsi="Arial" w:cs="Arial"/>
          </w:rPr>
          <w:delText>(</w:delText>
        </w:r>
        <w:r w:rsidRPr="005C0E39" w:rsidDel="00D10119">
          <w:rPr>
            <w:rFonts w:ascii="Arial" w:hAnsi="Arial" w:cs="Arial"/>
          </w:rPr>
          <w:delText>Test for association between paired samples of Pearson's product moment correlation coefficient). (</w:delText>
        </w:r>
        <w:r w:rsidR="005E4839" w:rsidDel="00D10119">
          <w:rPr>
            <w:rFonts w:ascii="Arial" w:hAnsi="Arial" w:cs="Arial"/>
            <w:b/>
          </w:rPr>
          <w:delText>Fig. 5</w:delText>
        </w:r>
        <w:r w:rsidRPr="005C0E39" w:rsidDel="00D10119">
          <w:rPr>
            <w:rFonts w:ascii="Arial" w:hAnsi="Arial" w:cs="Arial"/>
          </w:rPr>
          <w:delText>)</w:delText>
        </w:r>
      </w:del>
      <w:ins w:id="380" w:author="Ava" w:date="2020-09-14T17:15:00Z">
        <w:r w:rsidR="00D10119">
          <w:rPr>
            <w:rFonts w:ascii="Arial" w:hAnsi="Arial" w:cs="Arial"/>
          </w:rPr>
          <w:t>. We again found weak correlation between the two measures for all pairs</w:t>
        </w:r>
      </w:ins>
      <w:ins w:id="381" w:author="Ava" w:date="2020-09-14T17:16:00Z">
        <w:r w:rsidR="00D10119">
          <w:rPr>
            <w:rFonts w:ascii="Arial" w:hAnsi="Arial" w:cs="Arial"/>
          </w:rPr>
          <w:t xml:space="preserve"> (</w:t>
        </w:r>
        <m:oMath>
          <m:r>
            <w:rPr>
              <w:rFonts w:ascii="Cambria Math" w:hAnsi="Cambria Math" w:cs="Arial"/>
            </w:rPr>
            <m:t xml:space="preserve">1-2: </m:t>
          </m:r>
        </m:oMath>
      </w:ins>
      <m:oMath>
        <m:r>
          <w:ins w:id="382" w:author="Ava" w:date="2020-09-14T17:17:00Z">
            <w:rPr>
              <w:rFonts w:ascii="Cambria Math" w:hAnsi="Cambria Math" w:cs="Arial"/>
            </w:rPr>
            <m:t>ρ=0.22, p=0.22;2-3:ρ=0.07,p=0.</m:t>
          </w:ins>
        </m:r>
        <m:r>
          <w:ins w:id="383" w:author="Ava" w:date="2020-09-14T17:18:00Z">
            <w:rPr>
              <w:rFonts w:ascii="Cambria Math" w:hAnsi="Cambria Math" w:cs="Arial"/>
            </w:rPr>
            <m:t>67;1-3:ρ=0.23,p=0.20</m:t>
          </w:ins>
        </m:r>
        <m:r>
          <w:ins w:id="384" w:author="Ava" w:date="2020-09-14T17:16:00Z">
            <w:rPr>
              <w:rFonts w:ascii="Cambria Math" w:hAnsi="Cambria Math" w:cs="Arial"/>
            </w:rPr>
            <m:t xml:space="preserve"> </m:t>
          </w:ins>
        </m:r>
      </m:oMath>
      <w:ins w:id="385" w:author="Ava" w:date="2020-09-14T17:16:00Z">
        <w:r w:rsidR="00D10119">
          <w:rPr>
            <w:rFonts w:ascii="Arial" w:hAnsi="Arial" w:cs="Arial"/>
          </w:rPr>
          <w:t>)</w:t>
        </w:r>
      </w:ins>
      <w:ins w:id="386" w:author="Ava" w:date="2020-09-14T17:15:00Z">
        <w:r w:rsidR="00D10119">
          <w:rPr>
            <w:rFonts w:ascii="Arial" w:hAnsi="Arial" w:cs="Arial"/>
          </w:rPr>
          <w:t>. (</w:t>
        </w:r>
      </w:ins>
      <w:ins w:id="387" w:author="Ava" w:date="2020-09-14T17:16:00Z">
        <w:r w:rsidR="00D10119">
          <w:rPr>
            <w:rFonts w:ascii="Arial" w:hAnsi="Arial" w:cs="Arial"/>
            <w:b/>
          </w:rPr>
          <w:t>Fig. S4b</w:t>
        </w:r>
        <w:r w:rsidR="00D10119">
          <w:rPr>
            <w:rFonts w:ascii="Arial" w:hAnsi="Arial" w:cs="Arial"/>
          </w:rPr>
          <w:t>)</w:t>
        </w:r>
      </w:ins>
      <w:r>
        <w:rPr>
          <w:rFonts w:ascii="Arial" w:hAnsi="Arial" w:cs="Arial"/>
        </w:rPr>
        <w:t xml:space="preserve"> </w:t>
      </w:r>
    </w:p>
    <w:p w14:paraId="71880114" w14:textId="7BB5C9B4" w:rsidR="00617272" w:rsidRPr="00494ACB" w:rsidDel="004919A5" w:rsidRDefault="00617272">
      <w:pPr>
        <w:pStyle w:val="Heading4"/>
        <w:spacing w:before="240" w:after="16" w:line="276" w:lineRule="auto"/>
        <w:rPr>
          <w:moveFrom w:id="388" w:author="Ava" w:date="2020-09-14T16:56:00Z"/>
          <w:rFonts w:ascii="Arial" w:hAnsi="Arial" w:cs="Arial"/>
          <w:b/>
          <w:rPrChange w:id="389" w:author="Ava" w:date="2020-09-14T17:58:00Z">
            <w:rPr>
              <w:moveFrom w:id="390" w:author="Ava" w:date="2020-09-14T16:56:00Z"/>
              <w:rFonts w:ascii="Arial" w:hAnsi="Arial" w:cs="Arial"/>
            </w:rPr>
          </w:rPrChange>
        </w:rPr>
        <w:pPrChange w:id="391" w:author="Ava" w:date="2020-09-14T17:58:00Z">
          <w:pPr>
            <w:jc w:val="both"/>
          </w:pPr>
        </w:pPrChange>
      </w:pPr>
      <w:moveFromRangeStart w:id="392" w:author="Ava" w:date="2020-09-14T16:56:00Z" w:name="move50994982"/>
      <w:commentRangeStart w:id="393"/>
      <w:commentRangeStart w:id="394"/>
      <w:moveFrom w:id="395" w:author="Ava" w:date="2020-09-14T16:56:00Z">
        <w:r w:rsidRPr="00494ACB" w:rsidDel="004919A5">
          <w:rPr>
            <w:rFonts w:ascii="Arial" w:hAnsi="Arial" w:cs="Arial"/>
            <w:b/>
            <w:rPrChange w:id="396" w:author="Ava" w:date="2020-09-14T17:58:00Z">
              <w:rPr>
                <w:rFonts w:ascii="Arial" w:hAnsi="Arial" w:cs="Arial"/>
              </w:rPr>
            </w:rPrChange>
          </w:rPr>
          <w:t xml:space="preserve">We also repeated this correlation analysis using two alternate methods of calculating the online measure of SL, or “RT score”, reported in </w:t>
        </w:r>
        <w:r w:rsidRPr="00494ACB" w:rsidDel="004919A5">
          <w:rPr>
            <w:rFonts w:ascii="Arial" w:hAnsi="Arial" w:cs="Arial"/>
            <w:b/>
            <w:rPrChange w:id="397" w:author="Ava" w:date="2020-09-14T17:58:00Z">
              <w:rPr>
                <w:rFonts w:ascii="Arial" w:hAnsi="Arial" w:cs="Arial"/>
              </w:rPr>
            </w:rPrChange>
          </w:rPr>
          <w:fldChar w:fldCharType="begin" w:fldLock="1"/>
        </w:r>
        <w:r w:rsidR="00A86799" w:rsidRPr="00494ACB" w:rsidDel="004919A5">
          <w:rPr>
            <w:rFonts w:ascii="Arial" w:hAnsi="Arial" w:cs="Arial"/>
            <w:b/>
            <w:rPrChange w:id="398" w:author="Ava" w:date="2020-09-14T17:58:00Z">
              <w:rPr>
                <w:rFonts w:ascii="Arial" w:hAnsi="Arial" w:cs="Arial"/>
              </w:rPr>
            </w:rPrChange>
          </w:rPr>
          <w: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learning","type":"article-journal","volume":"90"},"uris":["http://www.mendeley.com/documents/?uuid=2917575b-6805-3808-a15b-e0bc737b639c"]},{"id":"ITEM-2","itemData":{"DOI":"10.1016/j.jml.2015.04.004","abstract":"Statistical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Language","id":"ITEM-2","issued":{"date-parts":[["2015"]]},"page":"62-78","title":"Implicit and explicit contributions to statistical learning","type":"article-journal","volume":"83"},"uris":["http://www.mendeley.com/documents/?uuid=1dddcb04-7b26-3099-82ef-fbf3aebcb855"]}],"mendeley":{"formattedCitation":"(Batterink et al. 2015; Batterink and Paller 2017)","plainTextFormattedCitation":"(Batterink et al. 2015; Batterink and Paller 2017)","previouslyFormattedCitation":"(Batterink et al. 2015; Batterink and Paller 2017)"},"properties":{"noteIndex":0},"schema":"https://github.com/citation-style-language/schema/raw/master/csl-citation.json"}</w:instrText>
        </w:r>
        <w:r w:rsidRPr="00494ACB" w:rsidDel="004919A5">
          <w:rPr>
            <w:rFonts w:ascii="Arial" w:hAnsi="Arial" w:cs="Arial"/>
            <w:b/>
            <w:rPrChange w:id="399" w:author="Ava" w:date="2020-09-14T17:58:00Z">
              <w:rPr>
                <w:rFonts w:ascii="Arial" w:hAnsi="Arial" w:cs="Arial"/>
              </w:rPr>
            </w:rPrChange>
          </w:rPr>
          <w:fldChar w:fldCharType="separate"/>
        </w:r>
        <w:r w:rsidR="00A86799" w:rsidRPr="00494ACB" w:rsidDel="004919A5">
          <w:rPr>
            <w:rFonts w:ascii="Arial" w:hAnsi="Arial" w:cs="Arial"/>
            <w:b/>
            <w:rPrChange w:id="400" w:author="Ava" w:date="2020-09-14T17:58:00Z">
              <w:rPr>
                <w:rFonts w:ascii="Arial" w:hAnsi="Arial" w:cs="Arial"/>
                <w:noProof/>
              </w:rPr>
            </w:rPrChange>
          </w:rPr>
          <w:t>(Batterink et al. 2015; Batterink and Paller 2017)</w:t>
        </w:r>
        <w:r w:rsidRPr="00494ACB" w:rsidDel="004919A5">
          <w:rPr>
            <w:rFonts w:ascii="Arial" w:hAnsi="Arial" w:cs="Arial"/>
            <w:b/>
            <w:rPrChange w:id="401" w:author="Ava" w:date="2020-09-14T17:58:00Z">
              <w:rPr>
                <w:rFonts w:ascii="Arial" w:hAnsi="Arial" w:cs="Arial"/>
              </w:rPr>
            </w:rPrChange>
          </w:rPr>
          <w:fldChar w:fldCharType="end"/>
        </w:r>
        <w:r w:rsidRPr="00494ACB" w:rsidDel="004919A5">
          <w:rPr>
            <w:rFonts w:ascii="Arial" w:hAnsi="Arial" w:cs="Arial"/>
            <w:b/>
            <w:rPrChange w:id="402" w:author="Ava" w:date="2020-09-14T17:58:00Z">
              <w:rPr>
                <w:rFonts w:ascii="Arial" w:hAnsi="Arial" w:cs="Arial"/>
              </w:rPr>
            </w:rPrChange>
          </w:rPr>
          <w:t xml:space="preserve"> and in </w:t>
        </w:r>
        <w:r w:rsidRPr="00494ACB" w:rsidDel="004919A5">
          <w:rPr>
            <w:rFonts w:ascii="Arial" w:hAnsi="Arial" w:cs="Arial"/>
            <w:b/>
            <w:rPrChange w:id="403" w:author="Ava" w:date="2020-09-14T17:58:00Z">
              <w:rPr>
                <w:rFonts w:ascii="Arial" w:hAnsi="Arial" w:cs="Arial"/>
              </w:rPr>
            </w:rPrChange>
          </w:rPr>
          <w:fldChar w:fldCharType="begin" w:fldLock="1"/>
        </w:r>
        <w:r w:rsidR="00A86799" w:rsidRPr="00494ACB" w:rsidDel="004919A5">
          <w:rPr>
            <w:rFonts w:ascii="Arial" w:hAnsi="Arial" w:cs="Arial"/>
            <w:b/>
            <w:rPrChange w:id="404" w:author="Ava" w:date="2020-09-14T17:58:00Z">
              <w:rPr>
                <w:rFonts w:ascii="Arial" w:hAnsi="Arial" w:cs="Arial"/>
              </w:rPr>
            </w:rPrChange>
          </w:rPr>
          <w:instrText>ADDIN CSL_CITATION {"citationItems":[{"id":"ITEM-1","itemData":{"DOI":"10.1111/cogs.12556","ISSN":"03640213","author":[{"dropping-particle":"","family":"Siegelman","given":"Noam","non-dropping-particle":"","parse-names":false,"suffix":""},{"dropping-particle":"","family":"Bogaerts","given":"Louisa","non-dropping-particle":"","parse-names":false,"suffix":""},{"dropping-particle":"","family":"Kronenfeld","given":"Ofer","non-dropping-particle":"","parse-names":false,"suffix":""},{"dropping-particle":"","family":"Frost","given":"Ram","non-dropping-particle":"","parse-names":false,"suffix":""}],"container-title":"Cognitive Science","id":"ITEM-1","issued":{"date-parts":[["2018","6"]]},"page":"692-727","publisher":"John Wiley &amp; Sons, Ltd (10.1111)","title":"Redefining “Learning” in Statistical Learning: What Does an Online Measure Reveal About the Assimilation of Visual Regularities?","type":"article-journal","volume":"42"},"uris":["http://www.mendeley.com/documents/?uuid=1ca16d89-d2d8-3b57-81d6-f52507789810"]}],"mendeley":{"formattedCitation":"(Siegelman et al. 2018)","plainTextFormattedCitation":"(Siegelman et al. 2018)","previouslyFormattedCitation":"(Siegelman et al. 2018)"},"properties":{"noteIndex":0},"schema":"https://github.com/citation-style-language/schema/raw/master/csl-citation.json"}</w:instrText>
        </w:r>
        <w:r w:rsidRPr="00494ACB" w:rsidDel="004919A5">
          <w:rPr>
            <w:rFonts w:ascii="Arial" w:hAnsi="Arial" w:cs="Arial"/>
            <w:b/>
            <w:rPrChange w:id="405" w:author="Ava" w:date="2020-09-14T17:58:00Z">
              <w:rPr>
                <w:rFonts w:ascii="Arial" w:hAnsi="Arial" w:cs="Arial"/>
              </w:rPr>
            </w:rPrChange>
          </w:rPr>
          <w:fldChar w:fldCharType="separate"/>
        </w:r>
        <w:r w:rsidR="00A86799" w:rsidRPr="00494ACB" w:rsidDel="004919A5">
          <w:rPr>
            <w:rFonts w:ascii="Arial" w:hAnsi="Arial" w:cs="Arial"/>
            <w:b/>
            <w:rPrChange w:id="406" w:author="Ava" w:date="2020-09-14T17:58:00Z">
              <w:rPr>
                <w:rFonts w:ascii="Arial" w:hAnsi="Arial" w:cs="Arial"/>
                <w:noProof/>
              </w:rPr>
            </w:rPrChange>
          </w:rPr>
          <w:t>(Siegelman et al. 2018)</w:t>
        </w:r>
        <w:r w:rsidRPr="00494ACB" w:rsidDel="004919A5">
          <w:rPr>
            <w:rFonts w:ascii="Arial" w:hAnsi="Arial" w:cs="Arial"/>
            <w:b/>
            <w:rPrChange w:id="407" w:author="Ava" w:date="2020-09-14T17:58:00Z">
              <w:rPr>
                <w:rFonts w:ascii="Arial" w:hAnsi="Arial" w:cs="Arial"/>
              </w:rPr>
            </w:rPrChange>
          </w:rPr>
          <w:fldChar w:fldCharType="end"/>
        </w:r>
        <w:r w:rsidRPr="00494ACB" w:rsidDel="004919A5">
          <w:rPr>
            <w:rFonts w:ascii="Arial" w:hAnsi="Arial" w:cs="Arial"/>
            <w:b/>
            <w:rPrChange w:id="408" w:author="Ava" w:date="2020-09-14T17:58:00Z">
              <w:rPr>
                <w:rFonts w:ascii="Arial" w:hAnsi="Arial" w:cs="Arial"/>
              </w:rPr>
            </w:rPrChange>
          </w:rPr>
          <w:t>. The procedure as per Batterink &amp; Paller 2017 entails a simple subtraction of the median RT to position 3 from position 1. Thus, the RT score values are on the millisecond scale</w:t>
        </w:r>
        <w:r w:rsidR="00411415" w:rsidRPr="00494ACB" w:rsidDel="004919A5">
          <w:rPr>
            <w:rFonts w:ascii="Arial" w:hAnsi="Arial" w:cs="Arial"/>
            <w:b/>
            <w:rPrChange w:id="409" w:author="Ava" w:date="2020-09-14T17:58:00Z">
              <w:rPr>
                <w:rFonts w:ascii="Arial" w:hAnsi="Arial" w:cs="Arial"/>
              </w:rPr>
            </w:rPrChange>
          </w:rPr>
          <w:t xml:space="preserve"> (</w:t>
        </w:r>
        <m:oMath>
          <m:r>
            <m:rPr>
              <m:sty m:val="b"/>
            </m:rPr>
            <w:rPr>
              <w:rFonts w:ascii="Cambria Math" w:hAnsi="Cambria Math" w:cs="Arial"/>
              <w:rPrChange w:id="410" w:author="Ava" w:date="2020-09-14T17:58:00Z">
                <w:rPr>
                  <w:rFonts w:ascii="Cambria Math" w:hAnsi="Cambria Math" w:cs="Arial"/>
                </w:rPr>
              </w:rPrChange>
            </w:rPr>
            <m:t>ρ=0.23, p=0.2</m:t>
          </m:r>
        </m:oMath>
        <w:r w:rsidR="00411415" w:rsidRPr="00494ACB" w:rsidDel="004919A5">
          <w:rPr>
            <w:rFonts w:ascii="Arial" w:hAnsi="Arial" w:cs="Arial"/>
            <w:b/>
            <w:rPrChange w:id="411" w:author="Ava" w:date="2020-09-14T17:58:00Z">
              <w:rPr>
                <w:rFonts w:ascii="Arial" w:hAnsi="Arial" w:cs="Arial"/>
              </w:rPr>
            </w:rPrChange>
          </w:rPr>
          <w:t>). (</w:t>
        </w:r>
        <w:r w:rsidR="00411415" w:rsidRPr="00494ACB" w:rsidDel="004919A5">
          <w:rPr>
            <w:rFonts w:ascii="Arial" w:hAnsi="Arial" w:cs="Arial"/>
            <w:b/>
            <w:rPrChange w:id="412" w:author="Ava" w:date="2020-09-14T17:58:00Z">
              <w:rPr>
                <w:rFonts w:ascii="Arial" w:hAnsi="Arial" w:cs="Arial"/>
                <w:b/>
              </w:rPr>
            </w:rPrChange>
          </w:rPr>
          <w:t>Fig. 6</w:t>
        </w:r>
        <w:r w:rsidRPr="00494ACB" w:rsidDel="004919A5">
          <w:rPr>
            <w:rFonts w:ascii="Arial" w:hAnsi="Arial" w:cs="Arial"/>
            <w:b/>
            <w:rPrChange w:id="413" w:author="Ava" w:date="2020-09-14T17:58:00Z">
              <w:rPr>
                <w:rFonts w:ascii="Arial" w:hAnsi="Arial" w:cs="Arial"/>
                <w:b/>
              </w:rPr>
            </w:rPrChange>
          </w:rPr>
          <w:t>a</w:t>
        </w:r>
        <w:r w:rsidRPr="00494ACB" w:rsidDel="004919A5">
          <w:rPr>
            <w:rFonts w:ascii="Arial" w:hAnsi="Arial" w:cs="Arial"/>
            <w:b/>
            <w:rPrChange w:id="414" w:author="Ava" w:date="2020-09-14T17:58:00Z">
              <w:rPr>
                <w:rFonts w:ascii="Arial" w:hAnsi="Arial" w:cs="Arial"/>
              </w:rPr>
            </w:rPrChange>
          </w:rPr>
          <w:t>) Siegelman et al. 2018 subtracted the mean of the log RTs to positions 2 and 3 from the mean log RT to posit</w:t>
        </w:r>
        <w:r w:rsidR="00411415" w:rsidRPr="00494ACB" w:rsidDel="004919A5">
          <w:rPr>
            <w:rFonts w:ascii="Arial" w:hAnsi="Arial" w:cs="Arial"/>
            <w:b/>
            <w:rPrChange w:id="415" w:author="Ava" w:date="2020-09-14T17:58:00Z">
              <w:rPr>
                <w:rFonts w:ascii="Arial" w:hAnsi="Arial" w:cs="Arial"/>
              </w:rPr>
            </w:rPrChange>
          </w:rPr>
          <w:t>ion 1 (</w:t>
        </w:r>
        <m:oMath>
          <m:r>
            <m:rPr>
              <m:sty m:val="b"/>
            </m:rPr>
            <w:rPr>
              <w:rFonts w:ascii="Cambria Math" w:hAnsi="Cambria Math" w:cs="Arial"/>
              <w:rPrChange w:id="416" w:author="Ava" w:date="2020-09-14T17:58:00Z">
                <w:rPr>
                  <w:rFonts w:ascii="Cambria Math" w:hAnsi="Cambria Math" w:cs="Arial"/>
                </w:rPr>
              </w:rPrChange>
            </w:rPr>
            <m:t>ρ=0.33, p=0.06</m:t>
          </m:r>
        </m:oMath>
        <w:r w:rsidR="00411415" w:rsidRPr="00494ACB" w:rsidDel="004919A5">
          <w:rPr>
            <w:rFonts w:ascii="Arial" w:hAnsi="Arial" w:cs="Arial"/>
            <w:b/>
            <w:rPrChange w:id="417" w:author="Ava" w:date="2020-09-14T17:58:00Z">
              <w:rPr>
                <w:rFonts w:ascii="Arial" w:hAnsi="Arial" w:cs="Arial"/>
              </w:rPr>
            </w:rPrChange>
          </w:rPr>
          <w:t xml:space="preserve">). (See previous section; </w:t>
        </w:r>
        <w:r w:rsidR="00411415" w:rsidRPr="00494ACB" w:rsidDel="004919A5">
          <w:rPr>
            <w:rFonts w:ascii="Arial" w:hAnsi="Arial" w:cs="Arial"/>
            <w:b/>
            <w:rPrChange w:id="418" w:author="Ava" w:date="2020-09-14T17:58:00Z">
              <w:rPr>
                <w:rFonts w:ascii="Arial" w:hAnsi="Arial" w:cs="Arial"/>
                <w:b/>
              </w:rPr>
            </w:rPrChange>
          </w:rPr>
          <w:t>Fig. 6</w:t>
        </w:r>
        <w:r w:rsidRPr="00494ACB" w:rsidDel="004919A5">
          <w:rPr>
            <w:rFonts w:ascii="Arial" w:hAnsi="Arial" w:cs="Arial"/>
            <w:b/>
            <w:rPrChange w:id="419" w:author="Ava" w:date="2020-09-14T17:58:00Z">
              <w:rPr>
                <w:rFonts w:ascii="Arial" w:hAnsi="Arial" w:cs="Arial"/>
                <w:b/>
              </w:rPr>
            </w:rPrChange>
          </w:rPr>
          <w:t>b</w:t>
        </w:r>
        <w:r w:rsidRPr="00494ACB" w:rsidDel="004919A5">
          <w:rPr>
            <w:rFonts w:ascii="Arial" w:hAnsi="Arial" w:cs="Arial"/>
            <w:b/>
            <w:rPrChange w:id="420" w:author="Ava" w:date="2020-09-14T17:58:00Z">
              <w:rPr>
                <w:rFonts w:ascii="Arial" w:hAnsi="Arial" w:cs="Arial"/>
              </w:rPr>
            </w:rPrChange>
          </w:rPr>
          <w:t xml:space="preserve">) Neither of these methods revealed a significantly stronger correlation between the measures of SL (Pearson’s test). </w:t>
        </w:r>
        <w:commentRangeEnd w:id="393"/>
        <w:r w:rsidRPr="00494ACB" w:rsidDel="004919A5">
          <w:rPr>
            <w:rFonts w:ascii="Arial" w:hAnsi="Arial" w:cs="Arial"/>
            <w:b/>
            <w:rPrChange w:id="421" w:author="Ava" w:date="2020-09-14T17:58:00Z">
              <w:rPr>
                <w:rStyle w:val="CommentReference"/>
              </w:rPr>
            </w:rPrChange>
          </w:rPr>
          <w:commentReference w:id="393"/>
        </w:r>
        <w:commentRangeEnd w:id="394"/>
        <w:r w:rsidR="001D55D0" w:rsidRPr="00494ACB" w:rsidDel="004919A5">
          <w:rPr>
            <w:rFonts w:ascii="Arial" w:hAnsi="Arial" w:cs="Arial"/>
            <w:b/>
            <w:rPrChange w:id="422" w:author="Ava" w:date="2020-09-14T17:58:00Z">
              <w:rPr>
                <w:rStyle w:val="CommentReference"/>
              </w:rPr>
            </w:rPrChange>
          </w:rPr>
          <w:commentReference w:id="394"/>
        </w:r>
      </w:moveFrom>
    </w:p>
    <w:p w14:paraId="099E5C06" w14:textId="77777777" w:rsidR="00617272" w:rsidRPr="00DD26DA" w:rsidRDefault="00617272">
      <w:pPr>
        <w:pStyle w:val="Heading4"/>
        <w:spacing w:before="240" w:after="16" w:line="276" w:lineRule="auto"/>
        <w:rPr>
          <w:rFonts w:ascii="Arial" w:hAnsi="Arial" w:cs="Arial"/>
          <w:b/>
          <w:color w:val="auto"/>
        </w:rPr>
        <w:pPrChange w:id="423" w:author="Ava" w:date="2020-09-14T17:58:00Z">
          <w:pPr>
            <w:pStyle w:val="Heading2"/>
          </w:pPr>
        </w:pPrChange>
      </w:pPr>
      <w:bookmarkStart w:id="424" w:name="_Toc50741108"/>
      <w:moveFromRangeEnd w:id="392"/>
      <w:r w:rsidRPr="00DD26DA">
        <w:rPr>
          <w:rFonts w:ascii="Arial" w:hAnsi="Arial" w:cs="Arial"/>
          <w:b/>
          <w:color w:val="auto"/>
        </w:rPr>
        <w:t>Discussion</w:t>
      </w:r>
      <w:bookmarkEnd w:id="424"/>
    </w:p>
    <w:p w14:paraId="1B3CFA1E" w14:textId="34D4098D" w:rsidR="00617272" w:rsidRPr="00DD26DA" w:rsidRDefault="00617272">
      <w:pPr>
        <w:spacing w:before="240" w:after="16" w:line="276" w:lineRule="auto"/>
        <w:jc w:val="both"/>
        <w:rPr>
          <w:rFonts w:ascii="Arial" w:hAnsi="Arial" w:cs="Arial"/>
        </w:rPr>
        <w:pPrChange w:id="425" w:author="Ava" w:date="2020-09-14T17:51:00Z">
          <w:pPr>
            <w:jc w:val="both"/>
          </w:pPr>
        </w:pPrChange>
      </w:pPr>
      <w:r w:rsidRPr="00DD26DA">
        <w:rPr>
          <w:rFonts w:ascii="Arial" w:hAnsi="Arial" w:cs="Arial"/>
        </w:rPr>
        <w:t xml:space="preserve">Our study replicated two tasks that measure statistical learning in distinct ways. Our offline word recognition task revealed a well-established effect of statistical learning, which is the ability </w:t>
      </w:r>
      <w:proofErr w:type="gramStart"/>
      <w:r w:rsidRPr="00DD26DA">
        <w:rPr>
          <w:rFonts w:ascii="Arial" w:hAnsi="Arial" w:cs="Arial"/>
        </w:rPr>
        <w:t>to explicitly discriminate</w:t>
      </w:r>
      <w:proofErr w:type="gramEnd"/>
      <w:r w:rsidRPr="00DD26DA">
        <w:rPr>
          <w:rFonts w:ascii="Arial" w:hAnsi="Arial" w:cs="Arial"/>
        </w:rPr>
        <w:t xml:space="preserve"> a properly formed pseudoword from a sequence of syllables that was heard but which span a word boundary (a part-word). </w:t>
      </w:r>
      <w:ins w:id="426" w:author="Ava" w:date="2020-09-14T17:22:00Z">
        <w:r w:rsidR="0039657C">
          <w:rPr>
            <w:rFonts w:ascii="Arial" w:hAnsi="Arial" w:cs="Arial"/>
          </w:rPr>
          <w:t>Likewise, o</w:t>
        </w:r>
      </w:ins>
      <w:ins w:id="427" w:author="Ava" w:date="2020-09-14T17:21:00Z">
        <w:r w:rsidR="0039657C">
          <w:rPr>
            <w:rFonts w:ascii="Arial" w:hAnsi="Arial" w:cs="Arial"/>
          </w:rPr>
          <w:t>ur online word recognition task</w:t>
        </w:r>
      </w:ins>
      <w:ins w:id="428" w:author="Ava" w:date="2020-09-14T17:22:00Z">
        <w:r w:rsidR="0039657C">
          <w:rPr>
            <w:rFonts w:ascii="Arial" w:hAnsi="Arial" w:cs="Arial"/>
          </w:rPr>
          <w:t xml:space="preserve"> revealed results consistent with previous literature: targets in predictable locations </w:t>
        </w:r>
      </w:ins>
      <w:ins w:id="429" w:author="Ava" w:date="2020-09-14T17:23:00Z">
        <w:r w:rsidR="0039657C">
          <w:rPr>
            <w:rFonts w:ascii="Arial" w:hAnsi="Arial" w:cs="Arial"/>
          </w:rPr>
          <w:t xml:space="preserve">(here, word-medial and word-final positions) elicited faster reaction times than targets in less predictable locations (word-initial positions). The rapid onset of this graded </w:t>
        </w:r>
      </w:ins>
      <w:ins w:id="430" w:author="Ava" w:date="2020-09-14T17:24:00Z">
        <w:r w:rsidR="00220D94">
          <w:rPr>
            <w:rFonts w:ascii="Arial" w:hAnsi="Arial" w:cs="Arial"/>
          </w:rPr>
          <w:t xml:space="preserve">RT effect also corroborates previous findings stating statistical learning is a fast and robust mechanism. </w:t>
        </w:r>
      </w:ins>
      <w:del w:id="431" w:author="Ava" w:date="2020-09-14T17:21:00Z">
        <w:r w:rsidRPr="00DD26DA" w:rsidDel="0039657C">
          <w:rPr>
            <w:rFonts w:ascii="Arial" w:hAnsi="Arial" w:cs="Arial"/>
          </w:rPr>
          <w:delText>This pseudoword vs. part</w:delText>
        </w:r>
        <w:r w:rsidDel="0039657C">
          <w:rPr>
            <w:rFonts w:ascii="Arial" w:hAnsi="Arial" w:cs="Arial"/>
          </w:rPr>
          <w:delText>-</w:delText>
        </w:r>
        <w:r w:rsidRPr="00DD26DA" w:rsidDel="0039657C">
          <w:rPr>
            <w:rFonts w:ascii="Arial" w:hAnsi="Arial" w:cs="Arial"/>
          </w:rPr>
          <w:delText>word test is more conservative than its sister version, the word vs. non</w:delText>
        </w:r>
        <w:r w:rsidDel="0039657C">
          <w:rPr>
            <w:rFonts w:ascii="Arial" w:hAnsi="Arial" w:cs="Arial"/>
          </w:rPr>
          <w:delText>-</w:delText>
        </w:r>
        <w:r w:rsidRPr="00DD26DA" w:rsidDel="0039657C">
          <w:rPr>
            <w:rFonts w:ascii="Arial" w:hAnsi="Arial" w:cs="Arial"/>
          </w:rPr>
          <w:delText xml:space="preserve">word test, in which words are tested against random combinations of syllables which never occurred in that particular order during the learning phase. </w:delText>
        </w:r>
        <w:r w:rsidDel="0039657C">
          <w:rPr>
            <w:rStyle w:val="FootnoteReference"/>
            <w:rFonts w:ascii="Arial" w:hAnsi="Arial" w:cs="Arial"/>
          </w:rPr>
          <w:fldChar w:fldCharType="begin" w:fldLock="1"/>
        </w:r>
        <w:r w:rsidR="00A86799" w:rsidRPr="0039657C" w:rsidDel="0039657C">
          <w:rPr>
            <w:rFonts w:ascii="Arial" w:hAnsi="Arial" w:cs="Arial"/>
          </w:rPr>
          <w:del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learning","type":"article-journal","volume":"83"},"uris":["http://www.mendeley.com/documents/?uuid=1dddcb04-7b26-3099-82ef-fbf3aebcb855"]}],"mendeley":{"formattedCitation":"(Batterink et al. 2015)","plainTextFormattedCitation":"(Batterink et al. 2015)","previouslyFormattedCitation":"(Batterink et al. 2015)"},"properties":{"noteIndex":0},"schema":"https://github.com/citation-style-language/schema/raw/master/csl-citation.json"}</w:delInstrText>
        </w:r>
        <w:r w:rsidDel="0039657C">
          <w:rPr>
            <w:rStyle w:val="FootnoteReference"/>
            <w:rFonts w:ascii="Arial" w:hAnsi="Arial" w:cs="Arial"/>
          </w:rPr>
          <w:fldChar w:fldCharType="separate"/>
        </w:r>
        <w:r w:rsidR="00A86799" w:rsidRPr="0039657C" w:rsidDel="0039657C">
          <w:rPr>
            <w:rFonts w:ascii="Arial" w:hAnsi="Arial" w:cs="Arial"/>
            <w:noProof/>
          </w:rPr>
          <w:delText>(Batterink et al. 2015)</w:delText>
        </w:r>
        <w:r w:rsidDel="0039657C">
          <w:rPr>
            <w:rStyle w:val="FootnoteReference"/>
            <w:rFonts w:ascii="Arial" w:hAnsi="Arial" w:cs="Arial"/>
          </w:rPr>
          <w:fldChar w:fldCharType="end"/>
        </w:r>
      </w:del>
    </w:p>
    <w:p w14:paraId="0D54239F" w14:textId="7C7C0C61" w:rsidR="00617272" w:rsidDel="00220D94" w:rsidRDefault="00617272">
      <w:pPr>
        <w:spacing w:before="240" w:after="16" w:line="276" w:lineRule="auto"/>
        <w:jc w:val="both"/>
        <w:rPr>
          <w:del w:id="432" w:author="Ava" w:date="2020-09-14T17:24:00Z"/>
          <w:rFonts w:ascii="Arial" w:hAnsi="Arial" w:cs="Arial"/>
        </w:rPr>
        <w:pPrChange w:id="433" w:author="Ava" w:date="2020-09-14T17:51:00Z">
          <w:pPr>
            <w:jc w:val="both"/>
          </w:pPr>
        </w:pPrChange>
      </w:pPr>
      <w:del w:id="434" w:author="Ava" w:date="2020-09-14T17:24:00Z">
        <w:r w:rsidRPr="00DD26DA" w:rsidDel="00220D94">
          <w:rPr>
            <w:rFonts w:ascii="Arial" w:hAnsi="Arial" w:cs="Arial"/>
          </w:rPr>
          <w:delText xml:space="preserve">The online target detection task asks participants to response as soon as they heard a target syllable. Reaction times appeared to be modulated primarily by their transitional probability, which is equivalent to their predictability, such that highly predictable syllables occurring in word-medial and word-final positions elicited much faster responses than less predictable syllables occurring in word-initial positions. The rapid differentiation of response times, in the first block, confirms previous findings that statistical learning is a very fast and robust mechanism. </w:delText>
        </w:r>
      </w:del>
    </w:p>
    <w:p w14:paraId="6FE7529E" w14:textId="716B529B" w:rsidR="00617272" w:rsidRPr="0006042A" w:rsidRDefault="00617272">
      <w:pPr>
        <w:spacing w:before="240" w:after="16" w:line="276" w:lineRule="auto"/>
        <w:jc w:val="both"/>
        <w:rPr>
          <w:rFonts w:ascii="Arial" w:hAnsi="Arial" w:cs="Arial"/>
        </w:rPr>
        <w:pPrChange w:id="435" w:author="Ava" w:date="2020-09-14T17:51:00Z">
          <w:pPr>
            <w:jc w:val="both"/>
          </w:pPr>
        </w:pPrChange>
      </w:pPr>
      <w:r w:rsidRPr="0006042A">
        <w:rPr>
          <w:rFonts w:ascii="Arial" w:hAnsi="Arial" w:cs="Arial"/>
        </w:rPr>
        <w:t xml:space="preserve">However, it remains puzzling why these two measures of statistical </w:t>
      </w:r>
      <w:commentRangeStart w:id="436"/>
      <w:commentRangeStart w:id="437"/>
      <w:r w:rsidRPr="0006042A">
        <w:rPr>
          <w:rFonts w:ascii="Arial" w:hAnsi="Arial" w:cs="Arial"/>
        </w:rPr>
        <w:t xml:space="preserve">learning </w:t>
      </w:r>
      <w:proofErr w:type="gramStart"/>
      <w:r w:rsidRPr="0006042A">
        <w:rPr>
          <w:rFonts w:ascii="Arial" w:hAnsi="Arial" w:cs="Arial"/>
        </w:rPr>
        <w:t>are</w:t>
      </w:r>
      <w:ins w:id="438" w:author="Ava" w:date="2020-09-14T17:25:00Z">
        <w:r w:rsidR="00220D94">
          <w:rPr>
            <w:rFonts w:ascii="Arial" w:hAnsi="Arial" w:cs="Arial"/>
          </w:rPr>
          <w:t xml:space="preserve"> so weakly </w:t>
        </w:r>
      </w:ins>
      <w:del w:id="439" w:author="Ava" w:date="2020-09-14T17:25:00Z">
        <w:r w:rsidRPr="0006042A" w:rsidDel="00220D94">
          <w:rPr>
            <w:rFonts w:ascii="Arial" w:hAnsi="Arial" w:cs="Arial"/>
          </w:rPr>
          <w:delText xml:space="preserve"> </w:delText>
        </w:r>
        <w:r w:rsidDel="00220D94">
          <w:rPr>
            <w:rFonts w:ascii="Arial" w:hAnsi="Arial" w:cs="Arial"/>
          </w:rPr>
          <w:delText>un</w:delText>
        </w:r>
      </w:del>
      <w:r w:rsidRPr="0006042A">
        <w:rPr>
          <w:rFonts w:ascii="Arial" w:hAnsi="Arial" w:cs="Arial"/>
        </w:rPr>
        <w:t>correlated</w:t>
      </w:r>
      <w:proofErr w:type="gramEnd"/>
      <w:r w:rsidRPr="0006042A">
        <w:rPr>
          <w:rFonts w:ascii="Arial" w:hAnsi="Arial" w:cs="Arial"/>
        </w:rPr>
        <w:t xml:space="preserve">. </w:t>
      </w:r>
      <w:commentRangeEnd w:id="436"/>
      <w:r>
        <w:rPr>
          <w:rStyle w:val="CommentReference"/>
        </w:rPr>
        <w:commentReference w:id="436"/>
      </w:r>
      <w:commentRangeEnd w:id="437"/>
      <w:r>
        <w:rPr>
          <w:rStyle w:val="CommentReference"/>
        </w:rPr>
        <w:commentReference w:id="437"/>
      </w:r>
      <w:r w:rsidRPr="0006042A">
        <w:rPr>
          <w:rFonts w:ascii="Arial" w:hAnsi="Arial" w:cs="Arial"/>
        </w:rPr>
        <w:t>Previous studies reporting correlation analyses between similar online and offline SL tasks reported mixed results. (See Introduction.)</w:t>
      </w:r>
      <w:del w:id="440" w:author="Ava" w:date="2020-09-14T17:25:00Z">
        <w:r w:rsidRPr="0006042A" w:rsidDel="00220D94">
          <w:rPr>
            <w:rFonts w:ascii="Arial" w:hAnsi="Arial" w:cs="Arial"/>
          </w:rPr>
          <w:delText xml:space="preserve"> </w:delText>
        </w:r>
        <w:r w:rsidDel="00220D94">
          <w:rPr>
            <w:rFonts w:ascii="Arial" w:hAnsi="Arial" w:cs="Arial"/>
          </w:rPr>
          <w:delText xml:space="preserve">In an exploratory analysis, </w:delText>
        </w:r>
      </w:del>
      <w:ins w:id="441" w:author="Ava" w:date="2020-09-14T17:25:00Z">
        <w:r w:rsidR="00220D94">
          <w:rPr>
            <w:rFonts w:ascii="Arial" w:hAnsi="Arial" w:cs="Arial"/>
          </w:rPr>
          <w:t xml:space="preserve"> W</w:t>
        </w:r>
      </w:ins>
      <w:del w:id="442" w:author="Ava" w:date="2020-09-14T17:25:00Z">
        <w:r w:rsidDel="00220D94">
          <w:rPr>
            <w:rFonts w:ascii="Arial" w:hAnsi="Arial" w:cs="Arial"/>
          </w:rPr>
          <w:delText>w</w:delText>
        </w:r>
      </w:del>
      <w:r>
        <w:rPr>
          <w:rFonts w:ascii="Arial" w:hAnsi="Arial" w:cs="Arial"/>
        </w:rPr>
        <w:t xml:space="preserve">e followed </w:t>
      </w:r>
      <w:del w:id="443" w:author="Ava" w:date="2020-09-14T17:25:00Z">
        <w:r w:rsidDel="00220D94">
          <w:rPr>
            <w:rFonts w:ascii="Arial" w:hAnsi="Arial" w:cs="Arial"/>
          </w:rPr>
          <w:delText xml:space="preserve">the </w:delText>
        </w:r>
      </w:del>
      <w:r>
        <w:rPr>
          <w:rFonts w:ascii="Arial" w:hAnsi="Arial" w:cs="Arial"/>
        </w:rPr>
        <w:t>procedure</w:t>
      </w:r>
      <w:ins w:id="444" w:author="Ava" w:date="2020-09-14T17:25:00Z">
        <w:r w:rsidR="00220D94">
          <w:rPr>
            <w:rFonts w:ascii="Arial" w:hAnsi="Arial" w:cs="Arial"/>
          </w:rPr>
          <w:t>s</w:t>
        </w:r>
      </w:ins>
      <w:r>
        <w:rPr>
          <w:rFonts w:ascii="Arial" w:hAnsi="Arial" w:cs="Arial"/>
        </w:rPr>
        <w:t xml:space="preserve"> used by two earlier papers</w:t>
      </w:r>
      <w:ins w:id="445" w:author="Ava" w:date="2020-09-14T17:26:00Z">
        <w:r w:rsidR="00220D94">
          <w:rPr>
            <w:rFonts w:ascii="Arial" w:hAnsi="Arial" w:cs="Arial"/>
          </w:rPr>
          <w:t xml:space="preserve">, as well as one of our own, </w:t>
        </w:r>
      </w:ins>
      <w:del w:id="446" w:author="Ava" w:date="2020-09-14T17:26:00Z">
        <w:r w:rsidDel="00220D94">
          <w:rPr>
            <w:rFonts w:ascii="Arial" w:hAnsi="Arial" w:cs="Arial"/>
          </w:rPr>
          <w:delText xml:space="preserve"> </w:delText>
        </w:r>
      </w:del>
      <w:r>
        <w:rPr>
          <w:rFonts w:ascii="Arial" w:hAnsi="Arial" w:cs="Arial"/>
        </w:rPr>
        <w:t>to determine if a correlation exists between the online and offline measures. None of the</w:t>
      </w:r>
      <w:ins w:id="447" w:author="Ava" w:date="2020-09-14T17:26:00Z">
        <w:r w:rsidR="00220D94">
          <w:rPr>
            <w:rFonts w:ascii="Arial" w:hAnsi="Arial" w:cs="Arial"/>
          </w:rPr>
          <w:t>se</w:t>
        </w:r>
      </w:ins>
      <w:r>
        <w:rPr>
          <w:rFonts w:ascii="Arial" w:hAnsi="Arial" w:cs="Arial"/>
        </w:rPr>
        <w:t xml:space="preserve"> methods revealed a significant relationship</w:t>
      </w:r>
      <w:ins w:id="448" w:author="Ava" w:date="2020-09-14T17:26:00Z">
        <w:r w:rsidR="00220D94">
          <w:rPr>
            <w:rFonts w:ascii="Arial" w:hAnsi="Arial" w:cs="Arial"/>
          </w:rPr>
          <w:t xml:space="preserve"> between </w:t>
        </w:r>
        <w:proofErr w:type="gramStart"/>
        <w:r w:rsidR="00220D94">
          <w:rPr>
            <w:rFonts w:ascii="Arial" w:hAnsi="Arial" w:cs="Arial"/>
          </w:rPr>
          <w:t>performance</w:t>
        </w:r>
        <w:proofErr w:type="gramEnd"/>
        <w:r w:rsidR="00220D94">
          <w:rPr>
            <w:rFonts w:ascii="Arial" w:hAnsi="Arial" w:cs="Arial"/>
          </w:rPr>
          <w:t xml:space="preserve"> in the two tasks</w:t>
        </w:r>
      </w:ins>
      <w:r>
        <w:rPr>
          <w:rFonts w:ascii="Arial" w:hAnsi="Arial" w:cs="Arial"/>
        </w:rPr>
        <w:t xml:space="preserve">. </w:t>
      </w:r>
    </w:p>
    <w:p w14:paraId="185958A8" w14:textId="7D926736" w:rsidR="00617272" w:rsidRPr="00220D94" w:rsidRDefault="00617272">
      <w:pPr>
        <w:spacing w:before="240" w:after="16" w:line="276" w:lineRule="auto"/>
        <w:jc w:val="both"/>
        <w:rPr>
          <w:rFonts w:ascii="Arial" w:hAnsi="Arial" w:cs="Arial"/>
          <w:color w:val="44546A" w:themeColor="text2"/>
          <w:rPrChange w:id="449" w:author="Ava" w:date="2020-09-14T17:26:00Z">
            <w:rPr>
              <w:rFonts w:ascii="Arial" w:hAnsi="Arial" w:cs="Arial"/>
            </w:rPr>
          </w:rPrChange>
        </w:rPr>
        <w:pPrChange w:id="450" w:author="Ava" w:date="2020-09-14T17:51:00Z">
          <w:pPr>
            <w:jc w:val="both"/>
          </w:pPr>
        </w:pPrChange>
      </w:pPr>
      <w:r w:rsidRPr="00220D94">
        <w:rPr>
          <w:rFonts w:ascii="Arial" w:hAnsi="Arial" w:cs="Arial"/>
          <w:color w:val="44546A" w:themeColor="text2"/>
          <w:rPrChange w:id="451" w:author="Ava" w:date="2020-09-14T17:26:00Z">
            <w:rPr>
              <w:rFonts w:ascii="Arial" w:hAnsi="Arial" w:cs="Arial"/>
            </w:rPr>
          </w:rPrChange>
        </w:rPr>
        <w:t xml:space="preserve">Multiple explanations may account for this finding. First, the two tasks vary in their psychometric sensitivity. The target detection task in our experiment comprised a total of roughly 432 “trials” </w:t>
      </w:r>
      <w:r w:rsidRPr="00220D94">
        <w:rPr>
          <w:rFonts w:ascii="Arial" w:hAnsi="Arial" w:cs="Arial"/>
          <w:color w:val="44546A" w:themeColor="text2"/>
          <w:rPrChange w:id="452" w:author="Ava" w:date="2020-09-14T17:26:00Z">
            <w:rPr>
              <w:rFonts w:ascii="Arial" w:hAnsi="Arial" w:cs="Arial"/>
            </w:rPr>
          </w:rPrChange>
        </w:rPr>
        <w:lastRenderedPageBreak/>
        <w:t xml:space="preserve">(occurrences of a target to be detected; ~18 per stream x 24 streams) and 35 trials per test item (syllable), while the word recognition task consisted of only 16 trials and 8 test items (4 pseudowords and 4 part-word foils). The correlation therefore may be weak (or the computed coefficient unstable) due to a lack of power stemming from the experiment design. Nonetheless, a vast majority of statistical learning studies have used this task with little or no modification. </w:t>
      </w:r>
      <w:commentRangeStart w:id="453"/>
      <w:commentRangeStart w:id="454"/>
      <w:r w:rsidRPr="00220D94">
        <w:rPr>
          <w:rFonts w:ascii="Arial" w:hAnsi="Arial" w:cs="Arial"/>
          <w:color w:val="44546A" w:themeColor="text2"/>
          <w:rPrChange w:id="455" w:author="Ava" w:date="2020-09-14T17:26:00Z">
            <w:rPr>
              <w:rFonts w:ascii="Arial" w:hAnsi="Arial" w:cs="Arial"/>
            </w:rPr>
          </w:rPrChange>
        </w:rPr>
        <w:t xml:space="preserve">Test trials in the 2AFC recognition task are rarely greater than 36, typically testing only 4-8 pseudowords or visual triplets (in the case of visual statistical learning). </w:t>
      </w:r>
      <w:r w:rsidRPr="00220D94">
        <w:rPr>
          <w:rFonts w:ascii="Arial" w:hAnsi="Arial" w:cs="Arial"/>
          <w:color w:val="44546A" w:themeColor="text2"/>
          <w:rPrChange w:id="456" w:author="Ava" w:date="2020-09-14T17:26:00Z">
            <w:rPr>
              <w:rFonts w:ascii="Arial" w:hAnsi="Arial" w:cs="Arial"/>
            </w:rPr>
          </w:rPrChange>
        </w:rPr>
        <w:fldChar w:fldCharType="begin" w:fldLock="1"/>
      </w:r>
      <w:r w:rsidR="00A86799" w:rsidRPr="00220D94">
        <w:rPr>
          <w:rFonts w:ascii="Arial" w:hAnsi="Arial" w:cs="Arial"/>
          <w:color w:val="44546A" w:themeColor="text2"/>
          <w:rPrChange w:id="457" w:author="Ava" w:date="2020-09-14T17:26:00Z">
            <w:rPr>
              <w:rFonts w:ascii="Arial" w:hAnsi="Arial" w:cs="Arial"/>
            </w:rPr>
          </w:rPrChange>
        </w:rPr>
        <w:instrText>ADDIN CSL_CITATION {"citationItems":[{"id":"ITEM-1","itemData":{"DOI":"10.3758/s13428-016-0719-z","ISSN":"1554-3528","author":[{"dropping-particle":"","family":"Siegelman","given":"Noam","non-dropping-particle":"","parse-names":false,"suffix":""},{"dropping-particle":"","family":"Bogaerts","given":"Louisa","non-dropping-particle":"","parse-names":false,"suffix":""},{"dropping-particle":"","family":"Frost","given":"Ram","non-dropping-particle":"","parse-names":false,"suffix":""}],"container-title":"Behavior Research Methods","id":"ITEM-1","issue":"2","issued":{"date-parts":[["2017","4"]]},"page":"418-432","publisher":"Springer US","title":"Measuring individual differences in statistical learning: Current pitfalls and possible solutions","type":"article-journal","volume":"49"},"uris":["http://www.mendeley.com/documents/?uuid=0f75494c-29a2-3aaf-b679-a09575119637"]}],"mendeley":{"formattedCitation":"(Siegelman, Bogaerts, and Frost 2017)","plainTextFormattedCitation":"(Siegelman, Bogaerts, and Frost 2017)","previouslyFormattedCitation":"(Siegelman, Bogaerts, and Frost 2017)"},"properties":{"noteIndex":0},"schema":"https://github.com/citation-style-language/schema/raw/master/csl-citation.json"}</w:instrText>
      </w:r>
      <w:r w:rsidRPr="00220D94">
        <w:rPr>
          <w:rFonts w:ascii="Arial" w:hAnsi="Arial" w:cs="Arial"/>
          <w:color w:val="44546A" w:themeColor="text2"/>
          <w:rPrChange w:id="458" w:author="Ava" w:date="2020-09-14T17:26:00Z">
            <w:rPr>
              <w:rFonts w:ascii="Arial" w:hAnsi="Arial" w:cs="Arial"/>
            </w:rPr>
          </w:rPrChange>
        </w:rPr>
        <w:fldChar w:fldCharType="separate"/>
      </w:r>
      <w:r w:rsidR="00A86799" w:rsidRPr="00220D94">
        <w:rPr>
          <w:rFonts w:ascii="Arial" w:hAnsi="Arial" w:cs="Arial"/>
          <w:noProof/>
          <w:color w:val="44546A" w:themeColor="text2"/>
          <w:rPrChange w:id="459" w:author="Ava" w:date="2020-09-14T17:26:00Z">
            <w:rPr>
              <w:rFonts w:ascii="Arial" w:hAnsi="Arial" w:cs="Arial"/>
              <w:noProof/>
            </w:rPr>
          </w:rPrChange>
        </w:rPr>
        <w:t>(Siegelman, Bogaerts, and Frost 2017)</w:t>
      </w:r>
      <w:r w:rsidRPr="00220D94">
        <w:rPr>
          <w:rFonts w:ascii="Arial" w:hAnsi="Arial" w:cs="Arial"/>
          <w:color w:val="44546A" w:themeColor="text2"/>
          <w:rPrChange w:id="460" w:author="Ava" w:date="2020-09-14T17:26:00Z">
            <w:rPr>
              <w:rFonts w:ascii="Arial" w:hAnsi="Arial" w:cs="Arial"/>
            </w:rPr>
          </w:rPrChange>
        </w:rPr>
        <w:fldChar w:fldCharType="end"/>
      </w:r>
      <w:commentRangeEnd w:id="453"/>
      <w:r w:rsidRPr="00220D94">
        <w:rPr>
          <w:rStyle w:val="CommentReference"/>
          <w:color w:val="44546A" w:themeColor="text2"/>
          <w:rPrChange w:id="461" w:author="Ava" w:date="2020-09-14T17:26:00Z">
            <w:rPr>
              <w:rStyle w:val="CommentReference"/>
            </w:rPr>
          </w:rPrChange>
        </w:rPr>
        <w:commentReference w:id="453"/>
      </w:r>
      <w:commentRangeEnd w:id="454"/>
      <w:r w:rsidRPr="00220D94">
        <w:rPr>
          <w:rStyle w:val="CommentReference"/>
          <w:color w:val="44546A" w:themeColor="text2"/>
          <w:rPrChange w:id="462" w:author="Ava" w:date="2020-09-14T17:26:00Z">
            <w:rPr>
              <w:rStyle w:val="CommentReference"/>
            </w:rPr>
          </w:rPrChange>
        </w:rPr>
        <w:commentReference w:id="454"/>
      </w:r>
    </w:p>
    <w:p w14:paraId="36AAF62E" w14:textId="2AA0DD40" w:rsidR="00617272" w:rsidRPr="00220D94" w:rsidRDefault="00617272">
      <w:pPr>
        <w:spacing w:before="240" w:after="16" w:line="276" w:lineRule="auto"/>
        <w:jc w:val="both"/>
        <w:rPr>
          <w:rFonts w:ascii="Arial" w:hAnsi="Arial" w:cs="Arial"/>
          <w:color w:val="44546A" w:themeColor="text2"/>
          <w:rPrChange w:id="463" w:author="Ava" w:date="2020-09-14T17:26:00Z">
            <w:rPr>
              <w:rFonts w:ascii="Arial" w:hAnsi="Arial" w:cs="Arial"/>
            </w:rPr>
          </w:rPrChange>
        </w:rPr>
        <w:pPrChange w:id="464" w:author="Ava" w:date="2020-09-14T17:51:00Z">
          <w:pPr>
            <w:jc w:val="both"/>
          </w:pPr>
        </w:pPrChange>
      </w:pPr>
      <w:r w:rsidRPr="00220D94">
        <w:rPr>
          <w:rFonts w:ascii="Arial" w:hAnsi="Arial" w:cs="Arial"/>
          <w:color w:val="44546A" w:themeColor="text2"/>
          <w:rPrChange w:id="465" w:author="Ava" w:date="2020-09-14T17:26:00Z">
            <w:rPr>
              <w:rFonts w:ascii="Arial" w:hAnsi="Arial" w:cs="Arial"/>
            </w:rPr>
          </w:rPrChange>
        </w:rPr>
        <w:t xml:space="preserve">Second, it had been previously noted that explicit tasks such as the word recognition task are different in nature than implicit detection tasks </w:t>
      </w:r>
      <w:r w:rsidRPr="00220D94">
        <w:rPr>
          <w:rFonts w:ascii="Arial" w:hAnsi="Arial" w:cs="Arial"/>
          <w:color w:val="44546A" w:themeColor="text2"/>
          <w:rPrChange w:id="466" w:author="Ava" w:date="2020-09-14T17:26:00Z">
            <w:rPr>
              <w:rFonts w:ascii="Arial" w:hAnsi="Arial" w:cs="Arial"/>
            </w:rPr>
          </w:rPrChange>
        </w:rPr>
        <w:fldChar w:fldCharType="begin" w:fldLock="1"/>
      </w:r>
      <w:r w:rsidR="00A86799" w:rsidRPr="00220D94">
        <w:rPr>
          <w:rFonts w:ascii="Arial" w:hAnsi="Arial" w:cs="Arial"/>
          <w:color w:val="44546A" w:themeColor="text2"/>
          <w:rPrChange w:id="467" w:author="Ava" w:date="2020-09-14T17:26:00Z">
            <w:rPr>
              <w:rFonts w:ascii="Arial" w:hAnsi="Arial" w:cs="Arial"/>
            </w:rPr>
          </w:rPrChange>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learning","type":"article-journal","volume":"83"},"uris":["http://www.mendeley.com/documents/?uuid=1dddcb04-7b26-3099-82ef-fbf3aebcb855"]}],"mendeley":{"formattedCitation":"(Batterink et al. 2015)","plainTextFormattedCitation":"(Batterink et al. 2015)","previouslyFormattedCitation":"(Batterink et al. 2015)"},"properties":{"noteIndex":0},"schema":"https://github.com/citation-style-language/schema/raw/master/csl-citation.json"}</w:instrText>
      </w:r>
      <w:r w:rsidRPr="00220D94">
        <w:rPr>
          <w:rFonts w:ascii="Arial" w:hAnsi="Arial" w:cs="Arial"/>
          <w:color w:val="44546A" w:themeColor="text2"/>
          <w:rPrChange w:id="468" w:author="Ava" w:date="2020-09-14T17:26:00Z">
            <w:rPr>
              <w:rFonts w:ascii="Arial" w:hAnsi="Arial" w:cs="Arial"/>
            </w:rPr>
          </w:rPrChange>
        </w:rPr>
        <w:fldChar w:fldCharType="separate"/>
      </w:r>
      <w:r w:rsidR="00A86799" w:rsidRPr="00220D94">
        <w:rPr>
          <w:rFonts w:ascii="Arial" w:hAnsi="Arial" w:cs="Arial"/>
          <w:noProof/>
          <w:color w:val="44546A" w:themeColor="text2"/>
          <w:rPrChange w:id="469" w:author="Ava" w:date="2020-09-14T17:26:00Z">
            <w:rPr>
              <w:rFonts w:ascii="Arial" w:hAnsi="Arial" w:cs="Arial"/>
              <w:noProof/>
            </w:rPr>
          </w:rPrChange>
        </w:rPr>
        <w:t>(Batterink et al. 2015)</w:t>
      </w:r>
      <w:r w:rsidRPr="00220D94">
        <w:rPr>
          <w:rFonts w:ascii="Arial" w:hAnsi="Arial" w:cs="Arial"/>
          <w:color w:val="44546A" w:themeColor="text2"/>
          <w:rPrChange w:id="470" w:author="Ava" w:date="2020-09-14T17:26:00Z">
            <w:rPr>
              <w:rFonts w:ascii="Arial" w:hAnsi="Arial" w:cs="Arial"/>
            </w:rPr>
          </w:rPrChange>
        </w:rPr>
        <w:fldChar w:fldCharType="end"/>
      </w:r>
      <w:r w:rsidRPr="00220D94">
        <w:rPr>
          <w:rFonts w:ascii="Arial" w:hAnsi="Arial" w:cs="Arial"/>
          <w:color w:val="44546A" w:themeColor="text2"/>
          <w:rPrChange w:id="471" w:author="Ava" w:date="2020-09-14T17:26:00Z">
            <w:rPr>
              <w:rFonts w:ascii="Arial" w:hAnsi="Arial" w:cs="Arial"/>
            </w:rPr>
          </w:rPrChange>
        </w:rPr>
        <w:t xml:space="preserve">, which may more closely resemble serial response time tasks while yielding similar behavioral results. </w:t>
      </w:r>
      <w:r w:rsidRPr="00220D94">
        <w:rPr>
          <w:rFonts w:ascii="Arial" w:hAnsi="Arial" w:cs="Arial"/>
          <w:color w:val="44546A" w:themeColor="text2"/>
          <w:rPrChange w:id="472" w:author="Ava" w:date="2020-09-14T17:26:00Z">
            <w:rPr>
              <w:rFonts w:ascii="Arial" w:hAnsi="Arial" w:cs="Arial"/>
            </w:rPr>
          </w:rPrChange>
        </w:rPr>
        <w:fldChar w:fldCharType="begin" w:fldLock="1"/>
      </w:r>
      <w:r w:rsidR="00A86799" w:rsidRPr="00220D94">
        <w:rPr>
          <w:rFonts w:ascii="Arial" w:hAnsi="Arial" w:cs="Arial"/>
          <w:color w:val="44546A" w:themeColor="text2"/>
          <w:rPrChange w:id="473" w:author="Ava" w:date="2020-09-14T17:26:00Z">
            <w:rPr>
              <w:rFonts w:ascii="Arial" w:hAnsi="Arial" w:cs="Arial"/>
            </w:rPr>
          </w:rPrChange>
        </w:rPr>
        <w:instrText>ADDIN CSL_CITATION {"citationItems":[{"id":"ITEM-1","itemData":{"DOI":"10.1038/nn.3331","ISSN":"1097-6256","abstract":"Research on event perception has focused on transient elevations in predictive uncertainty or surprise as the primary signal driving event segmentation. Here the authors report behavioral and neuroimaging evidence that suggests that event representations can emerge even in the absence of such cues. They propose that this learning occurs in a manner analogous to the learning of semantic categories.","author":[{"dropping-particle":"","family":"Schapiro","given":"Anna C","non-dropping-particle":"","parse-names":false,"suffix":""},{"dropping-particle":"","family":"Rogers","given":"Timothy T","non-dropping-particle":"","parse-names":false,"suffix":""},{"dropping-particle":"","family":"Cordova","given":"Natalia I","non-dropping-particle":"","parse-names":false,"suffix":""},{"dropping-particle":"","family":"Turk-Browne","given":"Nicholas B","non-dropping-particle":"","parse-names":false,"suffix":""},{"dropping-particle":"","family":"Botvinick","given":"Matthew M","non-dropping-particle":"","parse-names":false,"suffix":""}],"container-title":"Nature Neuroscience","id":"ITEM-1","issue":"4","issued":{"date-parts":[["2013","4","17"]]},"page":"486-492","publisher":"Nature Publishing Group","title":"Neural representations of events arise from temporal community structure","type":"article-journal","volume":"16"},"uris":["http://www.mendeley.com/documents/?uuid=a2596c0e-e27e-3f28-99f8-d03188c66482"]},{"id":"ITEM-2","itemData":{"DOI":"10.1162/jocn_a_00990","ISSN":"15308898","abstract":"Successful knowledge acquisition requires a cognitive system that is both sensitive to statistical information and able to distinguish among multiple structures (i.e., to detect pattern shifts and form distinct representations). Extensive behavioral evidence has highlighted the importance of cues to structural change, demonstrating how, without them, learners fail to detect pattern shifts and are biased in favor of early experience. Here, we seek a neural account of the mechanism underpinning this primacy effect in learning. During fMRI scanning, adult participants were presented with two artificial languages: a familiar language (L1) on which they had been pretrained followed by a novel language (L2). The languages were composed of the same syllable inventory organized according to unique statistical structures. In the absence of cues to the transition between languages, posttest familiarity judgments revealed that learners on average more accurately segmented words fromthe familiar language compared with the novel one. Univariate activation and functional connectivity analyses showed that participants with the strongest learning of L1 had decreased recruitment of fronto-subcortical and posterior parietal regions, in addition to a dissociation between downstream regions and early auditory cortex. Participants with a strong new language learning capacity (i.e., higher L2 scores) showed the opposite trend. Thus, we suggest that a bias toward neural efficiency, particularly as manifested by decreased sampling from the environment, accounts for the primacy effect in learning. Potential implications of this hypothesis are discussed, including the possibility that “inefficient” learning systemsmay be more sensitive to structural changes in a dynamic environment.","author":[{"dropping-particle":"","family":"Karuza","given":"Elisabeth A.","non-dropping-particle":"","parse-names":false,"suffix":""},{"dropping-particle":"","family":"Li","given":"Ping","non-dropping-particle":"","parse-names":false,"suffix":""},{"dropping-particle":"","family":"Weiss","given":"Daniel J.","non-dropping-particle":"","parse-names":false,"suffix":""},{"dropping-particle":"","family":"Bulgarelli","given":"Federica","non-dropping-particle":"","parse-names":false,"suffix":""},{"dropping-particle":"","family":"Zinszer","given":"Benjamin D.","non-dropping-particle":"","parse-names":false,"suffix":""},{"dropping-particle":"","family":"Aslin","given":"Richard N.","non-dropping-particle":"","parse-names":false,"suffix":""}],"container-title":"Journal of Cognitive Neuroscience","id":"ITEM-2","issue":"10","issued":{"date-parts":[["2016","10","1"]]},"page":"1484-1500","publisher":"MIT Press Journals","title":"Sampling over nonuniform distributions: A neural efficiency account of the primacy effect in statistical learning","type":"article-journal","volume":"28"},"uris":["http://www.mendeley.com/documents/?uuid=bc7f48f1-42d6-3373-8314-bfe8061c53f8"]},{"id":"ITEM-3","itemData":{"ISSN":"1069-7977","abstract":"As lifelong statistical learners, humans are remarkably sensitive to the unfolding of elements and events in their surroundings. In the present work, we examined the time-course of non-local dependency learning using a self-paced moving window display. We exposed participants to an artificial grammar of shape sequences and extracted processing times, or how long they viewed each shape, over the course of the experiment. On-line learning was quantified as the growing difference in viewing duration between predictable and predictive items. In other words, as participants learned, they processed predictable items increasingly faster. Our results indicate that participants who make implicit predictions as they learn, and have their expectations met, achieve higher learning outcomes on an off-line post-test. Potential links between these findings, obtained with novel stimuli in an experimental context, and the role of prediction in natural language comprehension are considered.","author":[{"dropping-particle":"","family":"Karuza","given":"Elisabeth A","non-dropping-particle":"","parse-names":false,"suffix":""},{"dropping-particle":"","family":"Farmer","given":"Thomas A","non-dropping-particle":"","parse-names":false,"suffix":""},{"dropping-particle":"","family":"Fine","given":"Alex B","non-dropping-particle":"","parse-names":false,"suffix":""},{"dropping-particle":"","family":"Jaeger","given":"Florian","non-dropping-particle":"","parse-names":false,"suffix":""}],"container-title":"Proceedings of the Annual Meeting of the Cognitive Science Society","id":"ITEM-3","issue":"36","issued":{"date-parts":[["2014"]]},"page":"726-730","title":"On-line Measures of Prediction in a Self-Paced Statistical Learning Task","type":"article-journal","volume":"36"},"uris":["http://www.mendeley.com/documents/?uuid=18abdeb0-ffb5-3f95-b27a-e934c5a499c6"]}],"mendeley":{"formattedCitation":"(Karuza et al. 2014, 2016; Schapiro et al. 2013)","plainTextFormattedCitation":"(Karuza et al. 2014, 2016; Schapiro et al. 2013)","previouslyFormattedCitation":"(Karuza et al. 2014, 2016; Schapiro et al. 2013)"},"properties":{"noteIndex":0},"schema":"https://github.com/citation-style-language/schema/raw/master/csl-citation.json"}</w:instrText>
      </w:r>
      <w:r w:rsidRPr="00220D94">
        <w:rPr>
          <w:rFonts w:ascii="Arial" w:hAnsi="Arial" w:cs="Arial"/>
          <w:color w:val="44546A" w:themeColor="text2"/>
          <w:rPrChange w:id="474" w:author="Ava" w:date="2020-09-14T17:26:00Z">
            <w:rPr>
              <w:rFonts w:ascii="Arial" w:hAnsi="Arial" w:cs="Arial"/>
            </w:rPr>
          </w:rPrChange>
        </w:rPr>
        <w:fldChar w:fldCharType="separate"/>
      </w:r>
      <w:r w:rsidR="00A86799" w:rsidRPr="00220D94">
        <w:rPr>
          <w:rFonts w:ascii="Arial" w:hAnsi="Arial" w:cs="Arial"/>
          <w:noProof/>
          <w:color w:val="44546A" w:themeColor="text2"/>
          <w:rPrChange w:id="475" w:author="Ava" w:date="2020-09-14T17:26:00Z">
            <w:rPr>
              <w:rFonts w:ascii="Arial" w:hAnsi="Arial" w:cs="Arial"/>
              <w:noProof/>
            </w:rPr>
          </w:rPrChange>
        </w:rPr>
        <w:t>(Karuza et al. 2014, 2016; Schapiro et al. 2013)</w:t>
      </w:r>
      <w:r w:rsidRPr="00220D94">
        <w:rPr>
          <w:rFonts w:ascii="Arial" w:hAnsi="Arial" w:cs="Arial"/>
          <w:color w:val="44546A" w:themeColor="text2"/>
          <w:rPrChange w:id="476" w:author="Ava" w:date="2020-09-14T17:26:00Z">
            <w:rPr>
              <w:rFonts w:ascii="Arial" w:hAnsi="Arial" w:cs="Arial"/>
            </w:rPr>
          </w:rPrChange>
        </w:rPr>
        <w:fldChar w:fldCharType="end"/>
      </w:r>
      <w:r w:rsidRPr="00220D94">
        <w:rPr>
          <w:rFonts w:ascii="Arial" w:hAnsi="Arial" w:cs="Arial"/>
          <w:color w:val="44546A" w:themeColor="text2"/>
          <w:rPrChange w:id="477" w:author="Ava" w:date="2020-09-14T17:26:00Z">
            <w:rPr>
              <w:rFonts w:ascii="Arial" w:hAnsi="Arial" w:cs="Arial"/>
            </w:rPr>
          </w:rPrChange>
        </w:rPr>
        <w:t xml:space="preserve"> Online tasks have the potential to capture the dynamic progress of statistical learning and therefore reveal more subtle learning effects. </w:t>
      </w:r>
      <w:r w:rsidRPr="00220D94">
        <w:rPr>
          <w:rFonts w:ascii="Arial" w:hAnsi="Arial" w:cs="Arial"/>
          <w:color w:val="44546A" w:themeColor="text2"/>
          <w:rPrChange w:id="478" w:author="Ava" w:date="2020-09-14T17:26:00Z">
            <w:rPr>
              <w:rFonts w:ascii="Arial" w:hAnsi="Arial" w:cs="Arial"/>
            </w:rPr>
          </w:rPrChange>
        </w:rPr>
        <w:fldChar w:fldCharType="begin" w:fldLock="1"/>
      </w:r>
      <w:r w:rsidR="00A86799" w:rsidRPr="00220D94">
        <w:rPr>
          <w:rFonts w:ascii="Arial" w:hAnsi="Arial" w:cs="Arial"/>
          <w:color w:val="44546A" w:themeColor="text2"/>
          <w:rPrChange w:id="479" w:author="Ava" w:date="2020-09-14T17:26:00Z">
            <w:rPr>
              <w:rFonts w:ascii="Arial" w:hAnsi="Arial" w:cs="Arial"/>
            </w:rPr>
          </w:rPrChange>
        </w:rPr>
        <w:instrText>ADDIN CSL_CITATION {"citationItems":[{"id":"ITEM-1","itemData":{"DOI":"10.1111/cogs.12556","ISSN":"03640213","author":[{"dropping-particle":"","family":"Siegelman","given":"Noam","non-dropping-particle":"","parse-names":false,"suffix":""},{"dropping-particle":"","family":"Bogaerts","given":"Louisa","non-dropping-particle":"","parse-names":false,"suffix":""},{"dropping-particle":"","family":"Kronenfeld","given":"Ofer","non-dropping-particle":"","parse-names":false,"suffix":""},{"dropping-particle":"","family":"Frost","given":"Ram","non-dropping-particle":"","parse-names":false,"suffix":""}],"container-title":"Cognitive Science","id":"ITEM-1","issued":{"date-parts":[["2018","6"]]},"page":"692-727","publisher":"John Wiley &amp; Sons, Ltd (10.1111)","title":"Redefining “Learning” in Statistical Learning: What Does an Online Measure Reveal About the Assimilation of Visual Regularities?","type":"article-journal","volume":"42"},"uris":["http://www.mendeley.com/documents/?uuid=1ca16d89-d2d8-3b57-81d6-f52507789810"]}],"mendeley":{"formattedCitation":"(Siegelman et al. 2018)","plainTextFormattedCitation":"(Siegelman et al. 2018)","previouslyFormattedCitation":"(Siegelman et al. 2018)"},"properties":{"noteIndex":0},"schema":"https://github.com/citation-style-language/schema/raw/master/csl-citation.json"}</w:instrText>
      </w:r>
      <w:r w:rsidRPr="00220D94">
        <w:rPr>
          <w:rFonts w:ascii="Arial" w:hAnsi="Arial" w:cs="Arial"/>
          <w:color w:val="44546A" w:themeColor="text2"/>
          <w:rPrChange w:id="480" w:author="Ava" w:date="2020-09-14T17:26:00Z">
            <w:rPr>
              <w:rFonts w:ascii="Arial" w:hAnsi="Arial" w:cs="Arial"/>
            </w:rPr>
          </w:rPrChange>
        </w:rPr>
        <w:fldChar w:fldCharType="separate"/>
      </w:r>
      <w:r w:rsidR="00A86799" w:rsidRPr="00220D94">
        <w:rPr>
          <w:rFonts w:ascii="Arial" w:hAnsi="Arial" w:cs="Arial"/>
          <w:noProof/>
          <w:color w:val="44546A" w:themeColor="text2"/>
          <w:rPrChange w:id="481" w:author="Ava" w:date="2020-09-14T17:26:00Z">
            <w:rPr>
              <w:rFonts w:ascii="Arial" w:hAnsi="Arial" w:cs="Arial"/>
              <w:noProof/>
            </w:rPr>
          </w:rPrChange>
        </w:rPr>
        <w:t>(Siegelman et al. 2018)</w:t>
      </w:r>
      <w:r w:rsidRPr="00220D94">
        <w:rPr>
          <w:rFonts w:ascii="Arial" w:hAnsi="Arial" w:cs="Arial"/>
          <w:color w:val="44546A" w:themeColor="text2"/>
          <w:rPrChange w:id="482" w:author="Ava" w:date="2020-09-14T17:26:00Z">
            <w:rPr>
              <w:rFonts w:ascii="Arial" w:hAnsi="Arial" w:cs="Arial"/>
            </w:rPr>
          </w:rPrChange>
        </w:rPr>
        <w:fldChar w:fldCharType="end"/>
      </w:r>
      <w:r w:rsidRPr="00220D94">
        <w:rPr>
          <w:rFonts w:ascii="Arial" w:hAnsi="Arial" w:cs="Arial"/>
          <w:color w:val="44546A" w:themeColor="text2"/>
          <w:rPrChange w:id="483" w:author="Ava" w:date="2020-09-14T17:26:00Z">
            <w:rPr>
              <w:rFonts w:ascii="Arial" w:hAnsi="Arial" w:cs="Arial"/>
            </w:rPr>
          </w:rPrChange>
        </w:rPr>
        <w:t xml:space="preserve">. Theoretically, it is unclear whether the tracking of statistical regularities or transitional probabilities necessarily entails the chunking or explicit representation of larger units within a sensory stream. </w:t>
      </w:r>
      <w:r w:rsidRPr="00220D94">
        <w:rPr>
          <w:rFonts w:ascii="Arial" w:hAnsi="Arial" w:cs="Arial"/>
          <w:color w:val="44546A" w:themeColor="text2"/>
          <w:rPrChange w:id="484" w:author="Ava" w:date="2020-09-14T17:26:00Z">
            <w:rPr>
              <w:rFonts w:ascii="Arial" w:hAnsi="Arial" w:cs="Arial"/>
            </w:rPr>
          </w:rPrChange>
        </w:rPr>
        <w:fldChar w:fldCharType="begin" w:fldLock="1"/>
      </w:r>
      <w:r w:rsidR="00A86799" w:rsidRPr="00220D94">
        <w:rPr>
          <w:rFonts w:ascii="Arial" w:hAnsi="Arial" w:cs="Arial"/>
          <w:color w:val="44546A" w:themeColor="text2"/>
          <w:rPrChange w:id="485" w:author="Ava" w:date="2020-09-14T17:26:00Z">
            <w:rPr>
              <w:rFonts w:ascii="Arial" w:hAnsi="Arial" w:cs="Arial"/>
            </w:rPr>
          </w:rPrChange>
        </w:rPr>
        <w:instrText>ADDIN CSL_CITATION {"citationItems":[{"id":"ITEM-1","itemData":{"DOI":"10.1016/j.neuron.2015.09.019","ISSN":"0896-6273","abstract":"A sequence of images, sounds, or words can be stored at several levels of detail, from specific items and their timing to abstract structure. We propose a taxonomy of five distinct cerebral mechanisms for sequence coding: transitions and timing knowledge, chunking, ordinal knowledge, algebraic patterns, and nested tree structures. In each case, we review the available experimental paradigms and list the behavioral and neural signatures of the systems involved. Tree structures require a specific recursive neural code, as yet unidentified by electrophysiology, possibly unique to humans, and which may explain the singularity of human language and cognition.","author":[{"dropping-particle":"","family":"Dehaene","given":"Stanislas","non-dropping-particle":"","parse-names":false,"suffix":""},{"dropping-particle":"","family":"Meyniel","given":"Florent","non-dropping-particle":"","parse-names":false,"suffix":""},{"dropping-particle":"","family":"Wacongne","given":"Catherine","non-dropping-particle":"","parse-names":false,"suffix":""},{"dropping-particle":"","family":"Wang","given":"Liping","non-dropping-particle":"","parse-names":false,"suffix":""},{"dropping-particle":"","family":"Pallier","given":"Christophe","non-dropping-particle":"","parse-names":false,"suffix":""}],"container-title":"Neuron","id":"ITEM-1","issue":"1","issued":{"date-parts":[["2015","10","7"]]},"page":"2-19","publisher":"Elsevier Inc.","title":"The Neural Representation of Sequences: From Transition Probabilities to Algebraic Patterns and Linguistic Trees","type":"article-journal","volume":"88"},"uris":["http://www.mendeley.com/documents/?uuid=34536e78-4a37-462f-bec8-310168b81148"]}],"mendeley":{"formattedCitation":"(Dehaene et al. 2015)","plainTextFormattedCitation":"(Dehaene et al. 2015)","previouslyFormattedCitation":"(Dehaene et al. 2015)"},"properties":{"noteIndex":0},"schema":"https://github.com/citation-style-language/schema/raw/master/csl-citation.json"}</w:instrText>
      </w:r>
      <w:r w:rsidRPr="00220D94">
        <w:rPr>
          <w:rFonts w:ascii="Arial" w:hAnsi="Arial" w:cs="Arial"/>
          <w:color w:val="44546A" w:themeColor="text2"/>
          <w:rPrChange w:id="486" w:author="Ava" w:date="2020-09-14T17:26:00Z">
            <w:rPr>
              <w:rFonts w:ascii="Arial" w:hAnsi="Arial" w:cs="Arial"/>
            </w:rPr>
          </w:rPrChange>
        </w:rPr>
        <w:fldChar w:fldCharType="separate"/>
      </w:r>
      <w:r w:rsidR="00A86799" w:rsidRPr="00220D94">
        <w:rPr>
          <w:rFonts w:ascii="Arial" w:hAnsi="Arial" w:cs="Arial"/>
          <w:noProof/>
          <w:color w:val="44546A" w:themeColor="text2"/>
          <w:rPrChange w:id="487" w:author="Ava" w:date="2020-09-14T17:26:00Z">
            <w:rPr>
              <w:rFonts w:ascii="Arial" w:hAnsi="Arial" w:cs="Arial"/>
              <w:noProof/>
            </w:rPr>
          </w:rPrChange>
        </w:rPr>
        <w:t>(Dehaene et al. 2015)</w:t>
      </w:r>
      <w:r w:rsidRPr="00220D94">
        <w:rPr>
          <w:rFonts w:ascii="Arial" w:hAnsi="Arial" w:cs="Arial"/>
          <w:color w:val="44546A" w:themeColor="text2"/>
          <w:rPrChange w:id="488" w:author="Ava" w:date="2020-09-14T17:26:00Z">
            <w:rPr>
              <w:rFonts w:ascii="Arial" w:hAnsi="Arial" w:cs="Arial"/>
            </w:rPr>
          </w:rPrChange>
        </w:rPr>
        <w:fldChar w:fldCharType="end"/>
      </w:r>
      <w:r w:rsidRPr="00220D94">
        <w:rPr>
          <w:rFonts w:ascii="Arial" w:hAnsi="Arial" w:cs="Arial"/>
          <w:color w:val="44546A" w:themeColor="text2"/>
          <w:rPrChange w:id="489" w:author="Ava" w:date="2020-09-14T17:26:00Z">
            <w:rPr>
              <w:rFonts w:ascii="Arial" w:hAnsi="Arial" w:cs="Arial"/>
            </w:rPr>
          </w:rPrChange>
        </w:rPr>
        <w:t xml:space="preserve"> These regularities may result in the generation of an event boundary </w:t>
      </w:r>
      <w:r w:rsidRPr="00220D94">
        <w:rPr>
          <w:rStyle w:val="FootnoteReference"/>
          <w:rFonts w:ascii="Arial" w:hAnsi="Arial" w:cs="Arial"/>
          <w:color w:val="44546A" w:themeColor="text2"/>
          <w:rPrChange w:id="490" w:author="Ava" w:date="2020-09-14T17:26:00Z">
            <w:rPr>
              <w:rStyle w:val="FootnoteReference"/>
              <w:rFonts w:ascii="Arial" w:hAnsi="Arial" w:cs="Arial"/>
            </w:rPr>
          </w:rPrChange>
        </w:rPr>
        <w:fldChar w:fldCharType="begin" w:fldLock="1"/>
      </w:r>
      <w:r w:rsidR="00A86799" w:rsidRPr="00220D94">
        <w:rPr>
          <w:rFonts w:ascii="Arial" w:hAnsi="Arial" w:cs="Arial"/>
          <w:color w:val="44546A" w:themeColor="text2"/>
          <w:rPrChange w:id="491" w:author="Ava" w:date="2020-09-14T17:26:00Z">
            <w:rPr>
              <w:rFonts w:ascii="Arial" w:hAnsi="Arial" w:cs="Arial"/>
            </w:rPr>
          </w:rPrChange>
        </w:rPr>
        <w:instrText>ADDIN CSL_CITATION {"citationItems":[{"id":"ITEM-1","itemData":{"DOI":"10.1038/nn.3331","ISSN":"1097-6256","abstract":"Research on event perception has focused on transient elevations in predictive uncertainty or surprise as the primary signal driving event segmentation. Here the authors report behavioral and neuroimaging evidence that suggests that event representations can emerge even in the absence of such cues. They propose that this learning occurs in a manner analogous to the learning of semantic categories.","author":[{"dropping-particle":"","family":"Schapiro","given":"Anna C","non-dropping-particle":"","parse-names":false,"suffix":""},{"dropping-particle":"","family":"Rogers","given":"Timothy T","non-dropping-particle":"","parse-names":false,"suffix":""},{"dropping-particle":"","family":"Cordova","given":"Natalia I","non-dropping-particle":"","parse-names":false,"suffix":""},{"dropping-particle":"","family":"Turk-Browne","given":"Nicholas B","non-dropping-particle":"","parse-names":false,"suffix":""},{"dropping-particle":"","family":"Botvinick","given":"Matthew M","non-dropping-particle":"","parse-names":false,"suffix":""}],"container-title":"Nature Neuroscience","id":"ITEM-1","issue":"4","issued":{"date-parts":[["2013","4","17"]]},"page":"486-492","publisher":"Nature Publishing Group","title":"Neural representations of events arise from temporal community structure","type":"article-journal","volume":"16"},"uris":["http://www.mendeley.com/documents/?uuid=a2596c0e-e27e-3f28-99f8-d03188c66482"]},{"id":"ITEM-2","itemData":{"abstract":"One way to understand something is to break it up into parts. New research indicates that segmenting ongoing activity into meaningful events is a core component of perception and that this has consequences for memory and learning. Behavioral and neuroimaging data suggest that event segmentation is automatic and that people spontaneously segment activity into hierarchically organized parts and subparts. This segmentation depends on the bottom-up processing of sensory features such as movement and on the top-down processing of conceptual features such as actors' goals. How people segment activity affects what they remember later; as a result, those who identify appropriate event boundaries during perception tend to remember more and to learn more proficiently.","author":[{"dropping-particle":"","family":"Zacks","given":"Jeffrey M","non-dropping-particle":"","parse-names":false,"suffix":""},{"dropping-particle":"","family":"Swallow","given":"Khena M","non-dropping-particle":"","parse-names":false,"suffix":""}],"container-title":"Current Directions in Psychological Science","id":"ITEM-2","issued":{"date-parts":[["2007"]]},"page":"80-84","title":"Event Segmentation","type":"article-journal"},"uris":["http://www.mendeley.com/documents/?uuid=892ef689-b9cd-3039-8f20-b95783c892af"]}],"mendeley":{"formattedCitation":"(Schapiro et al. 2013; Zacks and Swallow 2007)","plainTextFormattedCitation":"(Schapiro et al. 2013; Zacks and Swallow 2007)","previouslyFormattedCitation":"(Schapiro et al. 2013; Zacks and Swallow 2007)"},"properties":{"noteIndex":0},"schema":"https://github.com/citation-style-language/schema/raw/master/csl-citation.json"}</w:instrText>
      </w:r>
      <w:r w:rsidRPr="00220D94">
        <w:rPr>
          <w:rStyle w:val="FootnoteReference"/>
          <w:rFonts w:ascii="Arial" w:hAnsi="Arial" w:cs="Arial"/>
          <w:color w:val="44546A" w:themeColor="text2"/>
          <w:rPrChange w:id="492" w:author="Ava" w:date="2020-09-14T17:26:00Z">
            <w:rPr>
              <w:rStyle w:val="FootnoteReference"/>
              <w:rFonts w:ascii="Arial" w:hAnsi="Arial" w:cs="Arial"/>
            </w:rPr>
          </w:rPrChange>
        </w:rPr>
        <w:fldChar w:fldCharType="separate"/>
      </w:r>
      <w:r w:rsidR="00A86799" w:rsidRPr="00220D94">
        <w:rPr>
          <w:rFonts w:ascii="Arial" w:hAnsi="Arial" w:cs="Arial"/>
          <w:bCs/>
          <w:noProof/>
          <w:color w:val="44546A" w:themeColor="text2"/>
          <w:rPrChange w:id="493" w:author="Ava" w:date="2020-09-14T17:26:00Z">
            <w:rPr>
              <w:rFonts w:ascii="Arial" w:hAnsi="Arial" w:cs="Arial"/>
              <w:bCs/>
              <w:noProof/>
            </w:rPr>
          </w:rPrChange>
        </w:rPr>
        <w:t>(Schapiro et al. 2013; Zacks and Swallow 2007)</w:t>
      </w:r>
      <w:r w:rsidRPr="00220D94">
        <w:rPr>
          <w:rStyle w:val="FootnoteReference"/>
          <w:rFonts w:ascii="Arial" w:hAnsi="Arial" w:cs="Arial"/>
          <w:color w:val="44546A" w:themeColor="text2"/>
          <w:rPrChange w:id="494" w:author="Ava" w:date="2020-09-14T17:26:00Z">
            <w:rPr>
              <w:rStyle w:val="FootnoteReference"/>
              <w:rFonts w:ascii="Arial" w:hAnsi="Arial" w:cs="Arial"/>
            </w:rPr>
          </w:rPrChange>
        </w:rPr>
        <w:fldChar w:fldCharType="end"/>
      </w:r>
      <w:r w:rsidRPr="00220D94">
        <w:rPr>
          <w:rFonts w:ascii="Arial" w:hAnsi="Arial" w:cs="Arial"/>
          <w:color w:val="44546A" w:themeColor="text2"/>
          <w:rPrChange w:id="495" w:author="Ava" w:date="2020-09-14T17:26:00Z">
            <w:rPr>
              <w:rFonts w:ascii="Arial" w:hAnsi="Arial" w:cs="Arial"/>
            </w:rPr>
          </w:rPrChange>
        </w:rPr>
        <w:t xml:space="preserve">, without enabling explicit recall of the event itself. </w:t>
      </w:r>
    </w:p>
    <w:p w14:paraId="5AB3FDF7" w14:textId="77777777" w:rsidR="00352B02" w:rsidRDefault="00617272">
      <w:pPr>
        <w:spacing w:before="240" w:after="16" w:line="276" w:lineRule="auto"/>
        <w:jc w:val="both"/>
        <w:rPr>
          <w:ins w:id="496" w:author="Ava" w:date="2020-09-14T17:42:00Z"/>
          <w:rFonts w:ascii="Arial" w:hAnsi="Arial" w:cs="Arial"/>
        </w:rPr>
        <w:pPrChange w:id="497" w:author="Ava" w:date="2020-09-14T17:51:00Z">
          <w:pPr>
            <w:jc w:val="both"/>
          </w:pPr>
        </w:pPrChange>
      </w:pPr>
      <w:r w:rsidRPr="00DD26DA">
        <w:rPr>
          <w:rFonts w:ascii="Arial" w:hAnsi="Arial" w:cs="Arial"/>
        </w:rPr>
        <w:t xml:space="preserve">We wished to investigate why graded response times in the online task failed </w:t>
      </w:r>
      <w:proofErr w:type="gramStart"/>
      <w:r w:rsidRPr="00DD26DA">
        <w:rPr>
          <w:rFonts w:ascii="Arial" w:hAnsi="Arial" w:cs="Arial"/>
        </w:rPr>
        <w:t>to adequately predict</w:t>
      </w:r>
      <w:proofErr w:type="gramEnd"/>
      <w:r w:rsidRPr="00DD26DA">
        <w:rPr>
          <w:rFonts w:ascii="Arial" w:hAnsi="Arial" w:cs="Arial"/>
        </w:rPr>
        <w:t xml:space="preserve"> </w:t>
      </w:r>
      <w:ins w:id="498" w:author="Ava" w:date="2020-09-14T17:27:00Z">
        <w:r w:rsidR="0061730F">
          <w:rPr>
            <w:rFonts w:ascii="Arial" w:hAnsi="Arial" w:cs="Arial"/>
          </w:rPr>
          <w:t xml:space="preserve">accuracy in </w:t>
        </w:r>
      </w:ins>
      <w:r w:rsidRPr="00DD26DA">
        <w:rPr>
          <w:rFonts w:ascii="Arial" w:hAnsi="Arial" w:cs="Arial"/>
        </w:rPr>
        <w:t xml:space="preserve">offline </w:t>
      </w:r>
      <w:del w:id="499" w:author="Ava" w:date="2020-09-14T17:27:00Z">
        <w:r w:rsidRPr="00DD26DA" w:rsidDel="0061730F">
          <w:rPr>
            <w:rFonts w:ascii="Arial" w:hAnsi="Arial" w:cs="Arial"/>
          </w:rPr>
          <w:delText>pseudo</w:delText>
        </w:r>
        <w:r w:rsidDel="0061730F">
          <w:rPr>
            <w:rFonts w:ascii="Arial" w:hAnsi="Arial" w:cs="Arial"/>
          </w:rPr>
          <w:delText>-</w:delText>
        </w:r>
        <w:r w:rsidRPr="00DD26DA" w:rsidDel="0061730F">
          <w:rPr>
            <w:rFonts w:ascii="Arial" w:hAnsi="Arial" w:cs="Arial"/>
          </w:rPr>
          <w:delText>word</w:delText>
        </w:r>
      </w:del>
      <w:ins w:id="500" w:author="Ava" w:date="2020-09-14T17:27:00Z">
        <w:r w:rsidR="0061730F">
          <w:rPr>
            <w:rFonts w:ascii="Arial" w:hAnsi="Arial" w:cs="Arial"/>
          </w:rPr>
          <w:t>word</w:t>
        </w:r>
      </w:ins>
      <w:r w:rsidRPr="00DD26DA">
        <w:rPr>
          <w:rFonts w:ascii="Arial" w:hAnsi="Arial" w:cs="Arial"/>
        </w:rPr>
        <w:t xml:space="preserve"> recognition. </w:t>
      </w:r>
      <w:proofErr w:type="gramStart"/>
      <w:ins w:id="501" w:author="Ava" w:date="2020-09-14T17:27:00Z">
        <w:r w:rsidR="0061730F">
          <w:rPr>
            <w:rFonts w:ascii="Arial" w:hAnsi="Arial" w:cs="Arial"/>
          </w:rPr>
          <w:t>On the basis of</w:t>
        </w:r>
        <w:proofErr w:type="gramEnd"/>
        <w:r w:rsidR="0061730F">
          <w:rPr>
            <w:rFonts w:ascii="Arial" w:hAnsi="Arial" w:cs="Arial"/>
          </w:rPr>
          <w:t xml:space="preserve"> the literature reviewed, we reasoned that the lack of correlation may be due to the fact that the</w:t>
        </w:r>
      </w:ins>
      <w:ins w:id="502" w:author="Ava" w:date="2020-09-14T17:28:00Z">
        <w:r w:rsidR="0061730F">
          <w:rPr>
            <w:rFonts w:ascii="Arial" w:hAnsi="Arial" w:cs="Arial"/>
          </w:rPr>
          <w:t xml:space="preserve"> two tasks in fact measure learning of different features of the same input.</w:t>
        </w:r>
      </w:ins>
      <w:ins w:id="503" w:author="Ava" w:date="2020-09-14T17:27:00Z">
        <w:r w:rsidR="0061730F">
          <w:rPr>
            <w:rFonts w:ascii="Arial" w:hAnsi="Arial" w:cs="Arial"/>
          </w:rPr>
          <w:t xml:space="preserve"> </w:t>
        </w:r>
      </w:ins>
      <w:del w:id="504" w:author="Ava" w:date="2020-09-14T17:29:00Z">
        <w:r w:rsidRPr="00DD26DA" w:rsidDel="0061730F">
          <w:rPr>
            <w:rFonts w:ascii="Arial" w:hAnsi="Arial" w:cs="Arial"/>
          </w:rPr>
          <w:delText xml:space="preserve">The </w:delText>
        </w:r>
      </w:del>
      <w:ins w:id="505" w:author="Ava" w:date="2020-09-14T17:29:00Z">
        <w:r w:rsidR="0061730F">
          <w:rPr>
            <w:rFonts w:ascii="Arial" w:hAnsi="Arial" w:cs="Arial"/>
          </w:rPr>
          <w:t>Each of the</w:t>
        </w:r>
        <w:r w:rsidR="0061730F" w:rsidRPr="00DD26DA">
          <w:rPr>
            <w:rFonts w:ascii="Arial" w:hAnsi="Arial" w:cs="Arial"/>
          </w:rPr>
          <w:t xml:space="preserve"> </w:t>
        </w:r>
      </w:ins>
      <w:r w:rsidRPr="00DD26DA">
        <w:rPr>
          <w:rFonts w:ascii="Arial" w:hAnsi="Arial" w:cs="Arial"/>
        </w:rPr>
        <w:t xml:space="preserve">syllables in the stream </w:t>
      </w:r>
      <w:ins w:id="506" w:author="Ava" w:date="2020-09-14T17:29:00Z">
        <w:r w:rsidR="0061730F">
          <w:rPr>
            <w:rFonts w:ascii="Arial" w:hAnsi="Arial" w:cs="Arial"/>
          </w:rPr>
          <w:t xml:space="preserve">can be </w:t>
        </w:r>
      </w:ins>
      <w:del w:id="507" w:author="Ava" w:date="2020-09-14T17:29:00Z">
        <w:r w:rsidRPr="00DD26DA" w:rsidDel="0061730F">
          <w:rPr>
            <w:rFonts w:ascii="Arial" w:hAnsi="Arial" w:cs="Arial"/>
          </w:rPr>
          <w:delText xml:space="preserve">are each </w:delText>
        </w:r>
      </w:del>
      <w:r w:rsidRPr="00DD26DA">
        <w:rPr>
          <w:rFonts w:ascii="Arial" w:hAnsi="Arial" w:cs="Arial"/>
        </w:rPr>
        <w:t xml:space="preserve">characterized </w:t>
      </w:r>
      <w:ins w:id="508" w:author="Ava" w:date="2020-09-14T17:31:00Z">
        <w:r w:rsidR="0061730F">
          <w:rPr>
            <w:rFonts w:ascii="Arial" w:hAnsi="Arial" w:cs="Arial"/>
          </w:rPr>
          <w:t>by its</w:t>
        </w:r>
      </w:ins>
      <w:ins w:id="509" w:author="Ava" w:date="2020-09-14T17:30:00Z">
        <w:r w:rsidR="0061730F">
          <w:rPr>
            <w:rFonts w:ascii="Arial" w:hAnsi="Arial" w:cs="Arial"/>
          </w:rPr>
          <w:t xml:space="preserve"> </w:t>
        </w:r>
      </w:ins>
      <w:ins w:id="510" w:author="Ava" w:date="2020-09-14T17:31:00Z">
        <w:r w:rsidR="0061730F">
          <w:rPr>
            <w:rFonts w:ascii="Arial" w:hAnsi="Arial" w:cs="Arial"/>
          </w:rPr>
          <w:t>membership</w:t>
        </w:r>
      </w:ins>
      <w:ins w:id="511" w:author="Ava" w:date="2020-09-14T17:30:00Z">
        <w:r w:rsidR="0061730F">
          <w:rPr>
            <w:rFonts w:ascii="Arial" w:hAnsi="Arial" w:cs="Arial"/>
          </w:rPr>
          <w:t xml:space="preserve"> to a </w:t>
        </w:r>
      </w:ins>
      <w:ins w:id="512" w:author="Ava" w:date="2020-09-14T17:31:00Z">
        <w:r w:rsidR="0061730F">
          <w:rPr>
            <w:rFonts w:ascii="Arial" w:hAnsi="Arial" w:cs="Arial"/>
          </w:rPr>
          <w:t>specific group for each of the following features</w:t>
        </w:r>
      </w:ins>
      <w:del w:id="513" w:author="Ava" w:date="2020-09-14T17:30:00Z">
        <w:r w:rsidRPr="00DD26DA" w:rsidDel="0061730F">
          <w:rPr>
            <w:rFonts w:ascii="Arial" w:hAnsi="Arial" w:cs="Arial"/>
          </w:rPr>
          <w:delText>by</w:delText>
        </w:r>
      </w:del>
      <w:del w:id="514" w:author="Ava" w:date="2020-09-14T17:31:00Z">
        <w:r w:rsidRPr="00DD26DA" w:rsidDel="0061730F">
          <w:rPr>
            <w:rFonts w:ascii="Arial" w:hAnsi="Arial" w:cs="Arial"/>
          </w:rPr>
          <w:delText xml:space="preserve"> </w:delText>
        </w:r>
      </w:del>
      <w:del w:id="515" w:author="Ava" w:date="2020-09-14T17:29:00Z">
        <w:r w:rsidRPr="00DD26DA" w:rsidDel="0061730F">
          <w:rPr>
            <w:rFonts w:ascii="Arial" w:hAnsi="Arial" w:cs="Arial"/>
          </w:rPr>
          <w:delText xml:space="preserve">several </w:delText>
        </w:r>
      </w:del>
      <w:del w:id="516" w:author="Ava" w:date="2020-09-14T17:31:00Z">
        <w:r w:rsidRPr="00DD26DA" w:rsidDel="0061730F">
          <w:rPr>
            <w:rFonts w:ascii="Arial" w:hAnsi="Arial" w:cs="Arial"/>
          </w:rPr>
          <w:delText>features</w:delText>
        </w:r>
      </w:del>
      <w:r w:rsidRPr="00DD26DA">
        <w:rPr>
          <w:rFonts w:ascii="Arial" w:hAnsi="Arial" w:cs="Arial"/>
        </w:rPr>
        <w:t>: ordinal position</w:t>
      </w:r>
      <w:ins w:id="517" w:author="Ava" w:date="2020-09-14T17:32:00Z">
        <w:r w:rsidR="0061730F">
          <w:rPr>
            <w:rFonts w:ascii="Arial" w:hAnsi="Arial" w:cs="Arial"/>
          </w:rPr>
          <w:t xml:space="preserve"> (1, 2, or 3)</w:t>
        </w:r>
      </w:ins>
      <w:r w:rsidRPr="00DD26DA">
        <w:rPr>
          <w:rFonts w:ascii="Arial" w:hAnsi="Arial" w:cs="Arial"/>
        </w:rPr>
        <w:t>, transitional probability</w:t>
      </w:r>
      <w:ins w:id="518" w:author="Ava" w:date="2020-09-14T17:32:00Z">
        <w:r w:rsidR="0061730F">
          <w:rPr>
            <w:rFonts w:ascii="Arial" w:hAnsi="Arial" w:cs="Arial"/>
          </w:rPr>
          <w:t xml:space="preserve"> (1 or 0.33)</w:t>
        </w:r>
      </w:ins>
      <w:r w:rsidRPr="00DD26DA">
        <w:rPr>
          <w:rFonts w:ascii="Arial" w:hAnsi="Arial" w:cs="Arial"/>
        </w:rPr>
        <w:t xml:space="preserve">, </w:t>
      </w:r>
      <w:proofErr w:type="gramStart"/>
      <w:r w:rsidRPr="00DD26DA">
        <w:rPr>
          <w:rFonts w:ascii="Arial" w:hAnsi="Arial" w:cs="Arial"/>
        </w:rPr>
        <w:t xml:space="preserve">within-word duplet </w:t>
      </w:r>
      <w:del w:id="519" w:author="Ava" w:date="2020-09-14T17:33:00Z">
        <w:r w:rsidRPr="00DD26DA" w:rsidDel="0061730F">
          <w:rPr>
            <w:rFonts w:ascii="Arial" w:hAnsi="Arial" w:cs="Arial"/>
          </w:rPr>
          <w:delText>pairing</w:delText>
        </w:r>
      </w:del>
      <w:ins w:id="520" w:author="Ava" w:date="2020-09-14T17:33:00Z">
        <w:r w:rsidR="0061730F">
          <w:rPr>
            <w:rFonts w:ascii="Arial" w:hAnsi="Arial" w:cs="Arial"/>
          </w:rPr>
          <w:t>identity</w:t>
        </w:r>
        <w:proofErr w:type="gramEnd"/>
        <w:r w:rsidR="0061730F">
          <w:rPr>
            <w:rFonts w:ascii="Arial" w:hAnsi="Arial" w:cs="Arial"/>
          </w:rPr>
          <w:t xml:space="preserve"> </w:t>
        </w:r>
      </w:ins>
      <w:ins w:id="521" w:author="Ava" w:date="2020-09-14T17:32:00Z">
        <w:r w:rsidR="0061730F">
          <w:rPr>
            <w:rFonts w:ascii="Arial" w:hAnsi="Arial" w:cs="Arial"/>
          </w:rPr>
          <w:t>(</w:t>
        </w:r>
        <w:r w:rsidR="0061730F" w:rsidRPr="0061730F">
          <w:rPr>
            <w:rFonts w:ascii="Arial" w:hAnsi="Arial" w:cs="Arial"/>
            <w:i/>
            <w:rPrChange w:id="522" w:author="Ava" w:date="2020-09-14T17:33:00Z">
              <w:rPr>
                <w:rFonts w:ascii="Arial" w:hAnsi="Arial" w:cs="Arial"/>
              </w:rPr>
            </w:rPrChange>
          </w:rPr>
          <w:t>nu-</w:t>
        </w:r>
        <w:proofErr w:type="spellStart"/>
        <w:r w:rsidR="0061730F" w:rsidRPr="0061730F">
          <w:rPr>
            <w:rFonts w:ascii="Arial" w:hAnsi="Arial" w:cs="Arial"/>
            <w:i/>
            <w:rPrChange w:id="523" w:author="Ava" w:date="2020-09-14T17:33:00Z">
              <w:rPr>
                <w:rFonts w:ascii="Arial" w:hAnsi="Arial" w:cs="Arial"/>
              </w:rPr>
            </w:rPrChange>
          </w:rPr>
          <w:t>ga</w:t>
        </w:r>
        <w:proofErr w:type="spellEnd"/>
        <w:r w:rsidR="0061730F" w:rsidRPr="0061730F">
          <w:rPr>
            <w:rFonts w:ascii="Arial" w:hAnsi="Arial" w:cs="Arial"/>
            <w:i/>
            <w:rPrChange w:id="524" w:author="Ava" w:date="2020-09-14T17:33:00Z">
              <w:rPr>
                <w:rFonts w:ascii="Arial" w:hAnsi="Arial" w:cs="Arial"/>
              </w:rPr>
            </w:rPrChange>
          </w:rPr>
          <w:t xml:space="preserve">, </w:t>
        </w:r>
        <w:proofErr w:type="spellStart"/>
        <w:r w:rsidR="0061730F" w:rsidRPr="0061730F">
          <w:rPr>
            <w:rFonts w:ascii="Arial" w:hAnsi="Arial" w:cs="Arial"/>
            <w:i/>
            <w:rPrChange w:id="525" w:author="Ava" w:date="2020-09-14T17:33:00Z">
              <w:rPr>
                <w:rFonts w:ascii="Arial" w:hAnsi="Arial" w:cs="Arial"/>
              </w:rPr>
            </w:rPrChange>
          </w:rPr>
          <w:t>ga</w:t>
        </w:r>
        <w:proofErr w:type="spellEnd"/>
        <w:r w:rsidR="0061730F" w:rsidRPr="0061730F">
          <w:rPr>
            <w:rFonts w:ascii="Arial" w:hAnsi="Arial" w:cs="Arial"/>
            <w:i/>
            <w:rPrChange w:id="526" w:author="Ava" w:date="2020-09-14T17:33:00Z">
              <w:rPr>
                <w:rFonts w:ascii="Arial" w:hAnsi="Arial" w:cs="Arial"/>
              </w:rPr>
            </w:rPrChange>
          </w:rPr>
          <w:t xml:space="preserve">-di, </w:t>
        </w:r>
        <w:proofErr w:type="spellStart"/>
        <w:r w:rsidR="0061730F" w:rsidRPr="0061730F">
          <w:rPr>
            <w:rFonts w:ascii="Arial" w:hAnsi="Arial" w:cs="Arial"/>
            <w:i/>
            <w:rPrChange w:id="527" w:author="Ava" w:date="2020-09-14T17:33:00Z">
              <w:rPr>
                <w:rFonts w:ascii="Arial" w:hAnsi="Arial" w:cs="Arial"/>
              </w:rPr>
            </w:rPrChange>
          </w:rPr>
          <w:t>ro-ki</w:t>
        </w:r>
        <w:proofErr w:type="spellEnd"/>
        <w:r w:rsidR="0061730F" w:rsidRPr="0061730F">
          <w:rPr>
            <w:rFonts w:ascii="Arial" w:hAnsi="Arial" w:cs="Arial"/>
            <w:i/>
            <w:rPrChange w:id="528" w:author="Ava" w:date="2020-09-14T17:33:00Z">
              <w:rPr>
                <w:rFonts w:ascii="Arial" w:hAnsi="Arial" w:cs="Arial"/>
              </w:rPr>
            </w:rPrChange>
          </w:rPr>
          <w:t xml:space="preserve">, </w:t>
        </w:r>
        <w:proofErr w:type="spellStart"/>
        <w:r w:rsidR="0061730F" w:rsidRPr="0061730F">
          <w:rPr>
            <w:rFonts w:ascii="Arial" w:hAnsi="Arial" w:cs="Arial"/>
            <w:i/>
            <w:rPrChange w:id="529" w:author="Ava" w:date="2020-09-14T17:33:00Z">
              <w:rPr>
                <w:rFonts w:ascii="Arial" w:hAnsi="Arial" w:cs="Arial"/>
              </w:rPr>
            </w:rPrChange>
          </w:rPr>
          <w:t>ki</w:t>
        </w:r>
        <w:proofErr w:type="spellEnd"/>
        <w:r w:rsidR="0061730F" w:rsidRPr="0061730F">
          <w:rPr>
            <w:rFonts w:ascii="Arial" w:hAnsi="Arial" w:cs="Arial"/>
            <w:i/>
            <w:rPrChange w:id="530" w:author="Ava" w:date="2020-09-14T17:33:00Z">
              <w:rPr>
                <w:rFonts w:ascii="Arial" w:hAnsi="Arial" w:cs="Arial"/>
              </w:rPr>
            </w:rPrChange>
          </w:rPr>
          <w:t>-se</w:t>
        </w:r>
        <w:r w:rsidR="0061730F">
          <w:rPr>
            <w:rFonts w:ascii="Arial" w:hAnsi="Arial" w:cs="Arial"/>
          </w:rPr>
          <w:t>, etc.)</w:t>
        </w:r>
      </w:ins>
      <w:r w:rsidRPr="00DD26DA">
        <w:rPr>
          <w:rFonts w:ascii="Arial" w:hAnsi="Arial" w:cs="Arial"/>
        </w:rPr>
        <w:t xml:space="preserve">, and </w:t>
      </w:r>
      <w:del w:id="531" w:author="Ava" w:date="2020-09-14T17:32:00Z">
        <w:r w:rsidRPr="00DD26DA" w:rsidDel="0061730F">
          <w:rPr>
            <w:rFonts w:ascii="Arial" w:hAnsi="Arial" w:cs="Arial"/>
          </w:rPr>
          <w:delText>within-</w:delText>
        </w:r>
      </w:del>
      <w:r w:rsidRPr="00DD26DA">
        <w:rPr>
          <w:rFonts w:ascii="Arial" w:hAnsi="Arial" w:cs="Arial"/>
        </w:rPr>
        <w:t xml:space="preserve">word </w:t>
      </w:r>
      <w:ins w:id="532" w:author="Ava" w:date="2020-09-14T17:32:00Z">
        <w:r w:rsidR="0061730F">
          <w:rPr>
            <w:rFonts w:ascii="Arial" w:hAnsi="Arial" w:cs="Arial"/>
          </w:rPr>
          <w:t xml:space="preserve">or </w:t>
        </w:r>
      </w:ins>
      <w:r w:rsidRPr="00DD26DA">
        <w:rPr>
          <w:rFonts w:ascii="Arial" w:hAnsi="Arial" w:cs="Arial"/>
        </w:rPr>
        <w:t xml:space="preserve">triplet </w:t>
      </w:r>
      <w:del w:id="533" w:author="Ava" w:date="2020-09-14T17:32:00Z">
        <w:r w:rsidRPr="00DD26DA" w:rsidDel="0061730F">
          <w:rPr>
            <w:rFonts w:ascii="Arial" w:hAnsi="Arial" w:cs="Arial"/>
          </w:rPr>
          <w:delText>pairing</w:delText>
        </w:r>
      </w:del>
      <w:ins w:id="534" w:author="Ava" w:date="2020-09-14T17:32:00Z">
        <w:r w:rsidR="0061730F">
          <w:rPr>
            <w:rFonts w:ascii="Arial" w:hAnsi="Arial" w:cs="Arial"/>
          </w:rPr>
          <w:t>identity</w:t>
        </w:r>
      </w:ins>
      <w:ins w:id="535" w:author="Ava" w:date="2020-09-14T17:33:00Z">
        <w:r w:rsidR="0061730F">
          <w:rPr>
            <w:rFonts w:ascii="Arial" w:hAnsi="Arial" w:cs="Arial"/>
          </w:rPr>
          <w:t xml:space="preserve"> (</w:t>
        </w:r>
        <w:proofErr w:type="spellStart"/>
        <w:r w:rsidR="0061730F" w:rsidRPr="0061730F">
          <w:rPr>
            <w:rFonts w:ascii="Arial" w:hAnsi="Arial" w:cs="Arial"/>
            <w:i/>
            <w:rPrChange w:id="536" w:author="Ava" w:date="2020-09-14T17:33:00Z">
              <w:rPr>
                <w:rFonts w:ascii="Arial" w:hAnsi="Arial" w:cs="Arial"/>
              </w:rPr>
            </w:rPrChange>
          </w:rPr>
          <w:t>nugadi</w:t>
        </w:r>
        <w:proofErr w:type="spellEnd"/>
        <w:r w:rsidR="0061730F" w:rsidRPr="0061730F">
          <w:rPr>
            <w:rFonts w:ascii="Arial" w:hAnsi="Arial" w:cs="Arial"/>
            <w:i/>
            <w:rPrChange w:id="537" w:author="Ava" w:date="2020-09-14T17:33:00Z">
              <w:rPr>
                <w:rFonts w:ascii="Arial" w:hAnsi="Arial" w:cs="Arial"/>
              </w:rPr>
            </w:rPrChange>
          </w:rPr>
          <w:t xml:space="preserve">, </w:t>
        </w:r>
        <w:proofErr w:type="spellStart"/>
        <w:r w:rsidR="0061730F" w:rsidRPr="0061730F">
          <w:rPr>
            <w:rFonts w:ascii="Arial" w:hAnsi="Arial" w:cs="Arial"/>
            <w:i/>
            <w:rPrChange w:id="538" w:author="Ava" w:date="2020-09-14T17:33:00Z">
              <w:rPr>
                <w:rFonts w:ascii="Arial" w:hAnsi="Arial" w:cs="Arial"/>
              </w:rPr>
            </w:rPrChange>
          </w:rPr>
          <w:t>rokise</w:t>
        </w:r>
        <w:proofErr w:type="spellEnd"/>
        <w:r w:rsidR="0061730F">
          <w:rPr>
            <w:rFonts w:ascii="Arial" w:hAnsi="Arial" w:cs="Arial"/>
          </w:rPr>
          <w:t>, etc.)</w:t>
        </w:r>
      </w:ins>
      <w:r w:rsidRPr="00DD26DA">
        <w:rPr>
          <w:rFonts w:ascii="Arial" w:hAnsi="Arial" w:cs="Arial"/>
        </w:rPr>
        <w:t xml:space="preserve">. </w:t>
      </w:r>
      <w:ins w:id="539" w:author="Ava" w:date="2020-09-14T17:35:00Z">
        <w:r w:rsidR="0061730F">
          <w:rPr>
            <w:rFonts w:ascii="Arial" w:hAnsi="Arial" w:cs="Arial"/>
          </w:rPr>
          <w:t>“</w:t>
        </w:r>
      </w:ins>
      <w:r w:rsidRPr="00DD26DA">
        <w:rPr>
          <w:rFonts w:ascii="Arial" w:hAnsi="Arial" w:cs="Arial"/>
        </w:rPr>
        <w:t>Success</w:t>
      </w:r>
      <w:ins w:id="540" w:author="Ava" w:date="2020-09-14T17:35:00Z">
        <w:r w:rsidR="0061730F">
          <w:rPr>
            <w:rFonts w:ascii="Arial" w:hAnsi="Arial" w:cs="Arial"/>
          </w:rPr>
          <w:t>”</w:t>
        </w:r>
      </w:ins>
      <w:r w:rsidRPr="00DD26DA">
        <w:rPr>
          <w:rFonts w:ascii="Arial" w:hAnsi="Arial" w:cs="Arial"/>
        </w:rPr>
        <w:t xml:space="preserve"> on the online task</w:t>
      </w:r>
      <w:ins w:id="541" w:author="Ava" w:date="2020-09-14T17:35:00Z">
        <w:r w:rsidR="0061730F">
          <w:rPr>
            <w:rFonts w:ascii="Arial" w:hAnsi="Arial" w:cs="Arial"/>
          </w:rPr>
          <w:t xml:space="preserve"> (defined </w:t>
        </w:r>
        <w:proofErr w:type="gramStart"/>
        <w:r w:rsidR="0061730F">
          <w:rPr>
            <w:rFonts w:ascii="Arial" w:hAnsi="Arial" w:cs="Arial"/>
          </w:rPr>
          <w:t>as:</w:t>
        </w:r>
        <w:proofErr w:type="gramEnd"/>
        <w:r w:rsidR="0061730F">
          <w:rPr>
            <w:rFonts w:ascii="Arial" w:hAnsi="Arial" w:cs="Arial"/>
          </w:rPr>
          <w:t xml:space="preserve"> revealing a graded RT effect)</w:t>
        </w:r>
      </w:ins>
      <w:del w:id="542" w:author="Ava" w:date="2020-09-14T17:35:00Z">
        <w:r w:rsidRPr="00DD26DA" w:rsidDel="0061730F">
          <w:rPr>
            <w:rFonts w:ascii="Arial" w:hAnsi="Arial" w:cs="Arial"/>
          </w:rPr>
          <w:delText>s</w:delText>
        </w:r>
      </w:del>
      <w:r w:rsidRPr="00DD26DA">
        <w:rPr>
          <w:rFonts w:ascii="Arial" w:hAnsi="Arial" w:cs="Arial"/>
        </w:rPr>
        <w:t xml:space="preserve"> requires </w:t>
      </w:r>
      <w:del w:id="543" w:author="Ava" w:date="2020-09-14T17:33:00Z">
        <w:r w:rsidRPr="00DD26DA" w:rsidDel="0061730F">
          <w:rPr>
            <w:rFonts w:ascii="Arial" w:hAnsi="Arial" w:cs="Arial"/>
          </w:rPr>
          <w:delText xml:space="preserve">only </w:delText>
        </w:r>
      </w:del>
      <w:r w:rsidRPr="00DD26DA">
        <w:rPr>
          <w:rFonts w:ascii="Arial" w:hAnsi="Arial" w:cs="Arial"/>
        </w:rPr>
        <w:t>a tracking of transitional probability</w:t>
      </w:r>
      <w:ins w:id="544" w:author="Ava" w:date="2020-09-14T17:33:00Z">
        <w:r w:rsidR="0061730F">
          <w:rPr>
            <w:rFonts w:ascii="Arial" w:hAnsi="Arial" w:cs="Arial"/>
          </w:rPr>
          <w:t xml:space="preserve"> and/or ordinal position</w:t>
        </w:r>
      </w:ins>
      <w:ins w:id="545" w:author="Ava" w:date="2020-09-14T17:38:00Z">
        <w:r w:rsidR="00352B02">
          <w:rPr>
            <w:rFonts w:ascii="Arial" w:hAnsi="Arial" w:cs="Arial"/>
          </w:rPr>
          <w:t>, but can be achieved without any tracking of pseudowords or the duplets that comprise them. Meanwhile</w:t>
        </w:r>
      </w:ins>
      <w:r w:rsidRPr="00DD26DA">
        <w:rPr>
          <w:rFonts w:ascii="Arial" w:hAnsi="Arial" w:cs="Arial"/>
        </w:rPr>
        <w:t>,</w:t>
      </w:r>
      <w:del w:id="546" w:author="Ava" w:date="2020-09-14T17:38:00Z">
        <w:r w:rsidRPr="00DD26DA" w:rsidDel="00352B02">
          <w:rPr>
            <w:rFonts w:ascii="Arial" w:hAnsi="Arial" w:cs="Arial"/>
          </w:rPr>
          <w:delText xml:space="preserve"> while</w:delText>
        </w:r>
      </w:del>
      <w:r w:rsidRPr="00DD26DA">
        <w:rPr>
          <w:rFonts w:ascii="Arial" w:hAnsi="Arial" w:cs="Arial"/>
        </w:rPr>
        <w:t xml:space="preserve"> success in the offline task </w:t>
      </w:r>
      <w:del w:id="547" w:author="Ava" w:date="2020-09-14T17:39:00Z">
        <w:r w:rsidRPr="00DD26DA" w:rsidDel="00352B02">
          <w:rPr>
            <w:rFonts w:ascii="Arial" w:hAnsi="Arial" w:cs="Arial"/>
          </w:rPr>
          <w:delText xml:space="preserve">requires </w:delText>
        </w:r>
      </w:del>
      <w:ins w:id="548" w:author="Ava" w:date="2020-09-14T17:39:00Z">
        <w:r w:rsidR="00352B02">
          <w:rPr>
            <w:rFonts w:ascii="Arial" w:hAnsi="Arial" w:cs="Arial"/>
          </w:rPr>
          <w:t>may necessitate some</w:t>
        </w:r>
      </w:ins>
      <w:del w:id="549" w:author="Ava" w:date="2020-09-14T17:39:00Z">
        <w:r w:rsidRPr="00DD26DA" w:rsidDel="00352B02">
          <w:rPr>
            <w:rFonts w:ascii="Arial" w:hAnsi="Arial" w:cs="Arial"/>
          </w:rPr>
          <w:delText>a</w:delText>
        </w:r>
      </w:del>
      <w:r w:rsidRPr="00DD26DA">
        <w:rPr>
          <w:rFonts w:ascii="Arial" w:hAnsi="Arial" w:cs="Arial"/>
        </w:rPr>
        <w:t xml:space="preserve"> </w:t>
      </w:r>
      <w:del w:id="550" w:author="Ava" w:date="2020-09-14T17:33:00Z">
        <w:r w:rsidRPr="00DD26DA" w:rsidDel="0061730F">
          <w:rPr>
            <w:rFonts w:ascii="Arial" w:hAnsi="Arial" w:cs="Arial"/>
          </w:rPr>
          <w:delText xml:space="preserve">representation </w:delText>
        </w:r>
      </w:del>
      <w:ins w:id="551" w:author="Ava" w:date="2020-09-14T17:33:00Z">
        <w:r w:rsidR="0061730F">
          <w:rPr>
            <w:rFonts w:ascii="Arial" w:hAnsi="Arial" w:cs="Arial"/>
          </w:rPr>
          <w:t>tracking</w:t>
        </w:r>
        <w:r w:rsidR="0061730F" w:rsidRPr="00DD26DA">
          <w:rPr>
            <w:rFonts w:ascii="Arial" w:hAnsi="Arial" w:cs="Arial"/>
          </w:rPr>
          <w:t xml:space="preserve"> </w:t>
        </w:r>
      </w:ins>
      <w:r w:rsidRPr="00DD26DA">
        <w:rPr>
          <w:rFonts w:ascii="Arial" w:hAnsi="Arial" w:cs="Arial"/>
        </w:rPr>
        <w:t xml:space="preserve">of </w:t>
      </w:r>
      <w:ins w:id="552" w:author="Ava" w:date="2020-09-14T17:35:00Z">
        <w:r w:rsidR="00352B02">
          <w:rPr>
            <w:rFonts w:ascii="Arial" w:hAnsi="Arial" w:cs="Arial"/>
          </w:rPr>
          <w:t>word identity and/or duplet identity.</w:t>
        </w:r>
      </w:ins>
      <w:ins w:id="553" w:author="Ava" w:date="2020-09-14T17:41:00Z">
        <w:r w:rsidR="00352B02">
          <w:rPr>
            <w:rFonts w:ascii="Arial" w:hAnsi="Arial" w:cs="Arial"/>
          </w:rPr>
          <w:t xml:space="preserve"> Thus, the lack of correlation may be </w:t>
        </w:r>
        <w:proofErr w:type="gramStart"/>
        <w:r w:rsidR="00352B02">
          <w:rPr>
            <w:rFonts w:ascii="Arial" w:hAnsi="Arial" w:cs="Arial"/>
          </w:rPr>
          <w:t>due to the fact that</w:t>
        </w:r>
        <w:proofErr w:type="gramEnd"/>
        <w:r w:rsidR="00352B02">
          <w:rPr>
            <w:rFonts w:ascii="Arial" w:hAnsi="Arial" w:cs="Arial"/>
          </w:rPr>
          <w:t xml:space="preserve"> </w:t>
        </w:r>
      </w:ins>
      <w:ins w:id="554" w:author="Ava" w:date="2020-09-14T17:42:00Z">
        <w:r w:rsidR="00352B02">
          <w:rPr>
            <w:rFonts w:ascii="Arial" w:hAnsi="Arial" w:cs="Arial"/>
          </w:rPr>
          <w:t xml:space="preserve">RTs do not capture any information related to word or duplet identity. </w:t>
        </w:r>
      </w:ins>
    </w:p>
    <w:p w14:paraId="7116112F" w14:textId="75E9AC8D" w:rsidR="003924D1" w:rsidRDefault="00352B02">
      <w:pPr>
        <w:spacing w:before="240" w:after="16" w:line="276" w:lineRule="auto"/>
        <w:jc w:val="both"/>
        <w:rPr>
          <w:ins w:id="555" w:author="Ava" w:date="2020-09-14T17:36:00Z"/>
          <w:rFonts w:ascii="Arial" w:hAnsi="Arial" w:cs="Arial"/>
        </w:rPr>
        <w:pPrChange w:id="556" w:author="Ava" w:date="2020-09-14T17:51:00Z">
          <w:pPr>
            <w:jc w:val="both"/>
          </w:pPr>
        </w:pPrChange>
      </w:pPr>
      <w:proofErr w:type="gramStart"/>
      <w:ins w:id="557" w:author="Ava" w:date="2020-09-14T17:41:00Z">
        <w:r>
          <w:rPr>
            <w:rFonts w:ascii="Arial" w:hAnsi="Arial" w:cs="Arial"/>
          </w:rPr>
          <w:t>To empirically test</w:t>
        </w:r>
        <w:proofErr w:type="gramEnd"/>
        <w:r>
          <w:rPr>
            <w:rFonts w:ascii="Arial" w:hAnsi="Arial" w:cs="Arial"/>
          </w:rPr>
          <w:t xml:space="preserve"> this hypothesis, </w:t>
        </w:r>
      </w:ins>
      <w:ins w:id="558" w:author="Ava" w:date="2020-09-14T17:42:00Z">
        <w:r>
          <w:rPr>
            <w:rFonts w:ascii="Arial" w:hAnsi="Arial" w:cs="Arial"/>
          </w:rPr>
          <w:t xml:space="preserve">we ran a second experiment in which participants performed only the online detection task. </w:t>
        </w:r>
        <w:proofErr w:type="gramStart"/>
        <w:r>
          <w:rPr>
            <w:rFonts w:ascii="Arial" w:hAnsi="Arial" w:cs="Arial"/>
          </w:rPr>
          <w:t xml:space="preserve">We aimed to replicate the </w:t>
        </w:r>
      </w:ins>
      <w:ins w:id="559" w:author="Ava" w:date="2020-09-14T17:43:00Z">
        <w:r>
          <w:rPr>
            <w:rFonts w:ascii="Arial" w:hAnsi="Arial" w:cs="Arial"/>
          </w:rPr>
          <w:t xml:space="preserve">graded RT effect we found in the first experiment, and use the combined data set to determine whether we can uncover specific feature coding in RTs. </w:t>
        </w:r>
      </w:ins>
      <w:ins w:id="560" w:author="Ava" w:date="2020-09-14T17:44:00Z">
        <w:r>
          <w:rPr>
            <w:rFonts w:ascii="Arial" w:hAnsi="Arial" w:cs="Arial"/>
          </w:rPr>
          <w:t>Experiment 2 also consisted of an exposure phase/target detection task with a random stream (one created with the same stimuli but lacking any statistical regularities)</w:t>
        </w:r>
      </w:ins>
      <w:ins w:id="561" w:author="Ava" w:date="2020-09-14T17:45:00Z">
        <w:r>
          <w:rPr>
            <w:rFonts w:ascii="Arial" w:hAnsi="Arial" w:cs="Arial"/>
          </w:rPr>
          <w:t xml:space="preserve">, which would allow us to confirm that our reported effects </w:t>
        </w:r>
        <w:r w:rsidR="00893C5E">
          <w:rPr>
            <w:rFonts w:ascii="Arial" w:hAnsi="Arial" w:cs="Arial"/>
          </w:rPr>
          <w:t>are driven primarily by the statistical regularities in the stream and not by unwanted variation in the stimuli acoustics.</w:t>
        </w:r>
        <w:proofErr w:type="gramEnd"/>
        <w:r w:rsidR="00893C5E">
          <w:rPr>
            <w:rFonts w:ascii="Arial" w:hAnsi="Arial" w:cs="Arial"/>
          </w:rPr>
          <w:t xml:space="preserve"> </w:t>
        </w:r>
      </w:ins>
    </w:p>
    <w:p w14:paraId="57B311AF" w14:textId="3C32C022" w:rsidR="00617272" w:rsidDel="00352B02" w:rsidRDefault="00617272">
      <w:pPr>
        <w:spacing w:after="16" w:line="276" w:lineRule="auto"/>
        <w:jc w:val="both"/>
        <w:rPr>
          <w:del w:id="562" w:author="Ava" w:date="2020-09-14T17:43:00Z"/>
          <w:rFonts w:ascii="Arial" w:hAnsi="Arial" w:cs="Arial"/>
        </w:rPr>
        <w:pPrChange w:id="563" w:author="Ava" w:date="2020-09-14T17:51:00Z">
          <w:pPr>
            <w:jc w:val="both"/>
          </w:pPr>
        </w:pPrChange>
      </w:pPr>
      <w:del w:id="564" w:author="Ava" w:date="2020-09-14T17:35:00Z">
        <w:r w:rsidRPr="00DD26DA" w:rsidDel="00352B02">
          <w:rPr>
            <w:rFonts w:ascii="Arial" w:hAnsi="Arial" w:cs="Arial"/>
          </w:rPr>
          <w:delText xml:space="preserve">the within-word triplet pairing </w:delText>
        </w:r>
      </w:del>
      <w:del w:id="565" w:author="Ava" w:date="2020-09-14T17:39:00Z">
        <w:r w:rsidRPr="00DD26DA" w:rsidDel="00352B02">
          <w:rPr>
            <w:rFonts w:ascii="Arial" w:hAnsi="Arial" w:cs="Arial"/>
          </w:rPr>
          <w:delText xml:space="preserve">(in other words, the representation of the tri-syllabic pseudoword as a single unit). </w:delText>
        </w:r>
      </w:del>
      <w:del w:id="566" w:author="Ava" w:date="2020-09-14T17:43:00Z">
        <w:r w:rsidR="005351B0" w:rsidDel="00352B02">
          <w:rPr>
            <w:rFonts w:ascii="Arial" w:hAnsi="Arial" w:cs="Arial"/>
          </w:rPr>
          <w:delText xml:space="preserve">We decided to investigate whether we could determine which of these features may be reflected in the target detection task. Indeed, a lack of correlation between online and offline tasks may be due to the fact that they test for sensitivity to different properties of the stream. </w:delText>
        </w:r>
      </w:del>
    </w:p>
    <w:p w14:paraId="0BBA51A6" w14:textId="7E2DE80B" w:rsidR="00617272" w:rsidRPr="00DD26DA" w:rsidDel="00893C5E" w:rsidRDefault="00617272">
      <w:pPr>
        <w:spacing w:after="16" w:line="276" w:lineRule="auto"/>
        <w:jc w:val="both"/>
        <w:rPr>
          <w:del w:id="567" w:author="Ava" w:date="2020-09-14T17:46:00Z"/>
          <w:rFonts w:ascii="Arial" w:hAnsi="Arial" w:cs="Arial"/>
        </w:rPr>
        <w:pPrChange w:id="568" w:author="Ava" w:date="2020-09-14T17:51:00Z">
          <w:pPr>
            <w:jc w:val="both"/>
          </w:pPr>
        </w:pPrChange>
      </w:pPr>
      <w:commentRangeStart w:id="569"/>
      <w:commentRangeStart w:id="570"/>
      <w:del w:id="571" w:author="Ava" w:date="2020-09-14T17:46:00Z">
        <w:r w:rsidDel="00893C5E">
          <w:rPr>
            <w:rFonts w:ascii="Arial" w:hAnsi="Arial" w:cs="Arial"/>
          </w:rPr>
          <w:delText xml:space="preserve">To do this, we first aimed to replicate our online target detection task findings. We ran a correlation analysis on the combined data set in order to explore what features of the stream were being captured by the online task, using a larger dataset. By comparing the current (structured stream) task with a condition in which participants are exposed to the same stimuli with the same detection task, but without any embedded regularities or adjacency relationships (pseudo-random syllable stream), we could additionally demonstrate that the reported effect is primarily driven by statistical regularities and not uncontrolled variation in our stimuli acoustics. </w:delText>
        </w:r>
        <w:commentRangeEnd w:id="569"/>
        <w:r w:rsidDel="00893C5E">
          <w:rPr>
            <w:rStyle w:val="CommentReference"/>
          </w:rPr>
          <w:commentReference w:id="569"/>
        </w:r>
        <w:commentRangeEnd w:id="570"/>
        <w:r w:rsidR="005351B0" w:rsidDel="00893C5E">
          <w:rPr>
            <w:rStyle w:val="CommentReference"/>
          </w:rPr>
          <w:commentReference w:id="570"/>
        </w:r>
      </w:del>
    </w:p>
    <w:p w14:paraId="05DB1670" w14:textId="77777777" w:rsidR="00617272" w:rsidRPr="00DD26DA" w:rsidRDefault="00617272">
      <w:pPr>
        <w:pStyle w:val="Heading1"/>
        <w:spacing w:after="16" w:line="276" w:lineRule="auto"/>
        <w:rPr>
          <w:rFonts w:ascii="Arial" w:hAnsi="Arial" w:cs="Arial"/>
          <w:b/>
          <w:color w:val="auto"/>
        </w:rPr>
        <w:pPrChange w:id="572" w:author="Ava" w:date="2020-09-14T17:51:00Z">
          <w:pPr>
            <w:pStyle w:val="Heading1"/>
          </w:pPr>
        </w:pPrChange>
      </w:pPr>
      <w:bookmarkStart w:id="573" w:name="_Toc50741109"/>
      <w:r w:rsidRPr="00DD26DA">
        <w:rPr>
          <w:rFonts w:ascii="Arial" w:hAnsi="Arial" w:cs="Arial"/>
          <w:b/>
          <w:color w:val="auto"/>
        </w:rPr>
        <w:t>Experiment 2</w:t>
      </w:r>
      <w:bookmarkEnd w:id="573"/>
    </w:p>
    <w:p w14:paraId="40F884F4" w14:textId="77777777" w:rsidR="00617272" w:rsidRDefault="00617272">
      <w:pPr>
        <w:pStyle w:val="Heading2"/>
        <w:spacing w:before="240" w:after="16" w:line="276" w:lineRule="auto"/>
        <w:rPr>
          <w:rFonts w:ascii="Arial" w:hAnsi="Arial" w:cs="Arial"/>
          <w:b/>
          <w:color w:val="auto"/>
        </w:rPr>
        <w:pPrChange w:id="574" w:author="Ava" w:date="2020-09-14T17:51:00Z">
          <w:pPr>
            <w:pStyle w:val="Heading2"/>
          </w:pPr>
        </w:pPrChange>
      </w:pPr>
      <w:bookmarkStart w:id="575" w:name="_Toc50741110"/>
      <w:r w:rsidRPr="00DD26DA">
        <w:rPr>
          <w:rFonts w:ascii="Arial" w:hAnsi="Arial" w:cs="Arial"/>
          <w:b/>
          <w:color w:val="auto"/>
        </w:rPr>
        <w:t>Method</w:t>
      </w:r>
      <w:bookmarkEnd w:id="575"/>
    </w:p>
    <w:p w14:paraId="19115C4F" w14:textId="77777777" w:rsidR="00617272" w:rsidRPr="00C45985" w:rsidRDefault="00617272">
      <w:pPr>
        <w:spacing w:before="240" w:after="16" w:line="276" w:lineRule="auto"/>
        <w:rPr>
          <w:rFonts w:ascii="Arial" w:hAnsi="Arial" w:cs="Arial"/>
          <w:b/>
          <w:i/>
        </w:rPr>
        <w:pPrChange w:id="576" w:author="Ava" w:date="2020-09-14T17:51:00Z">
          <w:pPr/>
        </w:pPrChange>
      </w:pPr>
      <w:r w:rsidRPr="00C45985">
        <w:rPr>
          <w:rFonts w:ascii="Arial" w:hAnsi="Arial" w:cs="Arial"/>
          <w:b/>
          <w:i/>
        </w:rPr>
        <w:t>Stimuli</w:t>
      </w:r>
    </w:p>
    <w:p w14:paraId="4A0F0A1B" w14:textId="1B5326E6" w:rsidR="00617272" w:rsidRDefault="00617272">
      <w:pPr>
        <w:spacing w:before="240" w:after="16" w:line="276" w:lineRule="auto"/>
        <w:jc w:val="both"/>
        <w:rPr>
          <w:rFonts w:ascii="Arial" w:hAnsi="Arial" w:cs="Arial"/>
        </w:rPr>
        <w:pPrChange w:id="577" w:author="Ava" w:date="2020-09-14T17:51:00Z">
          <w:pPr>
            <w:jc w:val="both"/>
          </w:pPr>
        </w:pPrChange>
      </w:pPr>
      <w:r w:rsidRPr="00D35508">
        <w:rPr>
          <w:rFonts w:ascii="Arial" w:hAnsi="Arial" w:cs="Arial"/>
        </w:rPr>
        <w:lastRenderedPageBreak/>
        <w:t xml:space="preserve">The </w:t>
      </w:r>
      <w:r>
        <w:rPr>
          <w:rFonts w:ascii="Arial" w:hAnsi="Arial" w:cs="Arial"/>
        </w:rPr>
        <w:t xml:space="preserve">syllable </w:t>
      </w:r>
      <w:r w:rsidRPr="00D35508">
        <w:rPr>
          <w:rFonts w:ascii="Arial" w:hAnsi="Arial" w:cs="Arial"/>
        </w:rPr>
        <w:t xml:space="preserve">stimuli used in Experiment 2 were identical to those used in Experiment 1. For this experiment we synthetized 12 </w:t>
      </w:r>
      <w:r>
        <w:rPr>
          <w:rFonts w:ascii="Arial" w:hAnsi="Arial" w:cs="Arial"/>
        </w:rPr>
        <w:t>“</w:t>
      </w:r>
      <w:r w:rsidRPr="00D35508">
        <w:rPr>
          <w:rFonts w:ascii="Arial" w:hAnsi="Arial" w:cs="Arial"/>
        </w:rPr>
        <w:t>structured</w:t>
      </w:r>
      <w:r>
        <w:rPr>
          <w:rFonts w:ascii="Arial" w:hAnsi="Arial" w:cs="Arial"/>
        </w:rPr>
        <w:t>” streams</w:t>
      </w:r>
      <w:r w:rsidRPr="00D35508">
        <w:rPr>
          <w:rFonts w:ascii="Arial" w:hAnsi="Arial" w:cs="Arial"/>
        </w:rPr>
        <w:t xml:space="preserve"> and 12 </w:t>
      </w:r>
      <w:r>
        <w:rPr>
          <w:rFonts w:ascii="Arial" w:hAnsi="Arial" w:cs="Arial"/>
        </w:rPr>
        <w:t>“</w:t>
      </w:r>
      <w:r w:rsidRPr="00D35508">
        <w:rPr>
          <w:rFonts w:ascii="Arial" w:hAnsi="Arial" w:cs="Arial"/>
        </w:rPr>
        <w:t>random</w:t>
      </w:r>
      <w:r>
        <w:rPr>
          <w:rFonts w:ascii="Arial" w:hAnsi="Arial" w:cs="Arial"/>
        </w:rPr>
        <w:t xml:space="preserve">” streams in Matlab. For structured streams, the procedure was </w:t>
      </w:r>
      <w:r w:rsidR="005D48B7">
        <w:rPr>
          <w:rFonts w:ascii="Arial" w:hAnsi="Arial" w:cs="Arial"/>
        </w:rPr>
        <w:t>identical</w:t>
      </w:r>
      <w:r>
        <w:rPr>
          <w:rFonts w:ascii="Arial" w:hAnsi="Arial" w:cs="Arial"/>
        </w:rPr>
        <w:t xml:space="preserve"> to that mentioned above. For random streams, the 12 syllables were pseudo-randomly permuted out to the same length as the structured stream</w:t>
      </w:r>
      <w:r w:rsidR="005D48B7">
        <w:rPr>
          <w:rFonts w:ascii="Arial" w:hAnsi="Arial" w:cs="Arial"/>
        </w:rPr>
        <w:t xml:space="preserve"> (216 syllables)</w:t>
      </w:r>
      <w:r w:rsidR="00F31496">
        <w:rPr>
          <w:rFonts w:ascii="Arial" w:hAnsi="Arial" w:cs="Arial"/>
        </w:rPr>
        <w:t xml:space="preserve">, </w:t>
      </w:r>
      <w:r>
        <w:rPr>
          <w:rFonts w:ascii="Arial" w:hAnsi="Arial" w:cs="Arial"/>
        </w:rPr>
        <w:t xml:space="preserve">with the sole constraint that a syllable could not be repeated consecutively. Thus, transitional probabilities between adjacent syllables were roughly 0.083. </w:t>
      </w:r>
      <w:r w:rsidRPr="00DD26DA">
        <w:rPr>
          <w:rFonts w:ascii="Arial" w:hAnsi="Arial" w:cs="Arial"/>
        </w:rPr>
        <w:t xml:space="preserve">Speech streams </w:t>
      </w:r>
      <w:proofErr w:type="gramStart"/>
      <w:r w:rsidRPr="00DD26DA">
        <w:rPr>
          <w:rFonts w:ascii="Arial" w:hAnsi="Arial" w:cs="Arial"/>
        </w:rPr>
        <w:t>were ramped</w:t>
      </w:r>
      <w:proofErr w:type="gramEnd"/>
      <w:r w:rsidRPr="00DD26DA">
        <w:rPr>
          <w:rFonts w:ascii="Arial" w:hAnsi="Arial" w:cs="Arial"/>
        </w:rPr>
        <w:t xml:space="preserve"> up and down in amplitude over a period of 1.5 seconds so that onset and offset syllables were not clearly distinguishable and could not serve as cues to word </w:t>
      </w:r>
      <w:r w:rsidR="00161E04">
        <w:rPr>
          <w:rFonts w:ascii="Arial" w:hAnsi="Arial" w:cs="Arial"/>
        </w:rPr>
        <w:t xml:space="preserve">boundaries. Within each stream, target syllables appeared 17-18 times. Participants could take self-paced breaks between streams presentations. </w:t>
      </w:r>
    </w:p>
    <w:p w14:paraId="3E038B9F" w14:textId="77777777" w:rsidR="00617272" w:rsidRPr="00C45985" w:rsidRDefault="00617272">
      <w:pPr>
        <w:spacing w:before="240" w:after="16" w:line="276" w:lineRule="auto"/>
        <w:rPr>
          <w:rFonts w:ascii="Arial" w:hAnsi="Arial" w:cs="Arial"/>
          <w:b/>
          <w:i/>
        </w:rPr>
        <w:pPrChange w:id="578" w:author="Ava" w:date="2020-09-14T17:51:00Z">
          <w:pPr/>
        </w:pPrChange>
      </w:pPr>
      <w:r w:rsidRPr="00C45985">
        <w:rPr>
          <w:rFonts w:ascii="Arial" w:hAnsi="Arial" w:cs="Arial"/>
          <w:b/>
          <w:i/>
        </w:rPr>
        <w:t>Procedure</w:t>
      </w:r>
    </w:p>
    <w:p w14:paraId="7D90D0F6" w14:textId="180D8291" w:rsidR="00445F5B" w:rsidRDefault="00617272">
      <w:pPr>
        <w:spacing w:before="240" w:after="16" w:line="276" w:lineRule="auto"/>
        <w:jc w:val="both"/>
        <w:rPr>
          <w:rFonts w:ascii="Arial" w:hAnsi="Arial" w:cs="Arial"/>
        </w:rPr>
        <w:pPrChange w:id="579" w:author="Ava" w:date="2020-09-14T17:51:00Z">
          <w:pPr>
            <w:spacing w:line="240" w:lineRule="auto"/>
            <w:jc w:val="both"/>
          </w:pPr>
        </w:pPrChange>
      </w:pPr>
      <w:proofErr w:type="gramStart"/>
      <w:r>
        <w:rPr>
          <w:rFonts w:ascii="Arial" w:hAnsi="Arial" w:cs="Arial"/>
        </w:rPr>
        <w:t>2</w:t>
      </w:r>
      <w:r w:rsidRPr="00DD26DA">
        <w:rPr>
          <w:rFonts w:ascii="Arial" w:hAnsi="Arial" w:cs="Arial"/>
        </w:rPr>
        <w:t>1</w:t>
      </w:r>
      <w:proofErr w:type="gramEnd"/>
      <w:r w:rsidRPr="00DD26DA">
        <w:rPr>
          <w:rFonts w:ascii="Arial" w:hAnsi="Arial" w:cs="Arial"/>
        </w:rPr>
        <w:t xml:space="preserve"> individu</w:t>
      </w:r>
      <w:r>
        <w:rPr>
          <w:rFonts w:ascii="Arial" w:hAnsi="Arial" w:cs="Arial"/>
        </w:rPr>
        <w:t xml:space="preserve">als participated in the </w:t>
      </w:r>
      <w:r w:rsidRPr="00A526FA">
        <w:rPr>
          <w:rFonts w:ascii="Arial" w:hAnsi="Arial" w:cs="Arial"/>
        </w:rPr>
        <w:t xml:space="preserve">study (15 female, mean age, 28.08 </w:t>
      </w:r>
      <w:r w:rsidRPr="00A526FA">
        <w:rPr>
          <w:rFonts w:ascii="Ebrima" w:hAnsi="Ebrima" w:cs="Arial"/>
        </w:rPr>
        <w:t>±</w:t>
      </w:r>
      <w:r w:rsidRPr="00A526FA">
        <w:rPr>
          <w:rFonts w:ascii="Arial" w:hAnsi="Arial" w:cs="Arial"/>
        </w:rPr>
        <w:t xml:space="preserve"> 6.82)</w:t>
      </w:r>
      <w:r w:rsidR="00445F5B">
        <w:rPr>
          <w:rFonts w:ascii="Arial" w:hAnsi="Arial" w:cs="Arial"/>
        </w:rPr>
        <w:t xml:space="preserve">. The same inclusion criteria </w:t>
      </w:r>
      <w:proofErr w:type="gramStart"/>
      <w:r w:rsidR="00445F5B">
        <w:rPr>
          <w:rFonts w:ascii="Arial" w:hAnsi="Arial" w:cs="Arial"/>
        </w:rPr>
        <w:t>were used</w:t>
      </w:r>
      <w:proofErr w:type="gramEnd"/>
      <w:r w:rsidR="00445F5B">
        <w:rPr>
          <w:rFonts w:ascii="Arial" w:hAnsi="Arial" w:cs="Arial"/>
        </w:rPr>
        <w:t xml:space="preserve"> as in Experiment 1, in addition to requiring that they not have taken part in the previous experiment</w:t>
      </w:r>
      <w:r w:rsidRPr="00A526FA">
        <w:rPr>
          <w:rFonts w:ascii="Arial" w:hAnsi="Arial" w:cs="Arial"/>
        </w:rPr>
        <w:t>.</w:t>
      </w:r>
      <w:r w:rsidR="00435D71">
        <w:rPr>
          <w:rFonts w:ascii="Arial" w:hAnsi="Arial" w:cs="Arial"/>
        </w:rPr>
        <w:t xml:space="preserve"> </w:t>
      </w:r>
      <w:r>
        <w:rPr>
          <w:rFonts w:ascii="Arial" w:hAnsi="Arial" w:cs="Arial"/>
        </w:rPr>
        <w:t xml:space="preserve">One participant </w:t>
      </w:r>
      <w:proofErr w:type="gramStart"/>
      <w:r>
        <w:rPr>
          <w:rFonts w:ascii="Arial" w:hAnsi="Arial" w:cs="Arial"/>
        </w:rPr>
        <w:t>was excluded</w:t>
      </w:r>
      <w:proofErr w:type="gramEnd"/>
      <w:r>
        <w:rPr>
          <w:rFonts w:ascii="Arial" w:hAnsi="Arial" w:cs="Arial"/>
        </w:rPr>
        <w:t xml:space="preserve"> due to technical failure. Technical failure caused data loss in the random condition for one other participant, leaving data from 20 participants (19 in the random condition, 20 in the structured condition). </w:t>
      </w:r>
    </w:p>
    <w:p w14:paraId="692D886A" w14:textId="77777777" w:rsidR="00617272" w:rsidRPr="00DD26DA" w:rsidRDefault="00617272">
      <w:pPr>
        <w:spacing w:before="240" w:after="16" w:line="276" w:lineRule="auto"/>
        <w:jc w:val="both"/>
        <w:rPr>
          <w:rFonts w:ascii="Arial" w:hAnsi="Arial" w:cs="Arial"/>
        </w:rPr>
        <w:pPrChange w:id="580" w:author="Ava" w:date="2020-09-14T17:51:00Z">
          <w:pPr>
            <w:spacing w:line="240" w:lineRule="auto"/>
            <w:jc w:val="both"/>
          </w:pPr>
        </w:pPrChange>
      </w:pPr>
      <w:r w:rsidRPr="00DD26DA">
        <w:rPr>
          <w:rFonts w:ascii="Arial" w:hAnsi="Arial" w:cs="Arial"/>
        </w:rPr>
        <w:t xml:space="preserve">Participants were seated approximately 52 cm from the monitor and listened to the stimuli via headphones connected to </w:t>
      </w:r>
      <w:r>
        <w:rPr>
          <w:rFonts w:ascii="Arial" w:hAnsi="Arial" w:cs="Arial"/>
        </w:rPr>
        <w:t>the PC server</w:t>
      </w:r>
      <w:r w:rsidRPr="00DD26DA">
        <w:rPr>
          <w:rFonts w:ascii="Arial" w:hAnsi="Arial" w:cs="Arial"/>
        </w:rPr>
        <w:t xml:space="preserve">. Stimulus intensity level was </w:t>
      </w:r>
      <w:r>
        <w:rPr>
          <w:rFonts w:ascii="Arial" w:hAnsi="Arial" w:cs="Arial"/>
        </w:rPr>
        <w:t>again</w:t>
      </w:r>
      <w:r w:rsidRPr="00DD26DA">
        <w:rPr>
          <w:rFonts w:ascii="Arial" w:hAnsi="Arial" w:cs="Arial"/>
        </w:rPr>
        <w:t xml:space="preserve"> measured by </w:t>
      </w:r>
      <w:proofErr w:type="gramStart"/>
      <w:r w:rsidRPr="00DD26DA">
        <w:rPr>
          <w:rFonts w:ascii="Arial" w:hAnsi="Arial" w:cs="Arial"/>
        </w:rPr>
        <w:t>a</w:t>
      </w:r>
      <w:proofErr w:type="gramEnd"/>
      <w:r w:rsidRPr="00DD26DA">
        <w:rPr>
          <w:rFonts w:ascii="Arial" w:hAnsi="Arial" w:cs="Arial"/>
        </w:rPr>
        <w:t xml:space="preserve"> </w:t>
      </w:r>
      <w:proofErr w:type="spellStart"/>
      <w:r w:rsidRPr="00DD26DA">
        <w:rPr>
          <w:rFonts w:ascii="Arial" w:hAnsi="Arial" w:cs="Arial"/>
        </w:rPr>
        <w:t>NTi</w:t>
      </w:r>
      <w:proofErr w:type="spellEnd"/>
      <w:r w:rsidRPr="00DD26DA">
        <w:rPr>
          <w:rFonts w:ascii="Arial" w:hAnsi="Arial" w:cs="Arial"/>
        </w:rPr>
        <w:t xml:space="preserve"> Audio device</w:t>
      </w:r>
      <w:r>
        <w:rPr>
          <w:rFonts w:ascii="Arial" w:hAnsi="Arial" w:cs="Arial"/>
        </w:rPr>
        <w:t xml:space="preserve"> connected to an artificial ear. Volume levels were in the range reported for Experiment 1.</w:t>
      </w:r>
    </w:p>
    <w:p w14:paraId="12D72C98" w14:textId="2C3A4FF3" w:rsidR="00617272" w:rsidRPr="00DD26DA" w:rsidRDefault="00617272">
      <w:pPr>
        <w:spacing w:before="240" w:after="16" w:line="276" w:lineRule="auto"/>
        <w:jc w:val="both"/>
        <w:rPr>
          <w:rFonts w:ascii="Arial" w:hAnsi="Arial" w:cs="Arial"/>
        </w:rPr>
        <w:pPrChange w:id="581" w:author="Ava" w:date="2020-09-14T17:51:00Z">
          <w:pPr>
            <w:spacing w:line="240" w:lineRule="auto"/>
            <w:jc w:val="both"/>
          </w:pPr>
        </w:pPrChange>
      </w:pPr>
      <w:r w:rsidRPr="005351B0">
        <w:rPr>
          <w:rFonts w:ascii="Arial" w:hAnsi="Arial" w:cs="Arial"/>
        </w:rPr>
        <w:t xml:space="preserve">The experiment </w:t>
      </w:r>
      <w:proofErr w:type="gramStart"/>
      <w:r w:rsidRPr="005351B0">
        <w:rPr>
          <w:rFonts w:ascii="Arial" w:hAnsi="Arial" w:cs="Arial"/>
        </w:rPr>
        <w:t>was designed</w:t>
      </w:r>
      <w:proofErr w:type="gramEnd"/>
      <w:r w:rsidRPr="005351B0">
        <w:rPr>
          <w:rFonts w:ascii="Arial" w:hAnsi="Arial" w:cs="Arial"/>
        </w:rPr>
        <w:t xml:space="preserve"> using Presentation® (Version 20.1 Build 12.04.17) and delivered on two versions of the software (Version 20.0 Build 07.26.17 and Version 21.1 Build 09.05.19, Neurobehavioral Systems, Inc., Berkeley, CA, </w:t>
      </w:r>
      <w:r w:rsidR="00A41D7A">
        <w:rPr>
          <w:rStyle w:val="Hyperlink"/>
          <w:rFonts w:ascii="Arial" w:hAnsi="Arial" w:cs="Arial"/>
          <w:color w:val="auto"/>
        </w:rPr>
        <w:fldChar w:fldCharType="begin"/>
      </w:r>
      <w:r w:rsidR="00A41D7A">
        <w:rPr>
          <w:rStyle w:val="Hyperlink"/>
          <w:rFonts w:ascii="Arial" w:hAnsi="Arial" w:cs="Arial"/>
          <w:color w:val="auto"/>
        </w:rPr>
        <w:instrText xml:space="preserve"> HYPERLINK "http://www.neurobs.com" </w:instrText>
      </w:r>
      <w:r w:rsidR="00A41D7A">
        <w:rPr>
          <w:rStyle w:val="Hyperlink"/>
          <w:rFonts w:ascii="Arial" w:hAnsi="Arial" w:cs="Arial"/>
          <w:color w:val="auto"/>
        </w:rPr>
        <w:fldChar w:fldCharType="separate"/>
      </w:r>
      <w:r w:rsidRPr="005351B0">
        <w:rPr>
          <w:rStyle w:val="Hyperlink"/>
          <w:rFonts w:ascii="Arial" w:hAnsi="Arial" w:cs="Arial"/>
          <w:color w:val="auto"/>
        </w:rPr>
        <w:t>www.neurobs.com</w:t>
      </w:r>
      <w:r w:rsidR="00A41D7A">
        <w:rPr>
          <w:rStyle w:val="Hyperlink"/>
          <w:rFonts w:ascii="Arial" w:hAnsi="Arial" w:cs="Arial"/>
          <w:color w:val="auto"/>
        </w:rPr>
        <w:fldChar w:fldCharType="end"/>
      </w:r>
      <w:r w:rsidRPr="005351B0">
        <w:rPr>
          <w:rFonts w:ascii="Arial" w:hAnsi="Arial" w:cs="Arial"/>
        </w:rPr>
        <w:t xml:space="preserve">). The experiment </w:t>
      </w:r>
      <w:proofErr w:type="gramStart"/>
      <w:r w:rsidRPr="005351B0">
        <w:rPr>
          <w:rFonts w:ascii="Arial" w:hAnsi="Arial" w:cs="Arial"/>
        </w:rPr>
        <w:t>was conduct</w:t>
      </w:r>
      <w:r w:rsidR="002C762E">
        <w:rPr>
          <w:rFonts w:ascii="Arial" w:hAnsi="Arial" w:cs="Arial"/>
        </w:rPr>
        <w:t>ed</w:t>
      </w:r>
      <w:proofErr w:type="gramEnd"/>
      <w:r w:rsidR="002C762E">
        <w:rPr>
          <w:rFonts w:ascii="Arial" w:hAnsi="Arial" w:cs="Arial"/>
        </w:rPr>
        <w:t xml:space="preserve"> on a 64-bit Windows machine </w:t>
      </w:r>
      <w:r w:rsidRPr="005351B0">
        <w:rPr>
          <w:rFonts w:ascii="Arial" w:hAnsi="Arial" w:cs="Arial"/>
        </w:rPr>
        <w:t xml:space="preserve">running </w:t>
      </w:r>
      <w:r>
        <w:rPr>
          <w:rFonts w:ascii="Arial" w:hAnsi="Arial" w:cs="Arial"/>
        </w:rPr>
        <w:t>Windows 7</w:t>
      </w:r>
      <w:r w:rsidRPr="00DD26DA">
        <w:rPr>
          <w:rFonts w:ascii="Arial" w:hAnsi="Arial" w:cs="Arial"/>
        </w:rPr>
        <w:t>.</w:t>
      </w:r>
    </w:p>
    <w:p w14:paraId="63D66DC7" w14:textId="77777777" w:rsidR="00617272" w:rsidRDefault="00617272">
      <w:pPr>
        <w:spacing w:before="240" w:after="16" w:line="276" w:lineRule="auto"/>
        <w:jc w:val="both"/>
        <w:rPr>
          <w:rFonts w:ascii="Arial" w:hAnsi="Arial" w:cs="Arial"/>
        </w:rPr>
        <w:pPrChange w:id="582" w:author="Ava" w:date="2020-09-14T17:51:00Z">
          <w:pPr>
            <w:spacing w:line="240" w:lineRule="auto"/>
            <w:jc w:val="both"/>
          </w:pPr>
        </w:pPrChange>
      </w:pPr>
      <w:r>
        <w:rPr>
          <w:rFonts w:ascii="Arial" w:hAnsi="Arial" w:cs="Arial"/>
        </w:rPr>
        <w:t>Participants completed two exposure phases, one with a continuous stream of random syllables and one with a continuous structured stream. During both phases, participants completed the target detection task. Each phase consisted of a total of approximately 12 minutes of continuous speech, divided into ~</w:t>
      </w:r>
      <w:proofErr w:type="gramStart"/>
      <w:r>
        <w:rPr>
          <w:rFonts w:ascii="Arial" w:hAnsi="Arial" w:cs="Arial"/>
        </w:rPr>
        <w:t>1 minute</w:t>
      </w:r>
      <w:proofErr w:type="gramEnd"/>
      <w:r>
        <w:rPr>
          <w:rFonts w:ascii="Arial" w:hAnsi="Arial" w:cs="Arial"/>
        </w:rPr>
        <w:t xml:space="preserve"> long streams. Participants could take self-paced breaks between streams. The instructions and task procedure for each phase was identical to that in Experiment 1, with the exception that participants only performed the task once for each syllable instead of twice. Each stream featured ~18 occurrences of the target syllable. Random and structured exposure orders </w:t>
      </w:r>
      <w:proofErr w:type="gramStart"/>
      <w:r>
        <w:rPr>
          <w:rFonts w:ascii="Arial" w:hAnsi="Arial" w:cs="Arial"/>
        </w:rPr>
        <w:t>were counterbalanced</w:t>
      </w:r>
      <w:proofErr w:type="gramEnd"/>
      <w:r>
        <w:rPr>
          <w:rFonts w:ascii="Arial" w:hAnsi="Arial" w:cs="Arial"/>
        </w:rPr>
        <w:t xml:space="preserve"> across participants.  </w:t>
      </w:r>
    </w:p>
    <w:p w14:paraId="343E4BBA" w14:textId="77777777" w:rsidR="00617272" w:rsidRDefault="00617272">
      <w:pPr>
        <w:spacing w:before="240" w:after="16" w:line="276" w:lineRule="auto"/>
        <w:jc w:val="both"/>
        <w:rPr>
          <w:rFonts w:ascii="Arial" w:hAnsi="Arial" w:cs="Arial"/>
        </w:rPr>
        <w:pPrChange w:id="583" w:author="Ava" w:date="2020-09-14T17:51:00Z">
          <w:pPr>
            <w:spacing w:line="240" w:lineRule="auto"/>
            <w:jc w:val="both"/>
          </w:pPr>
        </w:pPrChange>
      </w:pPr>
      <w:r w:rsidRPr="00DD26DA">
        <w:rPr>
          <w:rFonts w:ascii="Arial" w:hAnsi="Arial" w:cs="Arial"/>
        </w:rPr>
        <w:t>Our experiment also inclu</w:t>
      </w:r>
      <w:r>
        <w:rPr>
          <w:rFonts w:ascii="Arial" w:hAnsi="Arial" w:cs="Arial"/>
        </w:rPr>
        <w:t xml:space="preserve">ded an additional non-SL task, which </w:t>
      </w:r>
      <w:proofErr w:type="gramStart"/>
      <w:r>
        <w:rPr>
          <w:rFonts w:ascii="Arial" w:hAnsi="Arial" w:cs="Arial"/>
        </w:rPr>
        <w:t>was completed</w:t>
      </w:r>
      <w:proofErr w:type="gramEnd"/>
      <w:r>
        <w:rPr>
          <w:rFonts w:ascii="Arial" w:hAnsi="Arial" w:cs="Arial"/>
        </w:rPr>
        <w:t xml:space="preserve"> after each exposure phase</w:t>
      </w:r>
      <w:r w:rsidRPr="00DD26DA">
        <w:rPr>
          <w:rFonts w:ascii="Arial" w:hAnsi="Arial" w:cs="Arial"/>
        </w:rPr>
        <w:t>. Results from this ta</w:t>
      </w:r>
      <w:r>
        <w:rPr>
          <w:rFonts w:ascii="Arial" w:hAnsi="Arial" w:cs="Arial"/>
        </w:rPr>
        <w:t xml:space="preserve">sk </w:t>
      </w:r>
      <w:proofErr w:type="gramStart"/>
      <w:r>
        <w:rPr>
          <w:rFonts w:ascii="Arial" w:hAnsi="Arial" w:cs="Arial"/>
        </w:rPr>
        <w:t>will not be discussed</w:t>
      </w:r>
      <w:proofErr w:type="gramEnd"/>
      <w:r>
        <w:rPr>
          <w:rFonts w:ascii="Arial" w:hAnsi="Arial" w:cs="Arial"/>
        </w:rPr>
        <w:t xml:space="preserve"> here. </w:t>
      </w:r>
    </w:p>
    <w:p w14:paraId="54EBEFA4" w14:textId="77777777" w:rsidR="00617272" w:rsidRPr="00C45985" w:rsidRDefault="00617272">
      <w:pPr>
        <w:spacing w:before="240" w:after="16" w:line="276" w:lineRule="auto"/>
        <w:rPr>
          <w:rFonts w:ascii="Arial" w:hAnsi="Arial" w:cs="Arial"/>
          <w:b/>
          <w:i/>
        </w:rPr>
        <w:pPrChange w:id="584" w:author="Ava" w:date="2020-09-14T17:51:00Z">
          <w:pPr/>
        </w:pPrChange>
      </w:pPr>
      <w:r>
        <w:rPr>
          <w:rFonts w:ascii="Arial" w:hAnsi="Arial" w:cs="Arial"/>
          <w:b/>
          <w:i/>
        </w:rPr>
        <w:t>Analysis</w:t>
      </w:r>
    </w:p>
    <w:p w14:paraId="7A5554F2" w14:textId="29B41A7B" w:rsidR="00617272" w:rsidRDefault="00617272">
      <w:pPr>
        <w:spacing w:before="240" w:after="16" w:line="276" w:lineRule="auto"/>
        <w:jc w:val="both"/>
        <w:rPr>
          <w:rFonts w:ascii="Arial" w:hAnsi="Arial" w:cs="Arial"/>
        </w:rPr>
        <w:pPrChange w:id="585" w:author="Ava" w:date="2020-09-14T17:51:00Z">
          <w:pPr>
            <w:jc w:val="both"/>
          </w:pPr>
        </w:pPrChange>
      </w:pPr>
      <w:r w:rsidRPr="00DD26DA">
        <w:rPr>
          <w:rFonts w:ascii="Arial" w:hAnsi="Arial" w:cs="Arial"/>
        </w:rPr>
        <w:t xml:space="preserve">All analyses </w:t>
      </w:r>
      <w:proofErr w:type="gramStart"/>
      <w:r w:rsidRPr="00DD26DA">
        <w:rPr>
          <w:rFonts w:ascii="Arial" w:hAnsi="Arial" w:cs="Arial"/>
        </w:rPr>
        <w:t>were performed</w:t>
      </w:r>
      <w:proofErr w:type="gramEnd"/>
      <w:r w:rsidRPr="00DD26DA">
        <w:rPr>
          <w:rFonts w:ascii="Arial" w:hAnsi="Arial" w:cs="Arial"/>
        </w:rPr>
        <w:t xml:space="preserve"> in RStudio (version 1.2.1335; RStudio Team 2018) using R version 3.6.1 </w:t>
      </w:r>
      <w:r w:rsidR="002C762E">
        <w:rPr>
          <w:rFonts w:ascii="Arial" w:hAnsi="Arial" w:cs="Arial"/>
        </w:rPr>
        <w:t xml:space="preserve">and 4.0.2 </w:t>
      </w:r>
      <w:r w:rsidRPr="00DD26DA">
        <w:rPr>
          <w:rFonts w:ascii="Arial" w:hAnsi="Arial" w:cs="Arial"/>
        </w:rPr>
        <w:t xml:space="preserve">(R Core Team 2019). Raw data from Presentation® </w:t>
      </w:r>
      <w:proofErr w:type="gramStart"/>
      <w:r w:rsidRPr="00DD26DA">
        <w:rPr>
          <w:rFonts w:ascii="Arial" w:hAnsi="Arial" w:cs="Arial"/>
        </w:rPr>
        <w:t>was transformed</w:t>
      </w:r>
      <w:proofErr w:type="gramEnd"/>
      <w:r w:rsidRPr="00DD26DA">
        <w:rPr>
          <w:rFonts w:ascii="Arial" w:hAnsi="Arial" w:cs="Arial"/>
        </w:rPr>
        <w:t xml:space="preserve"> into </w:t>
      </w:r>
      <w:r w:rsidRPr="00DD26DA">
        <w:rPr>
          <w:rFonts w:ascii="Arial" w:hAnsi="Arial" w:cs="Arial"/>
        </w:rPr>
        <w:lastRenderedPageBreak/>
        <w:t xml:space="preserve">appropriate formats using Matlab R2017b (version 9.3.0.713579). Presentation® scenario files, data wrangling scripts, and R scripts with used packages are available </w:t>
      </w:r>
      <w:r>
        <w:rPr>
          <w:rFonts w:ascii="Arial" w:hAnsi="Arial" w:cs="Arial"/>
        </w:rPr>
        <w:t xml:space="preserve">publicly </w:t>
      </w:r>
      <w:r w:rsidRPr="00DD26DA">
        <w:rPr>
          <w:rFonts w:ascii="Arial" w:hAnsi="Arial" w:cs="Arial"/>
        </w:rPr>
        <w:t xml:space="preserve">on Github. </w:t>
      </w:r>
    </w:p>
    <w:p w14:paraId="36A8B71C" w14:textId="11F83A53" w:rsidR="00617272" w:rsidRPr="00E07317" w:rsidRDefault="00617272">
      <w:pPr>
        <w:spacing w:before="240" w:after="16" w:line="276" w:lineRule="auto"/>
        <w:jc w:val="both"/>
        <w:rPr>
          <w:rFonts w:ascii="Arial" w:hAnsi="Arial" w:cs="Arial"/>
        </w:rPr>
        <w:pPrChange w:id="586" w:author="Ava" w:date="2020-09-14T17:51:00Z">
          <w:pPr>
            <w:jc w:val="both"/>
          </w:pPr>
        </w:pPrChange>
      </w:pPr>
      <w:r w:rsidRPr="00E07317">
        <w:rPr>
          <w:rFonts w:ascii="Arial" w:hAnsi="Arial" w:cs="Arial"/>
        </w:rPr>
        <w:t xml:space="preserve">For the </w:t>
      </w:r>
      <w:proofErr w:type="gramStart"/>
      <w:r w:rsidRPr="00E07317">
        <w:rPr>
          <w:rFonts w:ascii="Arial" w:hAnsi="Arial" w:cs="Arial"/>
        </w:rPr>
        <w:t>target detection task analyses</w:t>
      </w:r>
      <w:proofErr w:type="gramEnd"/>
      <w:r w:rsidRPr="00E07317">
        <w:rPr>
          <w:rFonts w:ascii="Arial" w:hAnsi="Arial" w:cs="Arial"/>
        </w:rPr>
        <w:t xml:space="preserve">, we used the same criterion to eliminate outliers as in Experiment 1 (± 3 times the median absolute deviation). This procedure eliminated only 1.93% of the data and resulted in RT that ranged from 119 to 941 ms (originally, 0 to 1997 ms). </w:t>
      </w:r>
      <w:r w:rsidR="00AA6D3C">
        <w:rPr>
          <w:rFonts w:ascii="Arial" w:hAnsi="Arial" w:cs="Arial"/>
        </w:rPr>
        <w:t>This procedure did not affect the overall detection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before</m:t>
            </m:r>
          </m:sub>
        </m:sSub>
        <m:r>
          <w:rPr>
            <w:rFonts w:ascii="Cambria Math" w:hAnsi="Cambria Math" w:cs="Arial"/>
          </w:rPr>
          <m:t xml:space="preserve">=0.83, </m:t>
        </m:r>
        <m:sSub>
          <m:sSubPr>
            <m:ctrlPr>
              <w:rPr>
                <w:rFonts w:ascii="Cambria Math" w:hAnsi="Cambria Math" w:cs="Arial"/>
                <w:i/>
              </w:rPr>
            </m:ctrlPr>
          </m:sSubPr>
          <m:e>
            <m:r>
              <w:rPr>
                <w:rFonts w:ascii="Cambria Math" w:hAnsi="Cambria Math" w:cs="Arial"/>
              </w:rPr>
              <m:t xml:space="preserve"> SD</m:t>
            </m:r>
          </m:e>
          <m:sub>
            <m:r>
              <w:rPr>
                <w:rFonts w:ascii="Cambria Math" w:hAnsi="Cambria Math" w:cs="Arial"/>
              </w:rPr>
              <m:t>before</m:t>
            </m:r>
          </m:sub>
        </m:sSub>
        <m:r>
          <w:rPr>
            <w:rFonts w:ascii="Cambria Math" w:hAnsi="Cambria Math" w:cs="Arial"/>
          </w:rPr>
          <m:t>=0.38, t</m:t>
        </m:r>
        <m:d>
          <m:dPr>
            <m:ctrlPr>
              <w:rPr>
                <w:rFonts w:ascii="Cambria Math" w:hAnsi="Cambria Math" w:cs="Arial"/>
                <w:i/>
              </w:rPr>
            </m:ctrlPr>
          </m:dPr>
          <m:e>
            <m:r>
              <w:rPr>
                <w:rFonts w:ascii="Cambria Math" w:hAnsi="Cambria Math" w:cs="Arial"/>
              </w:rPr>
              <m:t>37.43</m:t>
            </m:r>
          </m:e>
        </m:d>
        <m:r>
          <w:rPr>
            <w:rFonts w:ascii="Cambria Math" w:hAnsi="Cambria Math" w:cs="Arial"/>
          </w:rPr>
          <m:t xml:space="preserve">=-0.42, p=0.68, </m:t>
        </m:r>
        <m:r>
          <m:rPr>
            <m:nor/>
          </m:rPr>
          <w:rPr>
            <w:rFonts w:ascii="Cambria Math" w:hAnsi="Cambria Math" w:cs="Arial"/>
          </w:rPr>
          <m:t>two-sided test against post-outlier removal accuracy</m:t>
        </m:r>
      </m:oMath>
      <w:r w:rsidR="00AA6D3C">
        <w:rPr>
          <w:rFonts w:ascii="Arial" w:hAnsi="Arial" w:cs="Arial"/>
        </w:rPr>
        <w:t>)</w:t>
      </w:r>
    </w:p>
    <w:p w14:paraId="018575EE" w14:textId="77777777" w:rsidR="00617272" w:rsidRDefault="00617272">
      <w:pPr>
        <w:spacing w:before="240" w:after="16" w:line="276" w:lineRule="auto"/>
        <w:jc w:val="both"/>
        <w:rPr>
          <w:rFonts w:ascii="Arial" w:hAnsi="Arial" w:cs="Arial"/>
        </w:rPr>
        <w:pPrChange w:id="587" w:author="Ava" w:date="2020-09-14T17:51:00Z">
          <w:pPr>
            <w:jc w:val="both"/>
          </w:pPr>
        </w:pPrChange>
      </w:pPr>
      <w:r>
        <w:rPr>
          <w:rFonts w:ascii="Arial" w:hAnsi="Arial" w:cs="Arial"/>
        </w:rPr>
        <w:t xml:space="preserve">To compare the reaction times between structured and random conditions, we dummy-coded the random streams with the same ordinal positions as the structured streams. Thus, if the syllables in the structured stream 1 followed the order: 3,1,2,3,1,2,3…, we applied the same position coding to random stream 1, even though these position codes correspond to no meaningful property in the random stream. This procedure however, allowed us to compare RTs for the same variable (ordinal position) between the two conditions. </w:t>
      </w:r>
    </w:p>
    <w:p w14:paraId="7809ED3F" w14:textId="77777777" w:rsidR="00617272" w:rsidRPr="00DD26DA" w:rsidRDefault="00617272">
      <w:pPr>
        <w:pStyle w:val="Heading2"/>
        <w:spacing w:before="240" w:after="16" w:line="276" w:lineRule="auto"/>
        <w:rPr>
          <w:rFonts w:ascii="Arial" w:hAnsi="Arial" w:cs="Arial"/>
          <w:b/>
          <w:color w:val="auto"/>
        </w:rPr>
        <w:pPrChange w:id="588" w:author="Ava" w:date="2020-09-14T17:51:00Z">
          <w:pPr>
            <w:pStyle w:val="Heading2"/>
          </w:pPr>
        </w:pPrChange>
      </w:pPr>
      <w:bookmarkStart w:id="589" w:name="_Toc50741111"/>
      <w:r w:rsidRPr="00DD26DA">
        <w:rPr>
          <w:rFonts w:ascii="Arial" w:hAnsi="Arial" w:cs="Arial"/>
          <w:b/>
          <w:color w:val="auto"/>
        </w:rPr>
        <w:t>Results</w:t>
      </w:r>
      <w:bookmarkEnd w:id="589"/>
    </w:p>
    <w:p w14:paraId="2FDF7629" w14:textId="4E357750" w:rsidR="00617272" w:rsidDel="003924D1" w:rsidRDefault="00617272">
      <w:pPr>
        <w:autoSpaceDE w:val="0"/>
        <w:autoSpaceDN w:val="0"/>
        <w:adjustRightInd w:val="0"/>
        <w:spacing w:before="240" w:after="16" w:line="276" w:lineRule="auto"/>
        <w:jc w:val="both"/>
        <w:rPr>
          <w:del w:id="590" w:author="Ava" w:date="2020-09-14T17:50:00Z"/>
          <w:rFonts w:ascii="Arial" w:hAnsi="Arial" w:cs="Arial"/>
        </w:rPr>
        <w:pPrChange w:id="591" w:author="Ava" w:date="2020-09-14T17:51:00Z">
          <w:pPr>
            <w:autoSpaceDE w:val="0"/>
            <w:autoSpaceDN w:val="0"/>
            <w:adjustRightInd w:val="0"/>
            <w:spacing w:after="0" w:line="240" w:lineRule="auto"/>
            <w:jc w:val="both"/>
          </w:pPr>
        </w:pPrChange>
      </w:pPr>
      <w:r>
        <w:rPr>
          <w:rFonts w:ascii="Arial" w:hAnsi="Arial" w:cs="Arial"/>
        </w:rPr>
        <w:t>As in Experiment 1</w:t>
      </w:r>
      <w:commentRangeStart w:id="592"/>
      <w:r>
        <w:rPr>
          <w:rFonts w:ascii="Arial" w:hAnsi="Arial" w:cs="Arial"/>
        </w:rPr>
        <w:t xml:space="preserve">, we first examined mean detection accuracy to ensure participants were engaged in the task. Overall detection accuracy </w:t>
      </w:r>
      <w:del w:id="593" w:author="Ava" w:date="2020-09-14T17:59:00Z">
        <w:r w:rsidDel="00494ACB">
          <w:rPr>
            <w:rFonts w:ascii="Arial" w:hAnsi="Arial" w:cs="Arial"/>
          </w:rPr>
          <w:delText xml:space="preserve">was 0.82 </w:delText>
        </w:r>
      </w:del>
      <w:r>
        <w:rPr>
          <w:rFonts w:ascii="Arial" w:hAnsi="Arial" w:cs="Arial"/>
        </w:rPr>
        <w:t>(</w:t>
      </w:r>
      <m:oMath>
        <m:r>
          <w:ins w:id="594" w:author="Ava" w:date="2020-09-14T17:59:00Z">
            <w:rPr>
              <w:rFonts w:ascii="Cambria Math" w:hAnsi="Cambria Math" w:cs="Arial"/>
            </w:rPr>
            <m:t xml:space="preserve">M=0.82, </m:t>
          </w:ins>
        </m:r>
        <m:r>
          <w:rPr>
            <w:rFonts w:ascii="Cambria Math" w:hAnsi="Cambria Math" w:cs="Arial"/>
          </w:rPr>
          <m:t>sd = 0.38</m:t>
        </m:r>
      </m:oMath>
      <w:r>
        <w:rPr>
          <w:rFonts w:ascii="Arial" w:hAnsi="Arial" w:cs="Arial"/>
        </w:rPr>
        <w:t>)</w:t>
      </w:r>
      <w:ins w:id="595" w:author="Ava" w:date="2020-09-14T17:59:00Z">
        <w:r w:rsidR="00494ACB">
          <w:rPr>
            <w:rFonts w:ascii="Arial" w:hAnsi="Arial" w:cs="Arial"/>
          </w:rPr>
          <w:t xml:space="preserve"> was </w:t>
        </w:r>
      </w:ins>
      <w:del w:id="596" w:author="Ava" w:date="2020-09-14T17:59:00Z">
        <w:r w:rsidDel="00494ACB">
          <w:rPr>
            <w:rFonts w:ascii="Arial" w:hAnsi="Arial" w:cs="Arial"/>
          </w:rPr>
          <w:delText xml:space="preserve">, and </w:delText>
        </w:r>
      </w:del>
      <w:r>
        <w:rPr>
          <w:rFonts w:ascii="Arial" w:hAnsi="Arial" w:cs="Arial"/>
        </w:rPr>
        <w:t xml:space="preserve">significantly above a </w:t>
      </w:r>
      <w:del w:id="597" w:author="Ava" w:date="2020-09-14T18:51:00Z">
        <w:r w:rsidDel="00D94475">
          <w:rPr>
            <w:rFonts w:ascii="Arial" w:hAnsi="Arial" w:cs="Arial"/>
          </w:rPr>
          <w:delText>50%</w:delText>
        </w:r>
      </w:del>
      <w:ins w:id="598" w:author="Ava" w:date="2020-09-14T18:51:00Z">
        <w:r w:rsidR="00D94475">
          <w:rPr>
            <w:rFonts w:ascii="Arial" w:hAnsi="Arial" w:cs="Arial"/>
          </w:rPr>
          <w:t>0.5</w:t>
        </w:r>
      </w:ins>
      <w:r>
        <w:rPr>
          <w:rFonts w:ascii="Arial" w:hAnsi="Arial" w:cs="Arial"/>
        </w:rPr>
        <w:t xml:space="preserve"> chance level (</w:t>
      </w:r>
      <m:oMath>
        <m:r>
          <w:rPr>
            <w:rFonts w:ascii="Cambria Math" w:hAnsi="Cambria Math" w:cs="Arial"/>
          </w:rPr>
          <m:t>t</m:t>
        </m:r>
        <m:d>
          <m:dPr>
            <m:ctrlPr>
              <w:rPr>
                <w:rFonts w:ascii="Cambria Math" w:hAnsi="Cambria Math" w:cs="Arial"/>
                <w:i/>
              </w:rPr>
            </m:ctrlPr>
          </m:dPr>
          <m:e>
            <m:r>
              <w:rPr>
                <w:rFonts w:ascii="Cambria Math" w:hAnsi="Cambria Math" w:cs="Arial"/>
              </w:rPr>
              <m:t>19</m:t>
            </m:r>
          </m:e>
        </m:d>
        <m:r>
          <w:rPr>
            <w:rFonts w:ascii="Cambria Math" w:hAnsi="Cambria Math" w:cs="Arial"/>
          </w:rPr>
          <m:t>=13.48, p&lt;0.0001</m:t>
        </m:r>
      </m:oMath>
      <w:r>
        <w:rPr>
          <w:rFonts w:ascii="Arial" w:hAnsi="Arial" w:cs="Arial"/>
        </w:rPr>
        <w:t>). Detection accuracy was higher in the structured condition (</w:t>
      </w:r>
      <m:oMath>
        <m:r>
          <w:rPr>
            <w:rFonts w:ascii="Cambria Math" w:hAnsi="Cambria Math" w:cs="Arial"/>
          </w:rPr>
          <m:t>M=0.84, sd=0.36</m:t>
        </m:r>
      </m:oMath>
      <w:r>
        <w:rPr>
          <w:rFonts w:ascii="Arial" w:hAnsi="Arial" w:cs="Arial"/>
        </w:rPr>
        <w:t>) than in the random condition (</w:t>
      </w:r>
      <m:oMath>
        <m:r>
          <w:rPr>
            <w:rFonts w:ascii="Cambria Math" w:hAnsi="Cambria Math" w:cs="Arial"/>
          </w:rPr>
          <m:t>M=0.80, sd=0.4</m:t>
        </m:r>
      </m:oMath>
      <w:r>
        <w:rPr>
          <w:rFonts w:ascii="Arial" w:eastAsiaTheme="minorEastAsia" w:hAnsi="Arial" w:cs="Arial"/>
        </w:rPr>
        <w:t>), but this difference was not significant when tested through a one-s</w:t>
      </w:r>
      <w:proofErr w:type="spellStart"/>
      <w:r>
        <w:rPr>
          <w:rFonts w:ascii="Arial" w:eastAsiaTheme="minorEastAsia" w:hAnsi="Arial" w:cs="Arial"/>
        </w:rPr>
        <w:t>ided</w:t>
      </w:r>
      <w:proofErr w:type="spellEnd"/>
      <w:r>
        <w:rPr>
          <w:rFonts w:ascii="Arial" w:eastAsiaTheme="minorEastAsia" w:hAnsi="Arial" w:cs="Arial"/>
        </w:rPr>
        <w:t xml:space="preserve"> test predicting the mean for </w:t>
      </w:r>
      <w:r w:rsidR="00FD3744">
        <w:rPr>
          <w:rFonts w:ascii="Arial" w:eastAsiaTheme="minorEastAsia" w:hAnsi="Arial" w:cs="Arial"/>
        </w:rPr>
        <w:t>the structured condition</w:t>
      </w:r>
      <w:r>
        <w:rPr>
          <w:rFonts w:ascii="Arial" w:eastAsiaTheme="minorEastAsia" w:hAnsi="Arial" w:cs="Arial"/>
        </w:rPr>
        <w:t xml:space="preserve"> to be greater than random (</w:t>
      </w:r>
      <m:oMath>
        <m:r>
          <w:rPr>
            <w:rFonts w:ascii="Cambria Math" w:eastAsiaTheme="minorEastAsia" w:hAnsi="Cambria Math" w:cs="Arial"/>
          </w:rPr>
          <m:t>t</m:t>
        </m:r>
        <m:d>
          <m:dPr>
            <m:ctrlPr>
              <w:rPr>
                <w:rFonts w:ascii="Cambria Math" w:eastAsiaTheme="minorEastAsia" w:hAnsi="Cambria Math" w:cs="Arial"/>
                <w:i/>
              </w:rPr>
            </m:ctrlPr>
          </m:dPr>
          <m:e>
            <m:r>
              <w:rPr>
                <w:rFonts w:ascii="Cambria Math" w:eastAsiaTheme="minorEastAsia" w:hAnsi="Cambria Math" w:cs="Arial"/>
              </w:rPr>
              <m:t>36.2</m:t>
            </m:r>
          </m:e>
        </m:d>
        <m:r>
          <w:rPr>
            <w:rFonts w:ascii="Cambria Math" w:eastAsiaTheme="minorEastAsia" w:hAnsi="Cambria Math" w:cs="Arial"/>
          </w:rPr>
          <m:t>= -1.37, p=0.089</m:t>
        </m:r>
      </m:oMath>
      <w:r>
        <w:rPr>
          <w:rFonts w:ascii="Arial" w:eastAsiaTheme="minorEastAsia" w:hAnsi="Arial" w:cs="Arial"/>
        </w:rPr>
        <w:t>).</w:t>
      </w:r>
      <w:ins w:id="599" w:author="Ava" w:date="2020-09-14T18:00:00Z">
        <w:r w:rsidR="00494ACB">
          <w:rPr>
            <w:rFonts w:ascii="Arial" w:eastAsiaTheme="minorEastAsia" w:hAnsi="Arial" w:cs="Arial"/>
          </w:rPr>
          <w:t xml:space="preserve"> </w:t>
        </w:r>
      </w:ins>
      <w:del w:id="600" w:author="Ava" w:date="2020-09-14T18:00:00Z">
        <w:r w:rsidDel="00494ACB">
          <w:rPr>
            <w:rFonts w:ascii="Arial" w:eastAsiaTheme="minorEastAsia" w:hAnsi="Arial" w:cs="Arial"/>
          </w:rPr>
          <w:delText xml:space="preserve"> (</w:delText>
        </w:r>
        <w:r w:rsidRPr="006E03D6" w:rsidDel="00494ACB">
          <w:rPr>
            <w:rFonts w:ascii="Arial" w:eastAsiaTheme="minorEastAsia" w:hAnsi="Arial" w:cs="Arial"/>
            <w:b/>
          </w:rPr>
          <w:delText>Fig. S2, Table S2</w:delText>
        </w:r>
        <w:r w:rsidDel="00494ACB">
          <w:rPr>
            <w:rFonts w:ascii="Arial" w:eastAsiaTheme="minorEastAsia" w:hAnsi="Arial" w:cs="Arial"/>
          </w:rPr>
          <w:delText>)</w:delText>
        </w:r>
        <w:commentRangeEnd w:id="592"/>
        <w:r w:rsidDel="00494ACB">
          <w:rPr>
            <w:rStyle w:val="CommentReference"/>
          </w:rPr>
          <w:commentReference w:id="592"/>
        </w:r>
        <w:r w:rsidDel="00494ACB">
          <w:rPr>
            <w:rFonts w:ascii="Arial" w:eastAsiaTheme="minorEastAsia" w:hAnsi="Arial" w:cs="Arial"/>
          </w:rPr>
          <w:delText xml:space="preserve"> </w:delText>
        </w:r>
      </w:del>
      <w:r>
        <w:rPr>
          <w:rFonts w:ascii="Arial" w:eastAsiaTheme="minorEastAsia" w:hAnsi="Arial" w:cs="Arial"/>
        </w:rPr>
        <w:t xml:space="preserve">We </w:t>
      </w:r>
      <w:r w:rsidR="005351B0">
        <w:rPr>
          <w:rFonts w:ascii="Arial" w:eastAsiaTheme="minorEastAsia" w:hAnsi="Arial" w:cs="Arial"/>
        </w:rPr>
        <w:t xml:space="preserve">additionally </w:t>
      </w:r>
      <w:del w:id="601" w:author="Ava" w:date="2020-09-14T18:00:00Z">
        <w:r w:rsidDel="00494ACB">
          <w:rPr>
            <w:rFonts w:ascii="Arial" w:eastAsiaTheme="minorEastAsia" w:hAnsi="Arial" w:cs="Arial"/>
          </w:rPr>
          <w:delText>checked to see if</w:delText>
        </w:r>
      </w:del>
      <w:ins w:id="602" w:author="Ava" w:date="2020-09-14T18:00:00Z">
        <w:r w:rsidR="00494ACB">
          <w:rPr>
            <w:rFonts w:ascii="Arial" w:eastAsiaTheme="minorEastAsia" w:hAnsi="Arial" w:cs="Arial"/>
          </w:rPr>
          <w:t>tested for an effect of</w:t>
        </w:r>
      </w:ins>
      <w:r>
        <w:rPr>
          <w:rFonts w:ascii="Arial" w:eastAsiaTheme="minorEastAsia" w:hAnsi="Arial" w:cs="Arial"/>
        </w:rPr>
        <w:t xml:space="preserve"> ordinal position</w:t>
      </w:r>
      <w:ins w:id="603" w:author="Ava" w:date="2020-09-14T18:01:00Z">
        <w:r w:rsidR="00494ACB">
          <w:rPr>
            <w:rFonts w:ascii="Arial" w:eastAsiaTheme="minorEastAsia" w:hAnsi="Arial" w:cs="Arial"/>
          </w:rPr>
          <w:t>, pseudoword, or syllable identity on accuracy.</w:t>
        </w:r>
      </w:ins>
      <w:r>
        <w:rPr>
          <w:rFonts w:ascii="Arial" w:eastAsiaTheme="minorEastAsia" w:hAnsi="Arial" w:cs="Arial"/>
        </w:rPr>
        <w:t xml:space="preserve"> </w:t>
      </w:r>
      <w:ins w:id="604" w:author="Ava" w:date="2020-09-14T18:02:00Z">
        <w:r w:rsidR="00494ACB">
          <w:rPr>
            <w:rFonts w:ascii="Arial" w:eastAsiaTheme="minorEastAsia" w:hAnsi="Arial" w:cs="Arial"/>
          </w:rPr>
          <w:t xml:space="preserve">We found that accuracy varied by target syllable and following the same procedure as in Experiment 1 to ensure this source of variability did not spuriously induce the graded RT effect. </w:t>
        </w:r>
      </w:ins>
      <w:del w:id="605" w:author="Ava" w:date="2020-09-14T18:03:00Z">
        <w:r w:rsidDel="00494ACB">
          <w:rPr>
            <w:rFonts w:ascii="Arial" w:eastAsiaTheme="minorEastAsia" w:hAnsi="Arial" w:cs="Arial"/>
          </w:rPr>
          <w:delText xml:space="preserve">and word yielded difference effects on accuracy in the structured condition, and if syllable identity did so in both conditions. </w:delText>
        </w:r>
      </w:del>
      <w:r>
        <w:rPr>
          <w:rFonts w:ascii="Arial" w:eastAsiaTheme="minorEastAsia" w:hAnsi="Arial" w:cs="Arial"/>
        </w:rPr>
        <w:t>(See Supplementary Materials</w:t>
      </w:r>
      <w:ins w:id="606" w:author="Ava" w:date="2020-09-14T18:03:00Z">
        <w:r w:rsidR="00494ACB">
          <w:rPr>
            <w:rFonts w:ascii="Arial" w:eastAsiaTheme="minorEastAsia" w:hAnsi="Arial" w:cs="Arial"/>
          </w:rPr>
          <w:t xml:space="preserve">, </w:t>
        </w:r>
        <w:r w:rsidR="00494ACB">
          <w:rPr>
            <w:rFonts w:ascii="Arial" w:eastAsiaTheme="minorEastAsia" w:hAnsi="Arial" w:cs="Arial"/>
            <w:b/>
          </w:rPr>
          <w:t>Fig. S1b</w:t>
        </w:r>
      </w:ins>
      <w:del w:id="607" w:author="Ava" w:date="2020-09-14T18:03:00Z">
        <w:r w:rsidDel="00494ACB">
          <w:rPr>
            <w:rFonts w:ascii="Arial" w:eastAsiaTheme="minorEastAsia" w:hAnsi="Arial" w:cs="Arial"/>
          </w:rPr>
          <w:delText>.</w:delText>
        </w:r>
      </w:del>
      <w:r>
        <w:rPr>
          <w:rFonts w:ascii="Arial" w:eastAsiaTheme="minorEastAsia" w:hAnsi="Arial" w:cs="Arial"/>
        </w:rPr>
        <w:t>)</w:t>
      </w:r>
    </w:p>
    <w:p w14:paraId="2AC4D40B" w14:textId="77777777" w:rsidR="00617272" w:rsidRPr="00621461" w:rsidRDefault="00617272">
      <w:pPr>
        <w:autoSpaceDE w:val="0"/>
        <w:autoSpaceDN w:val="0"/>
        <w:adjustRightInd w:val="0"/>
        <w:spacing w:before="240" w:after="16" w:line="276" w:lineRule="auto"/>
        <w:jc w:val="both"/>
        <w:rPr>
          <w:rFonts w:ascii="Arial" w:hAnsi="Arial" w:cs="Arial"/>
        </w:rPr>
        <w:pPrChange w:id="608" w:author="Ava" w:date="2020-09-14T17:51:00Z">
          <w:pPr>
            <w:autoSpaceDE w:val="0"/>
            <w:autoSpaceDN w:val="0"/>
            <w:adjustRightInd w:val="0"/>
            <w:spacing w:after="0" w:line="240" w:lineRule="auto"/>
            <w:jc w:val="both"/>
          </w:pPr>
        </w:pPrChange>
      </w:pPr>
    </w:p>
    <w:p w14:paraId="5C0778F8" w14:textId="77777777" w:rsidR="00617272" w:rsidRPr="005C0E39" w:rsidRDefault="00617272">
      <w:pPr>
        <w:spacing w:before="240" w:after="16" w:line="276" w:lineRule="auto"/>
        <w:rPr>
          <w:rFonts w:ascii="Arial" w:hAnsi="Arial" w:cs="Arial"/>
          <w:b/>
          <w:i/>
        </w:rPr>
        <w:pPrChange w:id="609" w:author="Ava" w:date="2020-09-14T17:51:00Z">
          <w:pPr/>
        </w:pPrChange>
      </w:pPr>
      <w:r w:rsidRPr="00DD26DA">
        <w:rPr>
          <w:rFonts w:ascii="Arial" w:hAnsi="Arial" w:cs="Arial"/>
          <w:b/>
          <w:i/>
        </w:rPr>
        <w:t>Ordinal Position in Structured Stream Modulates Reaction Time</w:t>
      </w:r>
    </w:p>
    <w:p w14:paraId="25B8AD2B" w14:textId="77777777" w:rsidR="00617272" w:rsidDel="003924D1" w:rsidRDefault="00617272">
      <w:pPr>
        <w:autoSpaceDE w:val="0"/>
        <w:autoSpaceDN w:val="0"/>
        <w:adjustRightInd w:val="0"/>
        <w:spacing w:before="240" w:after="16" w:line="276" w:lineRule="auto"/>
        <w:jc w:val="both"/>
        <w:rPr>
          <w:del w:id="610" w:author="Ava" w:date="2020-09-14T17:50:00Z"/>
          <w:rFonts w:ascii="Arial" w:hAnsi="Arial" w:cs="Arial"/>
        </w:rPr>
        <w:pPrChange w:id="611" w:author="Ava" w:date="2020-09-14T17:51:00Z">
          <w:pPr>
            <w:autoSpaceDE w:val="0"/>
            <w:autoSpaceDN w:val="0"/>
            <w:adjustRightInd w:val="0"/>
            <w:spacing w:after="0" w:line="240" w:lineRule="auto"/>
            <w:jc w:val="both"/>
          </w:pPr>
        </w:pPrChange>
      </w:pPr>
      <w:r>
        <w:rPr>
          <w:rFonts w:ascii="Arial" w:hAnsi="Arial" w:cs="Arial"/>
        </w:rPr>
        <w:t xml:space="preserve">We performed a modelling procedure similar to that from Experiment 1. Our hypothesis stated that reaction times (in seconds) </w:t>
      </w:r>
      <w:proofErr w:type="gramStart"/>
      <w:r>
        <w:rPr>
          <w:rFonts w:ascii="Arial" w:hAnsi="Arial" w:cs="Arial"/>
        </w:rPr>
        <w:t>would be predicted</w:t>
      </w:r>
      <w:proofErr w:type="gramEnd"/>
      <w:r>
        <w:rPr>
          <w:rFonts w:ascii="Arial" w:hAnsi="Arial" w:cs="Arial"/>
        </w:rPr>
        <w:t xml:space="preserve"> by a combination of ordinal position and condition (structured, random). We included subject as a nested effect within condition order (whether participants completed the structured condition before the random condition, or vice versa), as condition order was our between-subjects variable. We further specified the random effects term by allowing random intercepts and uncorrelated random effects for each level of condition. This structure allows the graded RT curve for each participant to vary between conditions, as well as their baseline RT (intercept). (See </w:t>
      </w:r>
      <w:r>
        <w:rPr>
          <w:rFonts w:ascii="Arial" w:hAnsi="Arial" w:cs="Arial"/>
          <w:b/>
        </w:rPr>
        <w:t>Table S4</w:t>
      </w:r>
      <w:r>
        <w:rPr>
          <w:rFonts w:ascii="Arial" w:hAnsi="Arial" w:cs="Arial"/>
        </w:rPr>
        <w:t xml:space="preserve"> for regression results.) </w:t>
      </w:r>
    </w:p>
    <w:p w14:paraId="38D813C0" w14:textId="77777777" w:rsidR="00617272" w:rsidRDefault="00617272">
      <w:pPr>
        <w:autoSpaceDE w:val="0"/>
        <w:autoSpaceDN w:val="0"/>
        <w:adjustRightInd w:val="0"/>
        <w:spacing w:before="240" w:after="16" w:line="276" w:lineRule="auto"/>
        <w:jc w:val="both"/>
        <w:rPr>
          <w:rFonts w:ascii="Arial" w:hAnsi="Arial" w:cs="Arial"/>
        </w:rPr>
        <w:pPrChange w:id="612" w:author="Ava" w:date="2020-09-14T17:51:00Z">
          <w:pPr>
            <w:autoSpaceDE w:val="0"/>
            <w:autoSpaceDN w:val="0"/>
            <w:adjustRightInd w:val="0"/>
            <w:spacing w:after="0" w:line="240" w:lineRule="auto"/>
            <w:jc w:val="both"/>
          </w:pPr>
        </w:pPrChange>
      </w:pPr>
    </w:p>
    <w:p w14:paraId="74B01B94" w14:textId="54F95BF2" w:rsidR="0073078B" w:rsidRDefault="00617272">
      <w:pPr>
        <w:keepNext/>
        <w:autoSpaceDE w:val="0"/>
        <w:autoSpaceDN w:val="0"/>
        <w:adjustRightInd w:val="0"/>
        <w:spacing w:before="240" w:after="16" w:line="276" w:lineRule="auto"/>
        <w:jc w:val="both"/>
        <w:rPr>
          <w:ins w:id="613" w:author="Ava" w:date="2020-09-14T18:47:00Z"/>
          <w:rFonts w:ascii="Arial" w:hAnsi="Arial" w:cs="Arial"/>
        </w:rPr>
        <w:pPrChange w:id="614" w:author="Ava" w:date="2020-09-14T17:51:00Z">
          <w:pPr>
            <w:keepNext/>
            <w:autoSpaceDE w:val="0"/>
            <w:autoSpaceDN w:val="0"/>
            <w:adjustRightInd w:val="0"/>
            <w:spacing w:after="0" w:line="240" w:lineRule="auto"/>
            <w:jc w:val="both"/>
          </w:pPr>
        </w:pPrChange>
      </w:pPr>
      <w:r>
        <w:rPr>
          <w:rFonts w:ascii="Arial" w:hAnsi="Arial" w:cs="Arial"/>
        </w:rPr>
        <w:t>We observed an interaction between</w:t>
      </w:r>
      <w:r w:rsidR="001D6F04">
        <w:rPr>
          <w:rFonts w:ascii="Arial" w:hAnsi="Arial" w:cs="Arial"/>
        </w:rPr>
        <w:t xml:space="preserve"> ordinal position and </w:t>
      </w:r>
      <w:del w:id="615" w:author="Ava" w:date="2020-09-15T16:04:00Z">
        <w:r w:rsidR="001D6F04" w:rsidDel="006A3869">
          <w:rPr>
            <w:rFonts w:ascii="Arial" w:hAnsi="Arial" w:cs="Arial"/>
          </w:rPr>
          <w:delText>session</w:delText>
        </w:r>
      </w:del>
      <w:ins w:id="616" w:author="Ava" w:date="2020-09-15T16:04:00Z">
        <w:r w:rsidR="006A3869">
          <w:rPr>
            <w:rFonts w:ascii="Arial" w:hAnsi="Arial" w:cs="Arial"/>
          </w:rPr>
          <w:t>condition</w:t>
        </w:r>
      </w:ins>
      <w:r>
        <w:rPr>
          <w:rFonts w:ascii="Arial" w:hAnsi="Arial" w:cs="Arial"/>
        </w:rPr>
        <w:t xml:space="preserve">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2,  </m:t>
            </m:r>
            <m:r>
              <w:rPr>
                <w:rFonts w:ascii="Cambria Math" w:hAnsi="Cambria Math" w:cs="Arial"/>
              </w:rPr>
              <m:t>N</m:t>
            </m:r>
            <m:r>
              <m:rPr>
                <m:sty m:val="p"/>
              </m:rPr>
              <w:rPr>
                <w:rFonts w:ascii="Cambria Math" w:hAnsi="Cambria Math" w:cs="Arial"/>
              </w:rPr>
              <m:t xml:space="preserve"> = 20</m:t>
            </m:r>
          </m:e>
        </m:d>
        <m:r>
          <m:rPr>
            <m:sty m:val="p"/>
          </m:rPr>
          <w:rPr>
            <w:rFonts w:ascii="Cambria Math" w:hAnsi="Cambria Math" w:cs="Arial"/>
          </w:rPr>
          <m:t xml:space="preserve">= 59.16,  </m:t>
        </m:r>
        <m:r>
          <w:rPr>
            <w:rFonts w:ascii="Cambria Math" w:hAnsi="Cambria Math" w:cs="Arial"/>
          </w:rPr>
          <m:t>p</m:t>
        </m:r>
        <m:r>
          <m:rPr>
            <m:sty m:val="p"/>
          </m:rPr>
          <w:rPr>
            <w:rFonts w:ascii="Cambria Math" w:hAnsi="Cambria Math" w:cs="Arial"/>
          </w:rPr>
          <m:t>&lt;0.0001</m:t>
        </m:r>
        <m:r>
          <w:ins w:id="617" w:author="Ava" w:date="2020-09-14T18:27:00Z">
            <m:rPr>
              <m:sty m:val="p"/>
            </m:rPr>
            <w:rPr>
              <w:rFonts w:ascii="Cambria Math" w:hAnsi="Cambria Math" w:cs="Arial"/>
            </w:rPr>
            <m:t xml:space="preserve">, </m:t>
          </w:ins>
        </m:r>
        <m:r>
          <w:ins w:id="618" w:author="Ava" w:date="2020-09-14T18:28:00Z">
            <m:rPr>
              <m:nor/>
            </m:rPr>
            <w:rPr>
              <w:rFonts w:ascii="Cambria Math" w:hAnsi="Cambria Math" w:cs="Arial"/>
            </w:rPr>
            <m:t>Type II</m:t>
          </w:ins>
        </m:r>
      </m:oMath>
      <w:r>
        <w:rPr>
          <w:rFonts w:ascii="Arial" w:hAnsi="Arial" w:cs="Arial"/>
        </w:rPr>
        <w:t xml:space="preserve">). We then performed two planned contrasts. First, we evaluated the effect of ordinal position within each level of condition (i.e. to determine the modulation of reaction times for each condition). </w:t>
      </w:r>
      <w:ins w:id="619" w:author="Ava" w:date="2020-09-14T18:42:00Z">
        <w:r w:rsidR="0073078B">
          <w:rPr>
            <w:rFonts w:ascii="Arial" w:hAnsi="Arial" w:cs="Arial"/>
          </w:rPr>
          <w:t xml:space="preserve">As in Experiment 1, we observed </w:t>
        </w:r>
      </w:ins>
      <w:ins w:id="620" w:author="Ava" w:date="2020-09-14T18:43:00Z">
        <w:r w:rsidR="0073078B">
          <w:rPr>
            <w:rFonts w:ascii="Arial" w:hAnsi="Arial" w:cs="Arial"/>
          </w:rPr>
          <w:t>slower RTs to word-initial syllables (</w:t>
        </w:r>
        <m:oMath>
          <m:r>
            <w:rPr>
              <w:rFonts w:ascii="Cambria Math" w:hAnsi="Cambria Math" w:cs="Arial"/>
            </w:rPr>
            <m:t>M=580 ms, SD=140</m:t>
          </m:r>
        </m:oMath>
      </w:ins>
      <m:oMath>
        <m:r>
          <w:ins w:id="621" w:author="Ava" w:date="2020-09-14T18:44:00Z">
            <w:rPr>
              <w:rFonts w:ascii="Cambria Math" w:hAnsi="Cambria Math" w:cs="Arial"/>
            </w:rPr>
            <m:t xml:space="preserve"> ms</m:t>
          </w:ins>
        </m:r>
      </m:oMath>
      <w:ins w:id="622" w:author="Ava" w:date="2020-09-14T18:43:00Z">
        <w:r w:rsidR="0073078B">
          <w:rPr>
            <w:rFonts w:ascii="Arial" w:hAnsi="Arial" w:cs="Arial"/>
          </w:rPr>
          <w:t xml:space="preserve">) </w:t>
        </w:r>
      </w:ins>
      <w:ins w:id="623" w:author="Ava" w:date="2020-09-14T18:44:00Z">
        <w:r w:rsidR="0073078B">
          <w:rPr>
            <w:rFonts w:ascii="Arial" w:hAnsi="Arial" w:cs="Arial"/>
          </w:rPr>
          <w:t>than to word-medial syllables (</w:t>
        </w:r>
        <m:oMath>
          <m:r>
            <w:rPr>
              <w:rFonts w:ascii="Cambria Math" w:hAnsi="Cambria Math" w:cs="Arial"/>
            </w:rPr>
            <m:t xml:space="preserve">M=509 ms, SD=133 ms; </m:t>
          </m:r>
        </m:oMath>
      </w:ins>
      <m:oMath>
        <m:r>
          <w:ins w:id="624" w:author="Ava" w:date="2020-09-14T18:45:00Z">
            <w:rPr>
              <w:rFonts w:ascii="Cambria Math" w:eastAsiaTheme="minorEastAsia" w:hAnsi="Cambria Math" w:cs="Arial"/>
            </w:rPr>
            <m:t>z</m:t>
          </w:ins>
        </m:r>
        <m:d>
          <m:dPr>
            <m:ctrlPr>
              <w:ins w:id="625" w:author="Ava" w:date="2020-09-14T18:45:00Z">
                <w:rPr>
                  <w:rFonts w:ascii="Cambria Math" w:eastAsiaTheme="minorEastAsia" w:hAnsi="Cambria Math" w:cs="Arial"/>
                  <w:i/>
                </w:rPr>
              </w:ins>
            </m:ctrlPr>
          </m:dPr>
          <m:e>
            <m:r>
              <w:ins w:id="626" w:author="Ava" w:date="2020-09-14T18:45:00Z">
                <w:rPr>
                  <w:rFonts w:ascii="Cambria Math" w:eastAsiaTheme="minorEastAsia" w:hAnsi="Cambria Math" w:cs="Arial"/>
                </w:rPr>
                <m:t>Inf</m:t>
              </w:ins>
            </m:r>
          </m:e>
        </m:d>
        <m:r>
          <w:ins w:id="627" w:author="Ava" w:date="2020-09-14T18:45:00Z">
            <w:rPr>
              <w:rFonts w:ascii="Cambria Math" w:eastAsiaTheme="minorEastAsia" w:hAnsi="Cambria Math" w:cs="Arial"/>
            </w:rPr>
            <m:t>=</m:t>
          </w:ins>
        </m:r>
        <m:r>
          <w:ins w:id="628" w:author="Ava" w:date="2020-09-14T18:45:00Z">
            <w:rPr>
              <w:rFonts w:ascii="Cambria Math" w:eastAsiaTheme="minorEastAsia" w:hAnsi="Cambria Math" w:cs="Arial"/>
            </w:rPr>
            <w:lastRenderedPageBreak/>
            <m:t>12.69,p&lt;0.001, d=0.56</m:t>
          </w:ins>
        </m:r>
      </m:oMath>
      <w:ins w:id="629" w:author="Ava" w:date="2020-09-14T18:44:00Z">
        <w:r w:rsidR="0073078B">
          <w:rPr>
            <w:rFonts w:ascii="Arial" w:hAnsi="Arial" w:cs="Arial"/>
          </w:rPr>
          <w:t>)</w:t>
        </w:r>
      </w:ins>
      <w:ins w:id="630" w:author="Ava" w:date="2020-09-14T18:45:00Z">
        <w:r w:rsidR="0073078B">
          <w:rPr>
            <w:rFonts w:ascii="Arial" w:hAnsi="Arial" w:cs="Arial"/>
          </w:rPr>
          <w:t>, and word-final syllables (</w:t>
        </w:r>
        <m:oMath>
          <m:r>
            <w:rPr>
              <w:rFonts w:ascii="Cambria Math" w:hAnsi="Cambria Math" w:cs="Arial"/>
            </w:rPr>
            <m:t>M=489 ms, SD=128 ms;z</m:t>
          </m:r>
          <m:d>
            <m:dPr>
              <m:ctrlPr>
                <w:rPr>
                  <w:rFonts w:ascii="Cambria Math" w:hAnsi="Cambria Math" w:cs="Arial"/>
                  <w:i/>
                </w:rPr>
              </m:ctrlPr>
            </m:dPr>
            <m:e>
              <m:r>
                <w:rPr>
                  <w:rFonts w:ascii="Cambria Math" w:hAnsi="Cambria Math" w:cs="Arial"/>
                </w:rPr>
                <m:t>Inf</m:t>
              </m:r>
            </m:e>
          </m:d>
          <m:r>
            <w:rPr>
              <w:rFonts w:ascii="Cambria Math" w:hAnsi="Cambria Math" w:cs="Arial"/>
            </w:rPr>
            <m:t>=16.37, p&lt;0.001, d=0.73</m:t>
          </m:r>
        </m:oMath>
        <w:r w:rsidR="0073078B">
          <w:rPr>
            <w:rFonts w:ascii="Arial" w:hAnsi="Arial" w:cs="Arial"/>
          </w:rPr>
          <w:t>)</w:t>
        </w:r>
      </w:ins>
      <w:ins w:id="631" w:author="Ava" w:date="2020-09-14T18:46:00Z">
        <w:r w:rsidR="0073078B">
          <w:rPr>
            <w:rFonts w:ascii="Arial" w:hAnsi="Arial" w:cs="Arial"/>
          </w:rPr>
          <w:t xml:space="preserve">. The drop in mean RT between word-medial and word-final syllables was smaller but also significant </w:t>
        </w:r>
      </w:ins>
      <w:commentRangeStart w:id="632"/>
      <w:del w:id="633" w:author="Ava" w:date="2020-09-14T18:46:00Z">
        <w:r w:rsidDel="0073078B">
          <w:rPr>
            <w:rFonts w:ascii="Arial" w:hAnsi="Arial" w:cs="Arial"/>
          </w:rPr>
          <w:delText>We observed a significant drop in estimated means between positions 1 (</w:delText>
        </w:r>
        <m:oMath>
          <m:r>
            <w:rPr>
              <w:rFonts w:ascii="Cambria Math" w:hAnsi="Cambria Math" w:cs="Arial"/>
            </w:rPr>
            <m:t>M = 0.581, SE = 0.011</m:t>
          </m:r>
        </m:oMath>
        <w:r w:rsidDel="0073078B">
          <w:rPr>
            <w:rFonts w:ascii="Arial" w:hAnsi="Arial" w:cs="Arial"/>
          </w:rPr>
          <w:delText>) and 2 (</w:delText>
        </w:r>
        <m:oMath>
          <m:r>
            <w:rPr>
              <w:rFonts w:ascii="Cambria Math" w:hAnsi="Cambria Math" w:cs="Arial"/>
            </w:rPr>
            <m:t>M = 0.565, SE = 0.011</m:t>
          </m:r>
        </m:oMath>
        <w:r w:rsidDel="0073078B">
          <w:rPr>
            <w:rFonts w:ascii="Arial" w:eastAsiaTheme="minorEastAsia" w:hAnsi="Arial" w:cs="Arial"/>
          </w:rPr>
          <w:delText>;</w:delText>
        </w:r>
      </w:del>
      <w:del w:id="634" w:author="Ava" w:date="2020-09-14T18:45:00Z">
        <w:r w:rsidDel="0073078B">
          <w:rPr>
            <w:rFonts w:ascii="Arial" w:eastAsiaTheme="minorEastAsia" w:hAnsi="Arial" w:cs="Arial"/>
          </w:rPr>
          <w:delText xml:space="preserve"> </w:delText>
        </w:r>
        <m:oMath>
          <m:r>
            <w:rPr>
              <w:rFonts w:ascii="Cambria Math" w:eastAsiaTheme="minorEastAsia" w:hAnsi="Cambria Math" w:cs="Arial"/>
            </w:rPr>
            <m:t>z</m:t>
          </m:r>
          <m:d>
            <m:dPr>
              <m:ctrlPr>
                <w:rPr>
                  <w:rFonts w:ascii="Cambria Math" w:eastAsiaTheme="minorEastAsia" w:hAnsi="Cambria Math" w:cs="Arial"/>
                  <w:i/>
                </w:rPr>
              </m:ctrlPr>
            </m:dPr>
            <m:e>
              <m:r>
                <w:rPr>
                  <w:rFonts w:ascii="Cambria Math" w:eastAsiaTheme="minorEastAsia" w:hAnsi="Cambria Math" w:cs="Arial"/>
                </w:rPr>
                <m:t>Inf</m:t>
              </m:r>
            </m:e>
          </m:d>
          <m:r>
            <w:rPr>
              <w:rFonts w:ascii="Cambria Math" w:eastAsiaTheme="minorEastAsia" w:hAnsi="Cambria Math" w:cs="Arial"/>
            </w:rPr>
            <m:t>=12.69,p&lt;0.001, d=0.56</m:t>
          </m:r>
        </m:oMath>
      </w:del>
      <w:del w:id="635" w:author="Ava" w:date="2020-09-14T18:46:00Z">
        <w:r w:rsidDel="0073078B">
          <w:rPr>
            <w:rFonts w:ascii="Arial" w:hAnsi="Arial" w:cs="Arial"/>
          </w:rPr>
          <w:delText>), as well as between 1 and 3 (</w:delText>
        </w:r>
        <m:oMath>
          <m:r>
            <w:rPr>
              <w:rFonts w:ascii="Cambria Math" w:hAnsi="Cambria Math" w:cs="Arial"/>
            </w:rPr>
            <m:t>M = 0.534, SE = 0.01;</m:t>
          </m:r>
        </m:oMath>
      </w:del>
      <m:oMath>
        <m:r>
          <w:del w:id="636" w:author="Ava" w:date="2020-09-14T18:45:00Z">
            <w:rPr>
              <w:rFonts w:ascii="Cambria Math" w:hAnsi="Cambria Math" w:cs="Arial"/>
            </w:rPr>
            <m:t>z</m:t>
          </w:del>
        </m:r>
        <m:d>
          <m:dPr>
            <m:ctrlPr>
              <w:del w:id="637" w:author="Ava" w:date="2020-09-14T18:45:00Z">
                <w:rPr>
                  <w:rFonts w:ascii="Cambria Math" w:hAnsi="Cambria Math" w:cs="Arial"/>
                  <w:i/>
                </w:rPr>
              </w:del>
            </m:ctrlPr>
          </m:dPr>
          <m:e>
            <m:r>
              <w:del w:id="638" w:author="Ava" w:date="2020-09-14T18:45:00Z">
                <w:rPr>
                  <w:rFonts w:ascii="Cambria Math" w:hAnsi="Cambria Math" w:cs="Arial"/>
                </w:rPr>
                <m:t>Inf</m:t>
              </w:del>
            </m:r>
          </m:e>
        </m:d>
        <m:r>
          <w:del w:id="639" w:author="Ava" w:date="2020-09-14T18:45:00Z">
            <w:rPr>
              <w:rFonts w:ascii="Cambria Math" w:hAnsi="Cambria Math" w:cs="Arial"/>
            </w:rPr>
            <m:t>=16.37, p&lt;0.001, d=0.73</m:t>
          </w:del>
        </m:r>
      </m:oMath>
      <w:del w:id="640" w:author="Ava" w:date="2020-09-14T18:46:00Z">
        <w:r w:rsidDel="0073078B">
          <w:rPr>
            <w:rFonts w:ascii="Arial" w:hAnsi="Arial" w:cs="Arial"/>
          </w:rPr>
          <w:delText xml:space="preserve">) in the structured condition. There was a smaller, but also statistically significant decrease in means between positions 2 – 3 </w:delText>
        </w:r>
      </w:del>
      <w:r>
        <w:rPr>
          <w:rFonts w:ascii="Arial" w:hAnsi="Arial" w:cs="Arial"/>
        </w:rPr>
        <w:t>(</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=12.42, p</m:t>
        </m:r>
        <m:r>
          <w:ins w:id="641" w:author="Ava" w:date="2020-09-14T18:30:00Z">
            <w:rPr>
              <w:rFonts w:ascii="Cambria Math" w:hAnsi="Cambria Math" w:cs="Arial"/>
            </w:rPr>
            <m:t>=</m:t>
          </w:ins>
        </m:r>
        <m:r>
          <w:del w:id="642" w:author="Ava" w:date="2020-09-14T18:30:00Z">
            <w:rPr>
              <w:rFonts w:ascii="Cambria Math" w:hAnsi="Cambria Math" w:cs="Arial"/>
            </w:rPr>
            <m:t>&lt;</m:t>
          </w:del>
        </m:r>
        <m:r>
          <w:rPr>
            <w:rFonts w:ascii="Cambria Math" w:hAnsi="Cambria Math" w:cs="Arial"/>
          </w:rPr>
          <m:t>0.00</m:t>
        </m:r>
        <m:r>
          <w:ins w:id="643" w:author="Ava" w:date="2020-09-14T18:29:00Z">
            <w:rPr>
              <w:rFonts w:ascii="Cambria Math" w:hAnsi="Cambria Math" w:cs="Arial"/>
            </w:rPr>
            <m:t>02</m:t>
          </w:ins>
        </m:r>
        <m:r>
          <w:del w:id="644" w:author="Ava" w:date="2020-09-14T18:29:00Z">
            <w:rPr>
              <w:rFonts w:ascii="Cambria Math" w:hAnsi="Cambria Math" w:cs="Arial"/>
            </w:rPr>
            <m:t>1</m:t>
          </w:del>
        </m:r>
        <m:r>
          <w:rPr>
            <w:rFonts w:ascii="Cambria Math" w:hAnsi="Cambria Math" w:cs="Arial"/>
          </w:rPr>
          <m:t>, d= 0.17</m:t>
        </m:r>
      </m:oMath>
      <w:r>
        <w:rPr>
          <w:rFonts w:ascii="Arial" w:hAnsi="Arial" w:cs="Arial"/>
        </w:rPr>
        <w:t>). (</w:t>
      </w:r>
      <w:r w:rsidR="005E4839">
        <w:rPr>
          <w:rFonts w:ascii="Arial" w:hAnsi="Arial" w:cs="Arial"/>
          <w:b/>
        </w:rPr>
        <w:t xml:space="preserve">Fig. </w:t>
      </w:r>
      <w:ins w:id="645" w:author="Ava" w:date="2020-09-14T18:46:00Z">
        <w:r w:rsidR="0073078B">
          <w:rPr>
            <w:rFonts w:ascii="Arial" w:hAnsi="Arial" w:cs="Arial"/>
            <w:b/>
          </w:rPr>
          <w:t>2</w:t>
        </w:r>
      </w:ins>
      <w:del w:id="646" w:author="Ava" w:date="2020-09-14T18:46:00Z">
        <w:r w:rsidR="005E4839" w:rsidDel="0073078B">
          <w:rPr>
            <w:rFonts w:ascii="Arial" w:hAnsi="Arial" w:cs="Arial"/>
            <w:b/>
          </w:rPr>
          <w:delText>7</w:delText>
        </w:r>
      </w:del>
      <w:r w:rsidR="005E4839">
        <w:rPr>
          <w:rFonts w:ascii="Arial" w:hAnsi="Arial" w:cs="Arial"/>
          <w:b/>
        </w:rPr>
        <w:t>a</w:t>
      </w:r>
      <w:ins w:id="647" w:author="Ava" w:date="2020-09-14T18:47:00Z">
        <w:r w:rsidR="0073078B">
          <w:rPr>
            <w:rFonts w:ascii="Arial" w:hAnsi="Arial" w:cs="Arial"/>
            <w:b/>
          </w:rPr>
          <w:t>-b</w:t>
        </w:r>
      </w:ins>
      <w:r>
        <w:rPr>
          <w:rFonts w:ascii="Arial" w:hAnsi="Arial" w:cs="Arial"/>
        </w:rPr>
        <w:t>).</w:t>
      </w:r>
      <w:commentRangeEnd w:id="632"/>
      <w:r>
        <w:rPr>
          <w:rStyle w:val="CommentReference"/>
        </w:rPr>
        <w:commentReference w:id="632"/>
      </w:r>
      <w:r>
        <w:rPr>
          <w:rFonts w:ascii="Arial" w:hAnsi="Arial" w:cs="Arial"/>
        </w:rPr>
        <w:t xml:space="preserve"> </w:t>
      </w:r>
    </w:p>
    <w:p w14:paraId="3C80C92A" w14:textId="2CF38DB0" w:rsidR="005D4C90" w:rsidDel="003924D1" w:rsidRDefault="0073078B">
      <w:pPr>
        <w:keepNext/>
        <w:autoSpaceDE w:val="0"/>
        <w:autoSpaceDN w:val="0"/>
        <w:adjustRightInd w:val="0"/>
        <w:spacing w:before="240" w:after="16" w:line="276" w:lineRule="auto"/>
        <w:jc w:val="both"/>
        <w:rPr>
          <w:del w:id="648" w:author="Ava" w:date="2020-09-14T17:50:00Z"/>
          <w:rFonts w:ascii="Arial" w:hAnsi="Arial" w:cs="Arial"/>
        </w:rPr>
        <w:pPrChange w:id="649" w:author="Ava" w:date="2020-09-14T17:51:00Z">
          <w:pPr>
            <w:keepNext/>
            <w:autoSpaceDE w:val="0"/>
            <w:autoSpaceDN w:val="0"/>
            <w:adjustRightInd w:val="0"/>
            <w:spacing w:after="0" w:line="240" w:lineRule="auto"/>
            <w:jc w:val="both"/>
          </w:pPr>
        </w:pPrChange>
      </w:pPr>
      <w:ins w:id="650" w:author="Ava" w:date="2020-09-14T18:47:00Z">
        <w:r>
          <w:rPr>
            <w:rFonts w:ascii="Arial" w:hAnsi="Arial" w:cs="Arial"/>
          </w:rPr>
          <w:t>Surprisingly, we observed the same general RT pattern in the random condition</w:t>
        </w:r>
      </w:ins>
      <w:ins w:id="651" w:author="Ava" w:date="2020-09-14T18:48:00Z">
        <w:r w:rsidR="00D94475">
          <w:rPr>
            <w:rFonts w:ascii="Arial" w:hAnsi="Arial" w:cs="Arial"/>
          </w:rPr>
          <w:t>, although with far smaller marginal differences. Here, mean RTs to word-initial (</w:t>
        </w:r>
        <m:oMath>
          <m:r>
            <w:rPr>
              <w:rFonts w:ascii="Cambria Math" w:hAnsi="Cambria Math" w:cs="Arial"/>
            </w:rPr>
            <m:t>M=579 ms, SD=133 ms</m:t>
          </m:r>
        </m:oMath>
        <w:r w:rsidR="00D94475">
          <w:rPr>
            <w:rFonts w:ascii="Arial" w:hAnsi="Arial" w:cs="Arial"/>
          </w:rPr>
          <w:t>)</w:t>
        </w:r>
      </w:ins>
      <w:ins w:id="652" w:author="Ava" w:date="2020-09-14T18:49:00Z">
        <w:r w:rsidR="00D94475">
          <w:rPr>
            <w:rFonts w:ascii="Arial" w:hAnsi="Arial" w:cs="Arial"/>
          </w:rPr>
          <w:t xml:space="preserve"> were longer than those to word-medial (</w:t>
        </w:r>
        <m:oMath>
          <m:r>
            <w:rPr>
              <w:rFonts w:ascii="Cambria Math" w:hAnsi="Cambria Math" w:cs="Arial"/>
            </w:rPr>
            <m:t>M=563,SD=132</m:t>
          </m:r>
          <m:r>
            <w:rPr>
              <w:rFonts w:ascii="Cambria Math" w:eastAsiaTheme="minorEastAsia" w:hAnsi="Cambria Math" w:cs="Arial"/>
            </w:rPr>
            <m:t>;</m:t>
          </m:r>
        </m:oMath>
      </w:ins>
      <m:oMath>
        <m:r>
          <w:ins w:id="653" w:author="Ava" w:date="2020-09-14T18:50:00Z">
            <w:rPr>
              <w:rFonts w:ascii="Cambria Math" w:hAnsi="Cambria Math" w:cs="Arial"/>
            </w:rPr>
            <m:t>z</m:t>
          </w:ins>
        </m:r>
        <m:d>
          <m:dPr>
            <m:ctrlPr>
              <w:ins w:id="654" w:author="Ava" w:date="2020-09-14T18:50:00Z">
                <w:rPr>
                  <w:rFonts w:ascii="Cambria Math" w:hAnsi="Cambria Math" w:cs="Arial"/>
                  <w:i/>
                </w:rPr>
              </w:ins>
            </m:ctrlPr>
          </m:dPr>
          <m:e>
            <m:r>
              <w:ins w:id="655" w:author="Ava" w:date="2020-09-14T18:50:00Z">
                <w:rPr>
                  <w:rFonts w:ascii="Cambria Math" w:hAnsi="Cambria Math" w:cs="Arial"/>
                </w:rPr>
                <m:t>Inf</m:t>
              </w:ins>
            </m:r>
          </m:e>
        </m:d>
        <m:r>
          <w:ins w:id="656" w:author="Ava" w:date="2020-09-14T18:50:00Z">
            <w:rPr>
              <w:rFonts w:ascii="Cambria Math" w:hAnsi="Cambria Math" w:cs="Arial"/>
            </w:rPr>
            <m:t>=2.45,p=0.04, Cohe</m:t>
          </w:ins>
        </m:r>
        <m:sSup>
          <m:sSupPr>
            <m:ctrlPr>
              <w:ins w:id="657" w:author="Ava" w:date="2020-09-14T18:50:00Z">
                <w:rPr>
                  <w:rFonts w:ascii="Cambria Math" w:hAnsi="Cambria Math" w:cs="Arial"/>
                  <w:i/>
                </w:rPr>
              </w:ins>
            </m:ctrlPr>
          </m:sSupPr>
          <m:e>
            <m:r>
              <w:ins w:id="658" w:author="Ava" w:date="2020-09-14T18:50:00Z">
                <w:rPr>
                  <w:rFonts w:ascii="Cambria Math" w:hAnsi="Cambria Math" w:cs="Arial"/>
                </w:rPr>
                <m:t>n</m:t>
              </w:ins>
            </m:r>
          </m:e>
          <m:sup>
            <m:r>
              <w:ins w:id="659" w:author="Ava" w:date="2020-09-14T18:50:00Z">
                <w:rPr>
                  <w:rFonts w:ascii="Cambria Math" w:hAnsi="Cambria Math" w:cs="Arial"/>
                </w:rPr>
                <m:t>'</m:t>
              </w:ins>
            </m:r>
          </m:sup>
        </m:sSup>
        <m:r>
          <w:ins w:id="660" w:author="Ava" w:date="2020-09-14T18:50:00Z">
            <w:rPr>
              <w:rFonts w:ascii="Cambria Math" w:hAnsi="Cambria Math" w:cs="Arial"/>
            </w:rPr>
            <m:t>s d=</m:t>
          </w:ins>
        </m:r>
        <m:r>
          <w:ins w:id="661" w:author="Ava" w:date="2020-09-14T18:50:00Z">
            <w:rPr>
              <w:rFonts w:ascii="Cambria Math" w:eastAsiaTheme="minorEastAsia" w:hAnsi="Cambria Math" w:cs="Arial"/>
            </w:rPr>
            <m:t>0.11</m:t>
          </w:ins>
        </m:r>
      </m:oMath>
      <w:ins w:id="662" w:author="Ava" w:date="2020-09-14T18:49:00Z">
        <w:r w:rsidR="00D94475">
          <w:rPr>
            <w:rFonts w:ascii="Arial" w:hAnsi="Arial" w:cs="Arial"/>
          </w:rPr>
          <w:t>) and to word-final (</w:t>
        </w:r>
        <m:oMath>
          <m:r>
            <w:rPr>
              <w:rFonts w:ascii="Cambria Math" w:hAnsi="Cambria Math" w:cs="Arial"/>
            </w:rPr>
            <m:t>M=534 ms,SD=133</m:t>
          </m:r>
        </m:oMath>
      </w:ins>
      <m:oMath>
        <m:r>
          <w:ins w:id="663" w:author="Ava" w:date="2020-09-14T18:51:00Z">
            <w:rPr>
              <w:rFonts w:ascii="Cambria Math" w:hAnsi="Cambria Math" w:cs="Arial"/>
            </w:rPr>
            <m:t>;z</m:t>
          </w:ins>
        </m:r>
        <m:d>
          <m:dPr>
            <m:ctrlPr>
              <w:ins w:id="664" w:author="Ava" w:date="2020-09-14T18:51:00Z">
                <w:rPr>
                  <w:rFonts w:ascii="Cambria Math" w:hAnsi="Cambria Math" w:cs="Arial"/>
                  <w:i/>
                </w:rPr>
              </w:ins>
            </m:ctrlPr>
          </m:dPr>
          <m:e>
            <m:r>
              <w:ins w:id="665" w:author="Ava" w:date="2020-09-14T18:51:00Z">
                <w:rPr>
                  <w:rFonts w:ascii="Cambria Math" w:hAnsi="Cambria Math" w:cs="Arial"/>
                </w:rPr>
                <m:t>Inf</m:t>
              </w:ins>
            </m:r>
          </m:e>
        </m:d>
        <m:r>
          <w:ins w:id="666" w:author="Ava" w:date="2020-09-14T18:52:00Z">
            <w:rPr>
              <w:rFonts w:ascii="Cambria Math" w:hAnsi="Cambria Math" w:cs="Arial"/>
            </w:rPr>
            <m:t>=</m:t>
          </w:ins>
        </m:r>
        <m:r>
          <w:ins w:id="667" w:author="Ava" w:date="2020-09-14T18:53:00Z">
            <w:rPr>
              <w:rFonts w:ascii="Cambria Math" w:hAnsi="Cambria Math" w:cs="Arial"/>
            </w:rPr>
            <m:t>7.</m:t>
          </w:ins>
        </m:r>
        <m:r>
          <w:ins w:id="668" w:author="Ava" w:date="2020-09-14T18:54:00Z">
            <w:rPr>
              <w:rFonts w:ascii="Cambria Math" w:hAnsi="Cambria Math" w:cs="Arial"/>
            </w:rPr>
            <m:t>86</m:t>
          </w:ins>
        </m:r>
        <m:r>
          <w:ins w:id="669" w:author="Ava" w:date="2020-09-14T18:53:00Z">
            <w:rPr>
              <w:rFonts w:ascii="Cambria Math" w:hAnsi="Cambria Math" w:cs="Arial"/>
            </w:rPr>
            <m:t>,p&lt;0.0001,Cohe</m:t>
          </w:ins>
        </m:r>
        <m:sSup>
          <m:sSupPr>
            <m:ctrlPr>
              <w:ins w:id="670" w:author="Ava" w:date="2020-09-14T18:53:00Z">
                <w:rPr>
                  <w:rFonts w:ascii="Cambria Math" w:hAnsi="Cambria Math" w:cs="Arial"/>
                  <w:i/>
                </w:rPr>
              </w:ins>
            </m:ctrlPr>
          </m:sSupPr>
          <m:e>
            <m:r>
              <w:ins w:id="671" w:author="Ava" w:date="2020-09-14T18:53:00Z">
                <w:rPr>
                  <w:rFonts w:ascii="Cambria Math" w:hAnsi="Cambria Math" w:cs="Arial"/>
                </w:rPr>
                <m:t>n</m:t>
              </w:ins>
            </m:r>
          </m:e>
          <m:sup>
            <m:r>
              <w:ins w:id="672" w:author="Ava" w:date="2020-09-14T18:53:00Z">
                <w:rPr>
                  <w:rFonts w:ascii="Cambria Math" w:hAnsi="Cambria Math" w:cs="Arial"/>
                </w:rPr>
                <m:t>'</m:t>
              </w:ins>
            </m:r>
          </m:sup>
        </m:sSup>
        <m:r>
          <w:ins w:id="673" w:author="Ava" w:date="2020-09-14T18:53:00Z">
            <w:rPr>
              <w:rFonts w:ascii="Cambria Math" w:hAnsi="Cambria Math" w:cs="Arial"/>
            </w:rPr>
            <m:t>s d=</m:t>
          </w:ins>
        </m:r>
        <m:r>
          <w:ins w:id="674" w:author="Ava" w:date="2020-09-14T18:54:00Z">
            <w:rPr>
              <w:rFonts w:ascii="Cambria Math" w:hAnsi="Cambria Math" w:cs="Arial"/>
            </w:rPr>
            <m:t>0.35</m:t>
          </w:ins>
        </m:r>
      </m:oMath>
      <w:ins w:id="675" w:author="Ava" w:date="2020-09-14T18:49:00Z">
        <w:r w:rsidR="00D94475">
          <w:rPr>
            <w:rFonts w:ascii="Arial" w:hAnsi="Arial" w:cs="Arial"/>
          </w:rPr>
          <w:t xml:space="preserve">) syllables as well. </w:t>
        </w:r>
      </w:ins>
      <w:del w:id="676" w:author="Ava" w:date="2020-09-14T18:47:00Z">
        <w:r w:rsidR="00617272" w:rsidDel="0073078B">
          <w:rPr>
            <w:rFonts w:ascii="Arial" w:hAnsi="Arial" w:cs="Arial"/>
          </w:rPr>
          <w:delText>This result replicates the graded RT effect we observed in Experiment 1.</w:delText>
        </w:r>
      </w:del>
      <w:ins w:id="677" w:author="Ava" w:date="2020-09-14T18:50:00Z">
        <w:r w:rsidR="00D94475">
          <w:rPr>
            <w:rFonts w:ascii="Arial" w:hAnsi="Arial" w:cs="Arial"/>
          </w:rPr>
          <w:t>RTs to word-medial syllables were also longer than RTs to word-final syllables</w:t>
        </w:r>
      </w:ins>
    </w:p>
    <w:p w14:paraId="7CBEE28B" w14:textId="77777777" w:rsidR="005D4C90" w:rsidDel="00D94475" w:rsidRDefault="005D4C90">
      <w:pPr>
        <w:keepNext/>
        <w:autoSpaceDE w:val="0"/>
        <w:autoSpaceDN w:val="0"/>
        <w:adjustRightInd w:val="0"/>
        <w:spacing w:before="240" w:after="16" w:line="276" w:lineRule="auto"/>
        <w:jc w:val="both"/>
        <w:rPr>
          <w:del w:id="678" w:author="Ava" w:date="2020-09-14T18:50:00Z"/>
        </w:rPr>
        <w:pPrChange w:id="679" w:author="Ava" w:date="2020-09-14T17:51:00Z">
          <w:pPr>
            <w:keepNext/>
            <w:autoSpaceDE w:val="0"/>
            <w:autoSpaceDN w:val="0"/>
            <w:adjustRightInd w:val="0"/>
            <w:spacing w:after="0" w:line="240" w:lineRule="auto"/>
            <w:jc w:val="both"/>
          </w:pPr>
        </w:pPrChange>
      </w:pPr>
    </w:p>
    <w:p w14:paraId="04AA44B1" w14:textId="796FAFBF" w:rsidR="00617272" w:rsidRPr="00C96160" w:rsidDel="003924D1" w:rsidRDefault="00617272">
      <w:pPr>
        <w:autoSpaceDE w:val="0"/>
        <w:autoSpaceDN w:val="0"/>
        <w:adjustRightInd w:val="0"/>
        <w:spacing w:before="240" w:after="16" w:line="276" w:lineRule="auto"/>
        <w:jc w:val="both"/>
        <w:rPr>
          <w:del w:id="680" w:author="Ava" w:date="2020-09-14T17:50:00Z"/>
          <w:rFonts w:ascii="Arial" w:hAnsi="Arial" w:cs="Arial"/>
        </w:rPr>
        <w:pPrChange w:id="681" w:author="Ava" w:date="2020-09-14T17:51:00Z">
          <w:pPr>
            <w:autoSpaceDE w:val="0"/>
            <w:autoSpaceDN w:val="0"/>
            <w:adjustRightInd w:val="0"/>
            <w:spacing w:after="0" w:line="240" w:lineRule="auto"/>
            <w:jc w:val="both"/>
          </w:pPr>
        </w:pPrChange>
      </w:pPr>
      <w:del w:id="682" w:author="Ava" w:date="2020-09-14T18:50:00Z">
        <w:r w:rsidDel="00D94475">
          <w:rPr>
            <w:rFonts w:ascii="Arial" w:hAnsi="Arial" w:cs="Arial"/>
          </w:rPr>
          <w:delText xml:space="preserve">In the random condition, we were surprised to observe a similar RT pattern, where differences in estimated means for </w:delText>
        </w:r>
      </w:del>
      <w:del w:id="683" w:author="Ava" w:date="2020-09-14T18:33:00Z">
        <w:r w:rsidDel="00A7503C">
          <w:rPr>
            <w:rFonts w:ascii="Arial" w:hAnsi="Arial" w:cs="Arial"/>
          </w:rPr>
          <w:delText xml:space="preserve">certain </w:delText>
        </w:r>
      </w:del>
      <w:del w:id="684" w:author="Ava" w:date="2020-09-14T18:50:00Z">
        <w:r w:rsidRPr="00140785" w:rsidDel="00D94475">
          <w:rPr>
            <w:rFonts w:ascii="Arial" w:hAnsi="Arial" w:cs="Arial"/>
          </w:rPr>
          <w:delText>pair</w:delText>
        </w:r>
      </w:del>
      <w:del w:id="685" w:author="Ava" w:date="2020-09-14T18:33:00Z">
        <w:r w:rsidDel="00A7503C">
          <w:rPr>
            <w:rFonts w:ascii="Arial" w:hAnsi="Arial" w:cs="Arial"/>
          </w:rPr>
          <w:delText>s</w:delText>
        </w:r>
        <w:r w:rsidRPr="00140785" w:rsidDel="00A7503C">
          <w:rPr>
            <w:rFonts w:ascii="Arial" w:hAnsi="Arial" w:cs="Arial"/>
          </w:rPr>
          <w:delText xml:space="preserve"> </w:delText>
        </w:r>
      </w:del>
      <w:del w:id="686" w:author="Ava" w:date="2020-09-14T18:50:00Z">
        <w:r w:rsidRPr="00140785" w:rsidDel="00D94475">
          <w:rPr>
            <w:rFonts w:ascii="Arial" w:hAnsi="Arial" w:cs="Arial"/>
          </w:rPr>
          <w:delText xml:space="preserve">of positions </w:delText>
        </w:r>
      </w:del>
      <w:del w:id="687" w:author="Ava" w:date="2020-09-14T18:33:00Z">
        <w:r w:rsidRPr="00140785" w:rsidDel="00A7503C">
          <w:rPr>
            <w:rFonts w:ascii="Arial" w:hAnsi="Arial" w:cs="Arial"/>
          </w:rPr>
          <w:delText xml:space="preserve">reached </w:delText>
        </w:r>
        <w:r w:rsidDel="00A7503C">
          <w:rPr>
            <w:rFonts w:ascii="Arial" w:hAnsi="Arial" w:cs="Arial"/>
          </w:rPr>
          <w:delText>still</w:delText>
        </w:r>
      </w:del>
      <w:del w:id="688" w:author="Ava" w:date="2020-09-14T18:50:00Z">
        <w:r w:rsidDel="00D94475">
          <w:rPr>
            <w:rFonts w:ascii="Arial" w:hAnsi="Arial" w:cs="Arial"/>
          </w:rPr>
          <w:delText xml:space="preserve"> </w:delText>
        </w:r>
        <w:r w:rsidRPr="00140785" w:rsidDel="00D94475">
          <w:rPr>
            <w:rFonts w:ascii="Arial" w:hAnsi="Arial" w:cs="Arial"/>
          </w:rPr>
          <w:delText>significan</w:delText>
        </w:r>
      </w:del>
      <w:del w:id="689" w:author="Ava" w:date="2020-09-14T18:33:00Z">
        <w:r w:rsidRPr="00140785" w:rsidDel="00A7503C">
          <w:rPr>
            <w:rFonts w:ascii="Arial" w:hAnsi="Arial" w:cs="Arial"/>
          </w:rPr>
          <w:delText>ce</w:delText>
        </w:r>
      </w:del>
      <w:del w:id="690" w:author="Ava" w:date="2020-09-14T18:34:00Z">
        <w:r w:rsidRPr="00140785" w:rsidDel="00774A61">
          <w:rPr>
            <w:rFonts w:ascii="Arial" w:hAnsi="Arial" w:cs="Arial"/>
          </w:rPr>
          <w:delText xml:space="preserve">, with </w:delText>
        </w:r>
        <w:r w:rsidDel="00774A61">
          <w:rPr>
            <w:rFonts w:ascii="Arial" w:hAnsi="Arial" w:cs="Arial"/>
          </w:rPr>
          <w:delText xml:space="preserve">a </w:delText>
        </w:r>
      </w:del>
      <w:del w:id="691" w:author="Ava" w:date="2020-09-14T18:50:00Z">
        <w:r w:rsidDel="00D94475">
          <w:rPr>
            <w:rFonts w:ascii="Arial" w:hAnsi="Arial" w:cs="Arial"/>
          </w:rPr>
          <w:delText>small</w:delText>
        </w:r>
        <w:r w:rsidRPr="00140785" w:rsidDel="00D94475">
          <w:rPr>
            <w:rFonts w:ascii="Arial" w:hAnsi="Arial" w:cs="Arial"/>
          </w:rPr>
          <w:delText xml:space="preserve"> </w:delText>
        </w:r>
        <w:r w:rsidDel="00D94475">
          <w:rPr>
            <w:rFonts w:ascii="Arial" w:hAnsi="Arial" w:cs="Arial"/>
          </w:rPr>
          <w:delText xml:space="preserve">but significant </w:delText>
        </w:r>
        <w:r w:rsidRPr="00140785" w:rsidDel="00D94475">
          <w:rPr>
            <w:rFonts w:ascii="Arial" w:hAnsi="Arial" w:cs="Arial"/>
          </w:rPr>
          <w:delText xml:space="preserve">change </w:delText>
        </w:r>
      </w:del>
      <w:del w:id="692" w:author="Ava" w:date="2020-09-14T18:34:00Z">
        <w:r w:rsidRPr="00140785" w:rsidDel="00774A61">
          <w:rPr>
            <w:rFonts w:ascii="Arial" w:hAnsi="Arial" w:cs="Arial"/>
          </w:rPr>
          <w:delText xml:space="preserve">occurring </w:delText>
        </w:r>
      </w:del>
      <w:del w:id="693" w:author="Ava" w:date="2020-09-14T18:50:00Z">
        <w:r w:rsidRPr="00140785" w:rsidDel="00D94475">
          <w:rPr>
            <w:rFonts w:ascii="Arial" w:hAnsi="Arial" w:cs="Arial"/>
          </w:rPr>
          <w:delText xml:space="preserve">between </w:delText>
        </w:r>
        <w:r w:rsidDel="00D94475">
          <w:rPr>
            <w:rFonts w:ascii="Arial" w:hAnsi="Arial" w:cs="Arial"/>
          </w:rPr>
          <w:delText xml:space="preserve">positions </w:delText>
        </w:r>
        <w:r w:rsidRPr="00140785" w:rsidDel="00D94475">
          <w:rPr>
            <w:rFonts w:ascii="Arial" w:hAnsi="Arial" w:cs="Arial"/>
          </w:rPr>
          <w:delText xml:space="preserve">1 </w:delText>
        </w:r>
        <w:r w:rsidDel="00D94475">
          <w:rPr>
            <w:rFonts w:ascii="Arial" w:hAnsi="Arial" w:cs="Arial"/>
          </w:rPr>
          <w:delText>(</w:delText>
        </w:r>
        <m:oMath>
          <m:r>
            <w:rPr>
              <w:rFonts w:ascii="Cambria Math" w:hAnsi="Cambria Math" w:cs="Arial"/>
            </w:rPr>
            <m:t>M = 0.58</m:t>
          </m:r>
        </m:oMath>
      </w:del>
      <m:oMath>
        <m:r>
          <w:del w:id="694" w:author="Ava" w:date="2020-09-14T18:35:00Z">
            <w:rPr>
              <w:rFonts w:ascii="Cambria Math" w:hAnsi="Cambria Math" w:cs="Arial"/>
            </w:rPr>
            <m:t>2</m:t>
          </w:del>
        </m:r>
        <m:r>
          <w:del w:id="695" w:author="Ava" w:date="2020-09-14T18:50:00Z">
            <w:rPr>
              <w:rFonts w:ascii="Cambria Math" w:hAnsi="Cambria Math" w:cs="Arial"/>
            </w:rPr>
            <m:t>, SE = 0.01</m:t>
          </w:del>
        </m:r>
        <m:r>
          <w:del w:id="696" w:author="Ava" w:date="2020-09-14T18:35:00Z">
            <w:rPr>
              <w:rFonts w:ascii="Cambria Math" w:hAnsi="Cambria Math" w:cs="Arial"/>
            </w:rPr>
            <m:t>1</m:t>
          </w:del>
        </m:r>
      </m:oMath>
      <w:del w:id="697" w:author="Ava" w:date="2020-09-14T18:50:00Z">
        <w:r w:rsidDel="00D94475">
          <w:rPr>
            <w:rFonts w:ascii="Arial" w:hAnsi="Arial" w:cs="Arial"/>
          </w:rPr>
          <w:delText>) and</w:delText>
        </w:r>
        <w:r w:rsidRPr="00140785" w:rsidDel="00D94475">
          <w:rPr>
            <w:rFonts w:ascii="Arial" w:hAnsi="Arial" w:cs="Arial"/>
          </w:rPr>
          <w:delText xml:space="preserve"> </w:delText>
        </w:r>
      </w:del>
      <w:del w:id="698" w:author="Ava" w:date="2020-09-14T18:31:00Z">
        <w:r w:rsidDel="00A7503C">
          <w:rPr>
            <w:rFonts w:ascii="Arial" w:hAnsi="Arial" w:cs="Arial"/>
          </w:rPr>
          <w:delText>3</w:delText>
        </w:r>
      </w:del>
      <w:del w:id="699" w:author="Ava" w:date="2020-09-14T18:50:00Z">
        <w:r w:rsidDel="00D94475">
          <w:rPr>
            <w:rFonts w:ascii="Arial" w:hAnsi="Arial" w:cs="Arial"/>
          </w:rPr>
          <w:delText xml:space="preserve"> (</w:delText>
        </w:r>
        <m:oMath>
          <m:r>
            <w:rPr>
              <w:rFonts w:ascii="Cambria Math" w:hAnsi="Cambria Math" w:cs="Arial"/>
            </w:rPr>
            <m:t>M = 0.</m:t>
          </m:r>
        </m:oMath>
      </w:del>
      <m:oMath>
        <m:r>
          <w:del w:id="700" w:author="Ava" w:date="2020-09-14T18:36:00Z">
            <w:rPr>
              <w:rFonts w:ascii="Cambria Math" w:hAnsi="Cambria Math" w:cs="Arial"/>
            </w:rPr>
            <m:t>489</m:t>
          </w:del>
        </m:r>
        <m:r>
          <w:del w:id="701" w:author="Ava" w:date="2020-09-14T18:50:00Z">
            <w:rPr>
              <w:rFonts w:ascii="Cambria Math" w:hAnsi="Cambria Math" w:cs="Arial"/>
            </w:rPr>
            <m:t>, SE = 0.009</m:t>
          </w:del>
        </m:r>
      </m:oMath>
      <w:del w:id="702" w:author="Ava" w:date="2020-09-14T18:50:00Z">
        <w:r w:rsidDel="00D94475">
          <w:rPr>
            <w:rFonts w:ascii="Arial" w:hAnsi="Arial" w:cs="Arial"/>
          </w:rPr>
          <w:delText xml:space="preserve">), as well as between position </w:delText>
        </w:r>
        <w:r w:rsidRPr="00140785" w:rsidDel="00D94475">
          <w:rPr>
            <w:rFonts w:ascii="Arial" w:hAnsi="Arial" w:cs="Arial"/>
          </w:rPr>
          <w:delText>2 (</w:delText>
        </w:r>
        <m:oMath>
          <m:r>
            <w:rPr>
              <w:rFonts w:ascii="Cambria Math" w:hAnsi="Cambria Math" w:cs="Arial"/>
            </w:rPr>
            <m:t>M = 0.510, SE = 0.01</m:t>
          </m:r>
        </m:oMath>
        <w:r w:rsidRPr="00140785" w:rsidDel="00D94475">
          <w:rPr>
            <w:rFonts w:ascii="Arial" w:hAnsi="Arial" w:cs="Arial"/>
          </w:rPr>
          <w:delText>)</w:delText>
        </w:r>
        <w:r w:rsidDel="00D94475">
          <w:rPr>
            <w:rFonts w:ascii="Arial" w:hAnsi="Arial" w:cs="Arial"/>
          </w:rPr>
          <w:delText xml:space="preserve"> and 3</w:delText>
        </w:r>
      </w:del>
      <w:ins w:id="703" w:author="Ava" w:date="2020-09-14T18:31:00Z">
        <w:r w:rsidR="00A7503C">
          <w:rPr>
            <w:rFonts w:ascii="Arial" w:hAnsi="Arial" w:cs="Arial"/>
          </w:rPr>
          <w:t xml:space="preserve"> (</w:t>
        </w:r>
      </w:ins>
      <m:oMath>
        <m:r>
          <w:ins w:id="704" w:author="Ava" w:date="2020-09-14T18:32:00Z">
            <w:rPr>
              <w:rFonts w:ascii="Cambria Math" w:hAnsi="Cambria Math" w:cs="Arial"/>
            </w:rPr>
            <m:t>z</m:t>
          </w:ins>
        </m:r>
        <m:d>
          <m:dPr>
            <m:ctrlPr>
              <w:ins w:id="705" w:author="Ava" w:date="2020-09-14T18:32:00Z">
                <w:rPr>
                  <w:rFonts w:ascii="Cambria Math" w:hAnsi="Cambria Math" w:cs="Arial"/>
                  <w:i/>
                </w:rPr>
              </w:ins>
            </m:ctrlPr>
          </m:dPr>
          <m:e>
            <m:r>
              <w:ins w:id="706" w:author="Ava" w:date="2020-09-14T18:32:00Z">
                <w:rPr>
                  <w:rFonts w:ascii="Cambria Math" w:hAnsi="Cambria Math" w:cs="Arial"/>
                </w:rPr>
                <m:t>Inf</m:t>
              </w:ins>
            </m:r>
          </m:e>
        </m:d>
        <m:r>
          <w:ins w:id="707" w:author="Ava" w:date="2020-09-14T18:32:00Z">
            <w:rPr>
              <w:rFonts w:ascii="Cambria Math" w:hAnsi="Cambria Math" w:cs="Arial"/>
            </w:rPr>
            <m:t>=5.36,p&lt;0.0001,Cohe</m:t>
          </w:ins>
        </m:r>
        <m:sSup>
          <m:sSupPr>
            <m:ctrlPr>
              <w:ins w:id="708" w:author="Ava" w:date="2020-09-14T18:32:00Z">
                <w:rPr>
                  <w:rFonts w:ascii="Cambria Math" w:hAnsi="Cambria Math" w:cs="Arial"/>
                  <w:i/>
                </w:rPr>
              </w:ins>
            </m:ctrlPr>
          </m:sSupPr>
          <m:e>
            <m:r>
              <w:ins w:id="709" w:author="Ava" w:date="2020-09-14T18:32:00Z">
                <w:rPr>
                  <w:rFonts w:ascii="Cambria Math" w:hAnsi="Cambria Math" w:cs="Arial"/>
                </w:rPr>
                <m:t>n</m:t>
              </w:ins>
            </m:r>
          </m:e>
          <m:sup>
            <m:r>
              <w:ins w:id="710" w:author="Ava" w:date="2020-09-14T18:32:00Z">
                <w:rPr>
                  <w:rFonts w:ascii="Cambria Math" w:hAnsi="Cambria Math" w:cs="Arial"/>
                </w:rPr>
                <m:t>'</m:t>
              </w:ins>
            </m:r>
          </m:sup>
        </m:sSup>
        <m:r>
          <w:ins w:id="711" w:author="Ava" w:date="2020-09-14T18:32:00Z">
            <w:rPr>
              <w:rFonts w:ascii="Cambria Math" w:hAnsi="Cambria Math" w:cs="Arial"/>
            </w:rPr>
            <m:t>s d=0.24</m:t>
          </w:ins>
        </m:r>
      </m:oMath>
      <w:ins w:id="712" w:author="Ava" w:date="2020-09-14T18:31:00Z">
        <w:r w:rsidR="00A7503C">
          <w:rPr>
            <w:rFonts w:ascii="Arial" w:hAnsi="Arial" w:cs="Arial"/>
          </w:rPr>
          <w:t>)</w:t>
        </w:r>
      </w:ins>
      <w:r w:rsidRPr="00140785">
        <w:rPr>
          <w:rFonts w:ascii="Arial" w:hAnsi="Arial" w:cs="Arial"/>
        </w:rPr>
        <w:t>. (</w:t>
      </w:r>
      <w:r w:rsidR="004261B1">
        <w:rPr>
          <w:rFonts w:ascii="Arial" w:hAnsi="Arial" w:cs="Arial"/>
          <w:b/>
        </w:rPr>
        <w:t xml:space="preserve">Fig. </w:t>
      </w:r>
      <w:ins w:id="713" w:author="Ava" w:date="2020-09-14T18:50:00Z">
        <w:r w:rsidR="00D94475">
          <w:rPr>
            <w:rFonts w:ascii="Arial" w:hAnsi="Arial" w:cs="Arial"/>
            <w:b/>
          </w:rPr>
          <w:t>2a-</w:t>
        </w:r>
      </w:ins>
      <w:del w:id="714" w:author="Ava" w:date="2020-09-14T18:50:00Z">
        <w:r w:rsidR="004261B1" w:rsidDel="00D94475">
          <w:rPr>
            <w:rFonts w:ascii="Arial" w:hAnsi="Arial" w:cs="Arial"/>
            <w:b/>
          </w:rPr>
          <w:delText>7</w:delText>
        </w:r>
      </w:del>
      <w:ins w:id="715" w:author="Ava" w:date="2020-09-14T18:50:00Z">
        <w:r w:rsidR="00D94475">
          <w:rPr>
            <w:rFonts w:ascii="Arial" w:hAnsi="Arial" w:cs="Arial"/>
            <w:b/>
          </w:rPr>
          <w:t>b</w:t>
        </w:r>
      </w:ins>
      <w:del w:id="716" w:author="Ava" w:date="2020-09-14T18:50:00Z">
        <w:r w:rsidRPr="00140785" w:rsidDel="00D94475">
          <w:rPr>
            <w:rFonts w:ascii="Arial" w:hAnsi="Arial" w:cs="Arial"/>
            <w:b/>
          </w:rPr>
          <w:delText>a</w:delText>
        </w:r>
      </w:del>
      <w:r w:rsidRPr="00140785">
        <w:rPr>
          <w:rFonts w:ascii="Arial" w:hAnsi="Arial" w:cs="Arial"/>
        </w:rPr>
        <w:t xml:space="preserve">) Given that there were no regularities in the random stream that could bias reaction times to certain tokens more than </w:t>
      </w:r>
      <w:proofErr w:type="gramStart"/>
      <w:r w:rsidRPr="00140785">
        <w:rPr>
          <w:rFonts w:ascii="Arial" w:hAnsi="Arial" w:cs="Arial"/>
        </w:rPr>
        <w:t>others</w:t>
      </w:r>
      <w:proofErr w:type="gramEnd"/>
      <w:r w:rsidRPr="00140785">
        <w:rPr>
          <w:rFonts w:ascii="Arial" w:hAnsi="Arial" w:cs="Arial"/>
        </w:rPr>
        <w:t>, we hypothesized that the modulation observed here is due to variations in the acoustic features of the stimuli, as</w:t>
      </w:r>
      <w:r>
        <w:rPr>
          <w:rFonts w:ascii="Arial" w:hAnsi="Arial" w:cs="Arial"/>
        </w:rPr>
        <w:t xml:space="preserve"> also</w:t>
      </w:r>
      <w:r w:rsidRPr="00140785">
        <w:rPr>
          <w:rFonts w:ascii="Arial" w:hAnsi="Arial" w:cs="Arial"/>
        </w:rPr>
        <w:t xml:space="preserve"> noted above</w:t>
      </w:r>
      <w:r>
        <w:rPr>
          <w:rFonts w:ascii="Arial" w:hAnsi="Arial" w:cs="Arial"/>
        </w:rPr>
        <w:t xml:space="preserve"> for Experiment 1</w:t>
      </w:r>
      <w:r w:rsidRPr="00140785">
        <w:rPr>
          <w:rFonts w:ascii="Arial" w:hAnsi="Arial" w:cs="Arial"/>
        </w:rPr>
        <w:t>.</w:t>
      </w:r>
    </w:p>
    <w:p w14:paraId="1319F1D3" w14:textId="77777777" w:rsidR="00617272" w:rsidRDefault="00617272">
      <w:pPr>
        <w:autoSpaceDE w:val="0"/>
        <w:autoSpaceDN w:val="0"/>
        <w:adjustRightInd w:val="0"/>
        <w:spacing w:before="240" w:after="16" w:line="276" w:lineRule="auto"/>
        <w:jc w:val="both"/>
        <w:rPr>
          <w:rFonts w:ascii="Arial" w:hAnsi="Arial" w:cs="Arial"/>
        </w:rPr>
        <w:pPrChange w:id="717" w:author="Ava" w:date="2020-09-14T17:51:00Z">
          <w:pPr>
            <w:autoSpaceDE w:val="0"/>
            <w:autoSpaceDN w:val="0"/>
            <w:adjustRightInd w:val="0"/>
            <w:spacing w:after="0" w:line="240" w:lineRule="auto"/>
            <w:jc w:val="both"/>
          </w:pPr>
        </w:pPrChange>
      </w:pPr>
    </w:p>
    <w:p w14:paraId="39291AFE" w14:textId="2E0B34B6" w:rsidR="009819FC" w:rsidDel="003924D1" w:rsidRDefault="00617272">
      <w:pPr>
        <w:autoSpaceDE w:val="0"/>
        <w:autoSpaceDN w:val="0"/>
        <w:adjustRightInd w:val="0"/>
        <w:spacing w:before="240" w:after="16" w:line="276" w:lineRule="auto"/>
        <w:jc w:val="both"/>
        <w:rPr>
          <w:del w:id="718" w:author="Ava" w:date="2020-09-14T17:50:00Z"/>
          <w:rFonts w:ascii="Arial" w:hAnsi="Arial" w:cs="Arial"/>
        </w:rPr>
        <w:pPrChange w:id="719" w:author="Ava" w:date="2020-09-14T17:51:00Z">
          <w:pPr>
            <w:autoSpaceDE w:val="0"/>
            <w:autoSpaceDN w:val="0"/>
            <w:adjustRightInd w:val="0"/>
            <w:spacing w:after="0" w:line="240" w:lineRule="auto"/>
            <w:jc w:val="both"/>
          </w:pPr>
        </w:pPrChange>
      </w:pPr>
      <w:r>
        <w:rPr>
          <w:rFonts w:ascii="Arial" w:hAnsi="Arial" w:cs="Arial"/>
        </w:rPr>
        <w:t xml:space="preserve">In our second contrast, we evaluated the effect of condition for each level of ordinal position (i.e. how much condition affected </w:t>
      </w:r>
      <w:del w:id="720" w:author="Ava" w:date="2020-09-14T18:55:00Z">
        <w:r w:rsidDel="00D94475">
          <w:rPr>
            <w:rFonts w:ascii="Arial" w:hAnsi="Arial" w:cs="Arial"/>
          </w:rPr>
          <w:delText>reaction times</w:delText>
        </w:r>
      </w:del>
      <w:ins w:id="721" w:author="Ava" w:date="2020-09-14T18:55:00Z">
        <w:r w:rsidR="00D94475">
          <w:rPr>
            <w:rFonts w:ascii="Arial" w:hAnsi="Arial" w:cs="Arial"/>
          </w:rPr>
          <w:t>RT</w:t>
        </w:r>
      </w:ins>
      <w:r>
        <w:rPr>
          <w:rFonts w:ascii="Arial" w:hAnsi="Arial" w:cs="Arial"/>
        </w:rPr>
        <w:t xml:space="preserve"> to targets in each ordinal position). We observed that the presence of structure significantly decreased mean </w:t>
      </w:r>
      <w:del w:id="722" w:author="Ava" w:date="2020-09-14T18:55:00Z">
        <w:r w:rsidDel="00D94475">
          <w:rPr>
            <w:rFonts w:ascii="Arial" w:hAnsi="Arial" w:cs="Arial"/>
          </w:rPr>
          <w:delText>reaction times</w:delText>
        </w:r>
      </w:del>
      <w:ins w:id="723" w:author="Ava" w:date="2020-09-14T18:55:00Z">
        <w:r w:rsidR="00D94475">
          <w:rPr>
            <w:rFonts w:ascii="Arial" w:hAnsi="Arial" w:cs="Arial"/>
          </w:rPr>
          <w:t>RT</w:t>
        </w:r>
      </w:ins>
      <w:r>
        <w:rPr>
          <w:rFonts w:ascii="Arial" w:hAnsi="Arial" w:cs="Arial"/>
        </w:rPr>
        <w:t xml:space="preserve"> for </w:t>
      </w:r>
      <w:del w:id="724" w:author="Ava" w:date="2020-09-14T18:54:00Z">
        <w:r w:rsidDel="00D94475">
          <w:rPr>
            <w:rFonts w:ascii="Arial" w:hAnsi="Arial" w:cs="Arial"/>
          </w:rPr>
          <w:delText>2</w:delText>
        </w:r>
        <w:r w:rsidRPr="00907455" w:rsidDel="00D94475">
          <w:rPr>
            <w:rFonts w:ascii="Arial" w:hAnsi="Arial" w:cs="Arial"/>
            <w:vertAlign w:val="superscript"/>
          </w:rPr>
          <w:delText>nd</w:delText>
        </w:r>
        <w:r w:rsidDel="00D94475">
          <w:rPr>
            <w:rFonts w:ascii="Arial" w:hAnsi="Arial" w:cs="Arial"/>
          </w:rPr>
          <w:delText xml:space="preserve"> </w:delText>
        </w:r>
      </w:del>
      <w:ins w:id="725" w:author="Ava" w:date="2020-09-14T18:54:00Z">
        <w:r w:rsidR="00D94475">
          <w:rPr>
            <w:rFonts w:ascii="Arial" w:hAnsi="Arial" w:cs="Arial"/>
          </w:rPr>
          <w:t xml:space="preserve">word-medial </w:t>
        </w:r>
      </w:ins>
      <w:r>
        <w:rPr>
          <w:rFonts w:ascii="Arial" w:hAnsi="Arial" w:cs="Arial"/>
        </w:rPr>
        <w:t>(</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5.32, p &lt; 0.0001,</m:t>
        </m:r>
        <m:r>
          <w:ins w:id="726" w:author="Ava" w:date="2020-09-14T18:56:00Z">
            <w:rPr>
              <w:rFonts w:ascii="Cambria Math" w:hAnsi="Cambria Math" w:cs="Arial"/>
            </w:rPr>
            <m:t>Cohe</m:t>
          </w:ins>
        </m:r>
        <m:sSup>
          <m:sSupPr>
            <m:ctrlPr>
              <w:ins w:id="727" w:author="Ava" w:date="2020-09-14T18:56:00Z">
                <w:rPr>
                  <w:rFonts w:ascii="Cambria Math" w:hAnsi="Cambria Math" w:cs="Arial"/>
                  <w:i/>
                </w:rPr>
              </w:ins>
            </m:ctrlPr>
          </m:sSupPr>
          <m:e>
            <m:r>
              <w:ins w:id="728" w:author="Ava" w:date="2020-09-14T18:56:00Z">
                <w:rPr>
                  <w:rFonts w:ascii="Cambria Math" w:hAnsi="Cambria Math" w:cs="Arial"/>
                </w:rPr>
                <m:t>n</m:t>
              </w:ins>
            </m:r>
          </m:e>
          <m:sup>
            <m:r>
              <w:ins w:id="729" w:author="Ava" w:date="2020-09-14T18:56:00Z">
                <w:rPr>
                  <w:rFonts w:ascii="Cambria Math" w:hAnsi="Cambria Math" w:cs="Arial"/>
                </w:rPr>
                <m:t>'</m:t>
              </w:ins>
            </m:r>
          </m:sup>
        </m:sSup>
        <m:r>
          <w:ins w:id="730" w:author="Ava" w:date="2020-09-14T18:56:00Z">
            <w:rPr>
              <w:rFonts w:ascii="Cambria Math" w:hAnsi="Cambria Math" w:cs="Arial"/>
            </w:rPr>
            <m:t xml:space="preserve">s </m:t>
          </w:ins>
        </m:r>
        <m:r>
          <w:rPr>
            <w:rFonts w:ascii="Cambria Math" w:hAnsi="Cambria Math" w:cs="Arial"/>
          </w:rPr>
          <m:t>d=0.43</m:t>
        </m:r>
      </m:oMath>
      <w:r>
        <w:rPr>
          <w:rFonts w:ascii="Arial" w:hAnsi="Arial" w:cs="Arial"/>
        </w:rPr>
        <w:t xml:space="preserve">) and </w:t>
      </w:r>
      <w:del w:id="731" w:author="Ava" w:date="2020-09-14T18:54:00Z">
        <w:r w:rsidDel="00D94475">
          <w:rPr>
            <w:rFonts w:ascii="Arial" w:hAnsi="Arial" w:cs="Arial"/>
          </w:rPr>
          <w:delText>3</w:delText>
        </w:r>
        <w:r w:rsidRPr="00907455" w:rsidDel="00D94475">
          <w:rPr>
            <w:rFonts w:ascii="Arial" w:hAnsi="Arial" w:cs="Arial"/>
            <w:vertAlign w:val="superscript"/>
          </w:rPr>
          <w:delText>rd</w:delText>
        </w:r>
        <w:r w:rsidDel="00D94475">
          <w:rPr>
            <w:rFonts w:ascii="Arial" w:hAnsi="Arial" w:cs="Arial"/>
          </w:rPr>
          <w:delText xml:space="preserve"> position</w:delText>
        </w:r>
      </w:del>
      <w:ins w:id="732" w:author="Ava" w:date="2020-09-14T18:54:00Z">
        <w:r w:rsidR="00D94475">
          <w:rPr>
            <w:rFonts w:ascii="Arial" w:hAnsi="Arial" w:cs="Arial"/>
          </w:rPr>
          <w:t>word-fina</w:t>
        </w:r>
      </w:ins>
      <w:ins w:id="733" w:author="Ava" w:date="2020-09-14T18:55:00Z">
        <w:r w:rsidR="00D94475">
          <w:rPr>
            <w:rFonts w:ascii="Arial" w:hAnsi="Arial" w:cs="Arial"/>
          </w:rPr>
          <w:t>l</w:t>
        </w:r>
      </w:ins>
      <w:r>
        <w:rPr>
          <w:rFonts w:ascii="Arial" w:hAnsi="Arial" w:cs="Arial"/>
        </w:rPr>
        <w:t xml:space="preserve"> targets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4.54, p &lt; 0.0001,</m:t>
        </m:r>
        <m:r>
          <w:ins w:id="734" w:author="Ava" w:date="2020-09-14T18:56:00Z">
            <w:rPr>
              <w:rFonts w:ascii="Cambria Math" w:hAnsi="Cambria Math" w:cs="Arial"/>
            </w:rPr>
            <m:t>Cohe</m:t>
          </w:ins>
        </m:r>
        <m:sSup>
          <m:sSupPr>
            <m:ctrlPr>
              <w:ins w:id="735" w:author="Ava" w:date="2020-09-14T18:56:00Z">
                <w:rPr>
                  <w:rFonts w:ascii="Cambria Math" w:hAnsi="Cambria Math" w:cs="Arial"/>
                  <w:i/>
                </w:rPr>
              </w:ins>
            </m:ctrlPr>
          </m:sSupPr>
          <m:e>
            <m:r>
              <w:ins w:id="736" w:author="Ava" w:date="2020-09-14T18:56:00Z">
                <w:rPr>
                  <w:rFonts w:ascii="Cambria Math" w:hAnsi="Cambria Math" w:cs="Arial"/>
                </w:rPr>
                <m:t>n</m:t>
              </w:ins>
            </m:r>
          </m:e>
          <m:sup>
            <m:r>
              <w:ins w:id="737" w:author="Ava" w:date="2020-09-14T18:56:00Z">
                <w:rPr>
                  <w:rFonts w:ascii="Cambria Math" w:hAnsi="Cambria Math" w:cs="Arial"/>
                </w:rPr>
                <m:t>'</m:t>
              </w:ins>
            </m:r>
          </m:sup>
        </m:sSup>
        <m:r>
          <w:ins w:id="738" w:author="Ava" w:date="2020-09-14T18:56:00Z">
            <w:rPr>
              <w:rFonts w:ascii="Cambria Math" w:hAnsi="Cambria Math" w:cs="Arial"/>
            </w:rPr>
            <m:t xml:space="preserve">s </m:t>
          </w:ins>
        </m:r>
        <m:r>
          <w:rPr>
            <w:rFonts w:ascii="Cambria Math" w:hAnsi="Cambria Math" w:cs="Arial"/>
          </w:rPr>
          <m:t>d=0.37</m:t>
        </m:r>
      </m:oMath>
      <w:r>
        <w:rPr>
          <w:rFonts w:ascii="Arial" w:hAnsi="Arial" w:cs="Arial"/>
        </w:rPr>
        <w:t xml:space="preserve">). </w:t>
      </w:r>
      <w:del w:id="739" w:author="Ava" w:date="2020-09-14T18:55:00Z">
        <w:r w:rsidDel="00D94475">
          <w:rPr>
            <w:rFonts w:ascii="Arial" w:hAnsi="Arial" w:cs="Arial"/>
          </w:rPr>
          <w:delText>Meanwhile</w:delText>
        </w:r>
      </w:del>
      <w:ins w:id="740" w:author="Ava" w:date="2020-09-14T18:55:00Z">
        <w:r w:rsidR="00D94475">
          <w:rPr>
            <w:rFonts w:ascii="Arial" w:hAnsi="Arial" w:cs="Arial"/>
          </w:rPr>
          <w:t>However</w:t>
        </w:r>
      </w:ins>
      <w:r>
        <w:rPr>
          <w:rFonts w:ascii="Arial" w:hAnsi="Arial" w:cs="Arial"/>
        </w:rPr>
        <w:t xml:space="preserve">, RTs to </w:t>
      </w:r>
      <w:del w:id="741" w:author="Ava" w:date="2020-09-14T18:55:00Z">
        <w:r w:rsidDel="00D94475">
          <w:rPr>
            <w:rFonts w:ascii="Arial" w:hAnsi="Arial" w:cs="Arial"/>
          </w:rPr>
          <w:delText>1</w:delText>
        </w:r>
        <w:r w:rsidRPr="00907455" w:rsidDel="00D94475">
          <w:rPr>
            <w:rFonts w:ascii="Arial" w:hAnsi="Arial" w:cs="Arial"/>
            <w:vertAlign w:val="superscript"/>
          </w:rPr>
          <w:delText>st</w:delText>
        </w:r>
        <w:r w:rsidDel="00D94475">
          <w:rPr>
            <w:rFonts w:ascii="Arial" w:hAnsi="Arial" w:cs="Arial"/>
          </w:rPr>
          <w:delText xml:space="preserve"> position</w:delText>
        </w:r>
      </w:del>
      <w:ins w:id="742" w:author="Ava" w:date="2020-09-14T18:55:00Z">
        <w:r w:rsidR="00D94475">
          <w:rPr>
            <w:rFonts w:ascii="Arial" w:hAnsi="Arial" w:cs="Arial"/>
          </w:rPr>
          <w:t>word-initial</w:t>
        </w:r>
      </w:ins>
      <w:r>
        <w:rPr>
          <w:rFonts w:ascii="Arial" w:hAnsi="Arial" w:cs="Arial"/>
        </w:rPr>
        <w:t xml:space="preserve"> targets </w:t>
      </w:r>
      <w:del w:id="743" w:author="Ava" w:date="2020-09-14T18:56:00Z">
        <w:r w:rsidDel="00D94475">
          <w:rPr>
            <w:rFonts w:ascii="Arial" w:hAnsi="Arial" w:cs="Arial"/>
          </w:rPr>
          <w:delText xml:space="preserve">remained </w:delText>
        </w:r>
      </w:del>
      <w:del w:id="744" w:author="Ava" w:date="2020-09-14T18:55:00Z">
        <w:r w:rsidDel="00D94475">
          <w:rPr>
            <w:rFonts w:ascii="Arial" w:hAnsi="Arial" w:cs="Arial"/>
          </w:rPr>
          <w:delText xml:space="preserve">roughly </w:delText>
        </w:r>
      </w:del>
      <w:del w:id="745" w:author="Ava" w:date="2020-09-14T18:56:00Z">
        <w:r w:rsidDel="00D94475">
          <w:rPr>
            <w:rFonts w:ascii="Arial" w:hAnsi="Arial" w:cs="Arial"/>
          </w:rPr>
          <w:delText>the same</w:delText>
        </w:r>
      </w:del>
      <w:ins w:id="746" w:author="Ava" w:date="2020-09-14T18:56:00Z">
        <w:r w:rsidR="00D94475">
          <w:rPr>
            <w:rFonts w:ascii="Arial" w:hAnsi="Arial" w:cs="Arial"/>
          </w:rPr>
          <w:t xml:space="preserve">did </w:t>
        </w:r>
      </w:ins>
      <w:ins w:id="747" w:author="Ava" w:date="2020-09-14T18:57:00Z">
        <w:r w:rsidR="00D94475">
          <w:rPr>
            <w:rFonts w:ascii="Arial" w:hAnsi="Arial" w:cs="Arial"/>
          </w:rPr>
          <w:t>not significantly vary between conditions.</w:t>
        </w:r>
      </w:ins>
      <w:ins w:id="748" w:author="Ava" w:date="2020-09-14T18:56:00Z">
        <w:r w:rsidR="00D94475">
          <w:rPr>
            <w:rFonts w:ascii="Arial" w:hAnsi="Arial" w:cs="Arial"/>
          </w:rPr>
          <w:t xml:space="preserve"> </w:t>
        </w:r>
      </w:ins>
      <w:ins w:id="749" w:author="Ava" w:date="2020-09-14T18:57:00Z">
        <w:r w:rsidR="00D94475">
          <w:rPr>
            <w:rFonts w:ascii="Arial" w:hAnsi="Arial" w:cs="Arial"/>
          </w:rPr>
          <w:t>(</w:t>
        </w:r>
      </w:ins>
      <m:oMath>
        <m:r>
          <w:ins w:id="750" w:author="Ava" w:date="2020-09-14T18:56:00Z">
            <w:rPr>
              <w:rFonts w:ascii="Cambria Math" w:hAnsi="Cambria Math" w:cs="Arial"/>
            </w:rPr>
            <m:t>z</m:t>
          </w:ins>
        </m:r>
        <m:d>
          <m:dPr>
            <m:ctrlPr>
              <w:ins w:id="751" w:author="Ava" w:date="2020-09-14T18:56:00Z">
                <w:rPr>
                  <w:rFonts w:ascii="Cambria Math" w:hAnsi="Cambria Math" w:cs="Arial"/>
                  <w:i/>
                </w:rPr>
              </w:ins>
            </m:ctrlPr>
          </m:dPr>
          <m:e>
            <m:r>
              <w:ins w:id="752" w:author="Ava" w:date="2020-09-14T18:56:00Z">
                <w:rPr>
                  <w:rFonts w:ascii="Cambria Math" w:hAnsi="Cambria Math" w:cs="Arial"/>
                </w:rPr>
                <m:t>Inf</m:t>
              </w:ins>
            </m:r>
          </m:e>
        </m:d>
        <m:r>
          <w:ins w:id="753" w:author="Ava" w:date="2020-09-14T18:56:00Z">
            <w:rPr>
              <w:rFonts w:ascii="Cambria Math" w:hAnsi="Cambria Math" w:cs="Arial"/>
            </w:rPr>
            <m:t>= -0.12, p = 0.90, d=-0.01</m:t>
          </w:ins>
        </m:r>
      </m:oMath>
      <w:ins w:id="754" w:author="Ava" w:date="2020-09-14T18:57:00Z">
        <w:r w:rsidR="00D94475">
          <w:rPr>
            <w:rFonts w:ascii="Arial" w:eastAsiaTheme="minorEastAsia" w:hAnsi="Arial" w:cs="Arial"/>
          </w:rPr>
          <w:t>)</w:t>
        </w:r>
      </w:ins>
      <w:ins w:id="755" w:author="Ava" w:date="2020-09-14T18:56:00Z">
        <w:r w:rsidR="00D94475">
          <w:rPr>
            <w:rFonts w:ascii="Arial" w:hAnsi="Arial" w:cs="Arial"/>
          </w:rPr>
          <w:t xml:space="preserve">. </w:t>
        </w:r>
      </w:ins>
      <w:del w:id="756" w:author="Ava" w:date="2020-09-14T18:57:00Z">
        <w:r w:rsidDel="00D94475">
          <w:rPr>
            <w:rFonts w:ascii="Arial" w:hAnsi="Arial" w:cs="Arial"/>
          </w:rPr>
          <w:delText xml:space="preserve"> (reaction times for 1</w:delText>
        </w:r>
        <w:r w:rsidRPr="00907455" w:rsidDel="00D94475">
          <w:rPr>
            <w:rFonts w:ascii="Arial" w:hAnsi="Arial" w:cs="Arial"/>
            <w:vertAlign w:val="superscript"/>
          </w:rPr>
          <w:delText>st</w:delText>
        </w:r>
        <w:r w:rsidDel="00D94475">
          <w:rPr>
            <w:rFonts w:ascii="Arial" w:hAnsi="Arial" w:cs="Arial"/>
          </w:rPr>
          <w:delText xml:space="preserve"> position targets were in fact slightly higher in the structured vs. the random condition, but this change was not statistically significant;</w:delText>
        </w:r>
      </w:del>
      <w:del w:id="757" w:author="Ava" w:date="2020-09-14T18:56:00Z">
        <w:r w:rsidDel="00D94475">
          <w:rPr>
            <w:rFonts w:ascii="Arial" w:hAnsi="Arial" w:cs="Arial"/>
          </w:rPr>
          <w:delText xml:space="preserve"> </w:delTex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-0.12, p = 0.90, d=-0.01</m:t>
          </m:r>
        </m:oMath>
      </w:del>
      <w:del w:id="758" w:author="Ava" w:date="2020-09-14T18:57:00Z">
        <w:r w:rsidDel="00D94475">
          <w:rPr>
            <w:rFonts w:ascii="Arial" w:hAnsi="Arial" w:cs="Arial"/>
          </w:rPr>
          <w:delText>). (</w:delText>
        </w:r>
        <w:r w:rsidR="004261B1" w:rsidDel="00D94475">
          <w:rPr>
            <w:rFonts w:ascii="Arial" w:hAnsi="Arial" w:cs="Arial"/>
            <w:b/>
          </w:rPr>
          <w:delText>Fig. 7c-d, Fig. 8</w:delText>
        </w:r>
        <w:r w:rsidDel="00D94475">
          <w:rPr>
            <w:rFonts w:ascii="Arial" w:hAnsi="Arial" w:cs="Arial"/>
          </w:rPr>
          <w:delText xml:space="preserve">) </w:delText>
        </w:r>
      </w:del>
      <w:del w:id="759" w:author="Ava" w:date="2020-09-14T19:01:00Z">
        <w:r w:rsidDel="00380A76">
          <w:rPr>
            <w:rFonts w:ascii="Arial" w:hAnsi="Arial" w:cs="Arial"/>
          </w:rPr>
          <w:delText xml:space="preserve"> </w:delText>
        </w:r>
      </w:del>
      <w:ins w:id="760" w:author="Ava" w:date="2020-09-14T18:58:00Z">
        <w:r w:rsidR="00D94475">
          <w:rPr>
            <w:rFonts w:ascii="Arial" w:hAnsi="Arial" w:cs="Arial"/>
          </w:rPr>
          <w:t xml:space="preserve">Together, these results demonstrate that the presence of an underlying structure </w:t>
        </w:r>
      </w:ins>
      <w:ins w:id="761" w:author="Ava" w:date="2020-09-14T18:59:00Z">
        <w:r w:rsidR="0080313E">
          <w:rPr>
            <w:rFonts w:ascii="Arial" w:hAnsi="Arial" w:cs="Arial"/>
          </w:rPr>
          <w:t xml:space="preserve">in a continuous speech stream </w:t>
        </w:r>
      </w:ins>
      <w:ins w:id="762" w:author="Ava" w:date="2020-09-14T18:58:00Z">
        <w:r w:rsidR="0080313E">
          <w:rPr>
            <w:rFonts w:ascii="Arial" w:hAnsi="Arial" w:cs="Arial"/>
          </w:rPr>
          <w:t xml:space="preserve">modulates RT </w:t>
        </w:r>
      </w:ins>
      <w:ins w:id="763" w:author="Ava" w:date="2020-09-14T18:59:00Z">
        <w:r w:rsidR="0080313E">
          <w:rPr>
            <w:rFonts w:ascii="Arial" w:hAnsi="Arial" w:cs="Arial"/>
          </w:rPr>
          <w:t xml:space="preserve">to predictable target syllables </w:t>
        </w:r>
      </w:ins>
      <w:proofErr w:type="gramStart"/>
      <w:ins w:id="764" w:author="Ava" w:date="2020-09-14T18:58:00Z">
        <w:r w:rsidR="0080313E">
          <w:rPr>
            <w:rFonts w:ascii="Arial" w:hAnsi="Arial" w:cs="Arial"/>
          </w:rPr>
          <w:t>above and beyond</w:t>
        </w:r>
        <w:proofErr w:type="gramEnd"/>
        <w:r w:rsidR="0080313E">
          <w:rPr>
            <w:rFonts w:ascii="Arial" w:hAnsi="Arial" w:cs="Arial"/>
          </w:rPr>
          <w:t xml:space="preserve"> what might </w:t>
        </w:r>
      </w:ins>
      <w:ins w:id="765" w:author="Ava" w:date="2020-09-14T19:01:00Z">
        <w:r w:rsidR="00380A76">
          <w:rPr>
            <w:rFonts w:ascii="Arial" w:hAnsi="Arial" w:cs="Arial"/>
          </w:rPr>
          <w:t>be observed</w:t>
        </w:r>
      </w:ins>
      <w:ins w:id="766" w:author="Ava" w:date="2020-09-14T18:58:00Z">
        <w:r w:rsidR="0080313E">
          <w:rPr>
            <w:rFonts w:ascii="Arial" w:hAnsi="Arial" w:cs="Arial"/>
          </w:rPr>
          <w:t xml:space="preserve"> due to </w:t>
        </w:r>
      </w:ins>
      <w:ins w:id="767" w:author="Ava" w:date="2020-09-14T18:59:00Z">
        <w:r w:rsidR="0080313E">
          <w:rPr>
            <w:rFonts w:ascii="Arial" w:hAnsi="Arial" w:cs="Arial"/>
          </w:rPr>
          <w:t xml:space="preserve">random </w:t>
        </w:r>
      </w:ins>
    </w:p>
    <w:p w14:paraId="7890436F" w14:textId="03B22C55" w:rsidR="00617272" w:rsidRPr="009819FC" w:rsidDel="00380A76" w:rsidRDefault="0080313E">
      <w:pPr>
        <w:autoSpaceDE w:val="0"/>
        <w:autoSpaceDN w:val="0"/>
        <w:adjustRightInd w:val="0"/>
        <w:spacing w:before="240" w:after="16" w:line="276" w:lineRule="auto"/>
        <w:jc w:val="both"/>
        <w:rPr>
          <w:del w:id="768" w:author="Ava" w:date="2020-09-14T19:01:00Z"/>
          <w:rFonts w:ascii="Arial" w:hAnsi="Arial" w:cs="Arial"/>
        </w:rPr>
        <w:pPrChange w:id="769" w:author="Ava" w:date="2020-09-14T17:51:00Z">
          <w:pPr>
            <w:autoSpaceDE w:val="0"/>
            <w:autoSpaceDN w:val="0"/>
            <w:adjustRightInd w:val="0"/>
            <w:spacing w:after="0" w:line="240" w:lineRule="auto"/>
            <w:jc w:val="both"/>
          </w:pPr>
        </w:pPrChange>
      </w:pPr>
      <w:proofErr w:type="gramStart"/>
      <w:ins w:id="770" w:author="Ava" w:date="2020-09-14T18:59:00Z">
        <w:r>
          <w:rPr>
            <w:rFonts w:ascii="Arial" w:hAnsi="Arial" w:cs="Arial"/>
          </w:rPr>
          <w:t>variation</w:t>
        </w:r>
        <w:proofErr w:type="gramEnd"/>
        <w:r>
          <w:rPr>
            <w:rFonts w:ascii="Arial" w:hAnsi="Arial" w:cs="Arial"/>
          </w:rPr>
          <w:t xml:space="preserve">, whether in participant performance or </w:t>
        </w:r>
      </w:ins>
      <w:ins w:id="771" w:author="Ava" w:date="2020-09-14T19:00:00Z">
        <w:r>
          <w:rPr>
            <w:rFonts w:ascii="Arial" w:hAnsi="Arial" w:cs="Arial"/>
          </w:rPr>
          <w:t>stimuli acoustics</w:t>
        </w:r>
      </w:ins>
      <w:ins w:id="772" w:author="Ava" w:date="2020-09-14T18:59:00Z">
        <w:r>
          <w:rPr>
            <w:rFonts w:ascii="Arial" w:hAnsi="Arial" w:cs="Arial"/>
          </w:rPr>
          <w:t xml:space="preserve">. </w:t>
        </w:r>
      </w:ins>
    </w:p>
    <w:p w14:paraId="15693E67" w14:textId="70C2528F" w:rsidR="005E4839" w:rsidDel="003924D1" w:rsidRDefault="00617272">
      <w:pPr>
        <w:autoSpaceDE w:val="0"/>
        <w:autoSpaceDN w:val="0"/>
        <w:adjustRightInd w:val="0"/>
        <w:spacing w:before="240" w:after="16" w:line="276" w:lineRule="auto"/>
        <w:jc w:val="both"/>
        <w:rPr>
          <w:del w:id="773" w:author="Ava" w:date="2020-09-14T17:50:00Z"/>
          <w:rFonts w:ascii="Arial" w:hAnsi="Arial" w:cs="Arial"/>
        </w:rPr>
        <w:pPrChange w:id="774" w:author="Ava" w:date="2020-09-14T17:51:00Z">
          <w:pPr>
            <w:autoSpaceDE w:val="0"/>
            <w:autoSpaceDN w:val="0"/>
            <w:adjustRightInd w:val="0"/>
            <w:spacing w:after="0" w:line="240" w:lineRule="auto"/>
            <w:jc w:val="both"/>
          </w:pPr>
        </w:pPrChange>
      </w:pPr>
      <w:del w:id="775" w:author="Ava" w:date="2020-09-14T19:01:00Z">
        <w:r w:rsidDel="00380A76">
          <w:rPr>
            <w:rFonts w:ascii="Arial" w:hAnsi="Arial" w:cs="Arial"/>
          </w:rPr>
          <w:delText>We additionally tested a model that included condition order as a fixed effect, to determine whether the there were any carry-over effects of condition (i.e. confounding effect of exposure to random then structured streams, or vice versa). We did not detect a three-way interaction between condition order, ordinal position, and condition in modulating response times (</w:delTex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2,  </m:t>
              </m:r>
              <m:r>
                <w:rPr>
                  <w:rFonts w:ascii="Cambria Math" w:hAnsi="Cambria Math" w:cs="Arial"/>
                </w:rPr>
                <m:t>N</m:t>
              </m:r>
              <m:r>
                <m:rPr>
                  <m:sty m:val="p"/>
                </m:rPr>
                <w:rPr>
                  <w:rFonts w:ascii="Cambria Math" w:hAnsi="Cambria Math" w:cs="Arial"/>
                </w:rPr>
                <m:t xml:space="preserve"> = 20</m:t>
              </m:r>
            </m:e>
          </m:d>
          <m:r>
            <m:rPr>
              <m:sty m:val="p"/>
            </m:rPr>
            <w:rPr>
              <w:rFonts w:ascii="Cambria Math" w:hAnsi="Cambria Math" w:cs="Arial"/>
            </w:rPr>
            <m:t xml:space="preserve">= 0.33,  </m:t>
          </m:r>
          <m:r>
            <w:rPr>
              <w:rFonts w:ascii="Cambria Math" w:hAnsi="Cambria Math" w:cs="Arial"/>
            </w:rPr>
            <m:t>p=0.85</m:t>
          </m:r>
        </m:oMath>
        <w:r w:rsidDel="00380A76">
          <w:rPr>
            <w:rFonts w:ascii="Arial" w:hAnsi="Arial" w:cs="Arial"/>
          </w:rPr>
          <w:delText>). (</w:delText>
        </w:r>
        <w:r w:rsidDel="00380A76">
          <w:rPr>
            <w:rFonts w:ascii="Arial" w:hAnsi="Arial" w:cs="Arial"/>
            <w:b/>
          </w:rPr>
          <w:delText>Fig. S3</w:delText>
        </w:r>
        <w:r w:rsidDel="00380A76">
          <w:rPr>
            <w:rFonts w:ascii="Arial" w:hAnsi="Arial" w:cs="Arial"/>
          </w:rPr>
          <w:delText xml:space="preserve">) </w:delText>
        </w:r>
        <w:commentRangeStart w:id="776"/>
        <w:commentRangeStart w:id="777"/>
        <w:r w:rsidDel="00380A76">
          <w:rPr>
            <w:rFonts w:ascii="Arial" w:hAnsi="Arial" w:cs="Arial"/>
          </w:rPr>
          <w:delText xml:space="preserve">However, we note that this null result may be due to lack of statistical power, and some confounding effect of viewing structured or random streams first may have occurred. </w:delText>
        </w:r>
        <w:commentRangeEnd w:id="776"/>
        <w:r w:rsidDel="00380A76">
          <w:rPr>
            <w:rStyle w:val="CommentReference"/>
          </w:rPr>
          <w:commentReference w:id="776"/>
        </w:r>
      </w:del>
      <w:commentRangeEnd w:id="777"/>
    </w:p>
    <w:p w14:paraId="2D5358E4" w14:textId="1976D203" w:rsidR="00617272" w:rsidRPr="005E4839" w:rsidRDefault="004261B1">
      <w:pPr>
        <w:autoSpaceDE w:val="0"/>
        <w:autoSpaceDN w:val="0"/>
        <w:adjustRightInd w:val="0"/>
        <w:spacing w:before="240" w:after="16" w:line="276" w:lineRule="auto"/>
        <w:jc w:val="both"/>
        <w:rPr>
          <w:rFonts w:ascii="Arial" w:hAnsi="Arial" w:cs="Arial"/>
        </w:rPr>
        <w:pPrChange w:id="778" w:author="Ava" w:date="2020-09-14T17:51:00Z">
          <w:pPr>
            <w:autoSpaceDE w:val="0"/>
            <w:autoSpaceDN w:val="0"/>
            <w:adjustRightInd w:val="0"/>
            <w:spacing w:after="0" w:line="240" w:lineRule="auto"/>
            <w:jc w:val="both"/>
          </w:pPr>
        </w:pPrChange>
      </w:pPr>
      <w:del w:id="779" w:author="Ava" w:date="2020-09-14T17:50:00Z">
        <w:r w:rsidDel="003924D1">
          <w:rPr>
            <w:rStyle w:val="CommentReference"/>
          </w:rPr>
          <w:commentReference w:id="777"/>
        </w:r>
      </w:del>
    </w:p>
    <w:p w14:paraId="7185FB77" w14:textId="77777777" w:rsidR="00617272" w:rsidRPr="0018389C" w:rsidRDefault="00617272">
      <w:pPr>
        <w:pStyle w:val="Heading2"/>
        <w:spacing w:before="240" w:after="16" w:line="276" w:lineRule="auto"/>
        <w:jc w:val="both"/>
        <w:rPr>
          <w:rFonts w:ascii="Arial" w:hAnsi="Arial" w:cs="Arial"/>
          <w:b/>
          <w:color w:val="auto"/>
        </w:rPr>
        <w:pPrChange w:id="780" w:author="Ava" w:date="2020-09-14T17:51:00Z">
          <w:pPr>
            <w:pStyle w:val="Heading2"/>
            <w:jc w:val="both"/>
          </w:pPr>
        </w:pPrChange>
      </w:pPr>
      <w:bookmarkStart w:id="781" w:name="_Toc50741112"/>
      <w:r w:rsidRPr="00DD26DA">
        <w:rPr>
          <w:rFonts w:ascii="Arial" w:hAnsi="Arial" w:cs="Arial"/>
          <w:b/>
          <w:color w:val="auto"/>
        </w:rPr>
        <w:t>Discussion</w:t>
      </w:r>
      <w:bookmarkEnd w:id="781"/>
    </w:p>
    <w:p w14:paraId="20B559AF" w14:textId="42B6D921" w:rsidR="003924D1" w:rsidRDefault="001C309F">
      <w:pPr>
        <w:spacing w:before="240" w:after="16" w:line="276" w:lineRule="auto"/>
        <w:jc w:val="both"/>
        <w:rPr>
          <w:ins w:id="782" w:author="Ava" w:date="2020-09-14T19:16:00Z"/>
          <w:rFonts w:ascii="Arial" w:hAnsi="Arial" w:cs="Arial"/>
        </w:rPr>
        <w:pPrChange w:id="783" w:author="Ava" w:date="2020-09-14T17:51:00Z">
          <w:pPr>
            <w:jc w:val="both"/>
          </w:pPr>
        </w:pPrChange>
      </w:pPr>
      <w:ins w:id="784" w:author="Ava" w:date="2020-09-14T19:11:00Z">
        <w:r>
          <w:rPr>
            <w:rFonts w:ascii="Arial" w:hAnsi="Arial" w:cs="Arial"/>
          </w:rPr>
          <w:t xml:space="preserve">In Experiment 2, we were able to replicate our main finding from </w:t>
        </w:r>
      </w:ins>
      <w:ins w:id="785" w:author="Ava" w:date="2020-09-14T19:12:00Z">
        <w:r>
          <w:rPr>
            <w:rFonts w:ascii="Arial" w:hAnsi="Arial" w:cs="Arial"/>
          </w:rPr>
          <w:t>Experiment 1. Namely, RTs to predictable targets in a continuous speech stream with embedded regularities</w:t>
        </w:r>
      </w:ins>
      <w:ins w:id="786" w:author="Ava" w:date="2020-09-14T19:13:00Z">
        <w:r>
          <w:rPr>
            <w:rFonts w:ascii="Arial" w:hAnsi="Arial" w:cs="Arial"/>
          </w:rPr>
          <w:t>,</w:t>
        </w:r>
      </w:ins>
      <w:ins w:id="787" w:author="Ava" w:date="2020-09-14T19:12:00Z">
        <w:r>
          <w:rPr>
            <w:rFonts w:ascii="Arial" w:hAnsi="Arial" w:cs="Arial"/>
          </w:rPr>
          <w:t xml:space="preserve"> in the form of repeating tri</w:t>
        </w:r>
      </w:ins>
      <w:ins w:id="788" w:author="Ava" w:date="2020-09-14T19:13:00Z">
        <w:r>
          <w:rPr>
            <w:rFonts w:ascii="Arial" w:hAnsi="Arial" w:cs="Arial"/>
          </w:rPr>
          <w:t>-</w:t>
        </w:r>
      </w:ins>
      <w:ins w:id="789" w:author="Ava" w:date="2020-09-14T19:12:00Z">
        <w:r>
          <w:rPr>
            <w:rFonts w:ascii="Arial" w:hAnsi="Arial" w:cs="Arial"/>
          </w:rPr>
          <w:t>syllabic pseudowords</w:t>
        </w:r>
      </w:ins>
      <w:ins w:id="790" w:author="Ava" w:date="2020-09-14T19:13:00Z">
        <w:r>
          <w:rPr>
            <w:rFonts w:ascii="Arial" w:hAnsi="Arial" w:cs="Arial"/>
          </w:rPr>
          <w:t>,</w:t>
        </w:r>
      </w:ins>
      <w:ins w:id="791" w:author="Ava" w:date="2020-09-14T19:12:00Z">
        <w:r>
          <w:rPr>
            <w:rFonts w:ascii="Arial" w:hAnsi="Arial" w:cs="Arial"/>
          </w:rPr>
          <w:t xml:space="preserve"> were significantly faster </w:t>
        </w:r>
        <w:proofErr w:type="gramStart"/>
        <w:r>
          <w:rPr>
            <w:rFonts w:ascii="Arial" w:hAnsi="Arial" w:cs="Arial"/>
          </w:rPr>
          <w:t>than those to less predictable targets</w:t>
        </w:r>
        <w:proofErr w:type="gramEnd"/>
        <w:r>
          <w:rPr>
            <w:rFonts w:ascii="Arial" w:hAnsi="Arial" w:cs="Arial"/>
          </w:rPr>
          <w:t xml:space="preserve">. </w:t>
        </w:r>
      </w:ins>
      <w:del w:id="792" w:author="Ava" w:date="2020-09-14T19:13:00Z">
        <w:r w:rsidR="00617272" w:rsidDel="001C309F">
          <w:rPr>
            <w:rFonts w:ascii="Arial" w:hAnsi="Arial" w:cs="Arial"/>
          </w:rPr>
          <w:delText xml:space="preserve">Here we were able to replicate our findings from Experiment 1, in which the presence of implicit statistical structure modulates reaction times to items embedded in the stream. </w:delText>
        </w:r>
      </w:del>
      <w:r w:rsidR="00617272">
        <w:rPr>
          <w:rFonts w:ascii="Arial" w:hAnsi="Arial" w:cs="Arial"/>
        </w:rPr>
        <w:t xml:space="preserve">Notably, </w:t>
      </w:r>
      <w:del w:id="793" w:author="Ava" w:date="2020-09-14T19:13:00Z">
        <w:r w:rsidR="00617272" w:rsidDel="001C309F">
          <w:rPr>
            <w:rFonts w:ascii="Arial" w:hAnsi="Arial" w:cs="Arial"/>
          </w:rPr>
          <w:delText xml:space="preserve">we could establish that this modulation is most extreme for those items which become strictly predictable (those with a transitional probability of 1, in word-medial and word-final positions), as compared with the same items tested in a stream of randomly ordered syllables.  </w:delText>
        </w:r>
      </w:del>
      <w:ins w:id="794" w:author="Ava" w:date="2020-09-14T19:13:00Z">
        <w:r>
          <w:rPr>
            <w:rFonts w:ascii="Arial" w:hAnsi="Arial" w:cs="Arial"/>
          </w:rPr>
          <w:t xml:space="preserve">we established that this effect is not due to </w:t>
        </w:r>
      </w:ins>
      <w:ins w:id="795" w:author="Ava" w:date="2020-09-14T19:14:00Z">
        <w:r>
          <w:rPr>
            <w:rFonts w:ascii="Arial" w:hAnsi="Arial" w:cs="Arial"/>
          </w:rPr>
          <w:t>spurious</w:t>
        </w:r>
      </w:ins>
      <w:ins w:id="796" w:author="Ava" w:date="2020-09-14T19:13:00Z">
        <w:r>
          <w:rPr>
            <w:rFonts w:ascii="Arial" w:hAnsi="Arial" w:cs="Arial"/>
          </w:rPr>
          <w:t xml:space="preserve"> </w:t>
        </w:r>
      </w:ins>
      <w:ins w:id="797" w:author="Ava" w:date="2020-09-14T19:14:00Z">
        <w:r>
          <w:rPr>
            <w:rFonts w:ascii="Arial" w:hAnsi="Arial" w:cs="Arial"/>
          </w:rPr>
          <w:t>variation in the stream or the differing detectability of target syllables, since the presence of structure magnifies the grad</w:t>
        </w:r>
      </w:ins>
      <w:ins w:id="798" w:author="Ava" w:date="2020-09-14T19:15:00Z">
        <w:r>
          <w:rPr>
            <w:rFonts w:ascii="Arial" w:hAnsi="Arial" w:cs="Arial"/>
          </w:rPr>
          <w:t xml:space="preserve">ed RT effect in comparison with that observed from exposure to a randomly ordered syllable stream. </w:t>
        </w:r>
      </w:ins>
    </w:p>
    <w:p w14:paraId="7BB48F84" w14:textId="47F67908" w:rsidR="001C309F" w:rsidRPr="001D54FA" w:rsidDel="001C309F" w:rsidRDefault="001C309F">
      <w:pPr>
        <w:spacing w:before="240" w:after="16" w:line="276" w:lineRule="auto"/>
        <w:jc w:val="both"/>
        <w:rPr>
          <w:del w:id="799" w:author="Ava" w:date="2020-09-14T19:16:00Z"/>
          <w:rFonts w:ascii="Arial" w:hAnsi="Arial" w:cs="Arial"/>
        </w:rPr>
        <w:pPrChange w:id="800" w:author="Ava" w:date="2020-09-14T17:51:00Z">
          <w:pPr>
            <w:jc w:val="both"/>
          </w:pPr>
        </w:pPrChange>
      </w:pPr>
    </w:p>
    <w:p w14:paraId="5B79CC12" w14:textId="24C0E47E" w:rsidR="00617272" w:rsidRDefault="00617272">
      <w:pPr>
        <w:pStyle w:val="Heading1"/>
        <w:spacing w:after="16" w:line="276" w:lineRule="auto"/>
        <w:jc w:val="both"/>
        <w:rPr>
          <w:rFonts w:ascii="Arial" w:hAnsi="Arial" w:cs="Arial"/>
          <w:b/>
          <w:color w:val="auto"/>
        </w:rPr>
        <w:pPrChange w:id="801" w:author="Ava" w:date="2020-09-14T17:51:00Z">
          <w:pPr>
            <w:pStyle w:val="Heading1"/>
            <w:jc w:val="both"/>
          </w:pPr>
        </w:pPrChange>
      </w:pPr>
      <w:bookmarkStart w:id="802" w:name="_Toc50741113"/>
      <w:del w:id="803" w:author="Ava" w:date="2020-09-14T21:07:00Z">
        <w:r w:rsidDel="00A779A7">
          <w:rPr>
            <w:rFonts w:ascii="Arial" w:hAnsi="Arial" w:cs="Arial"/>
            <w:b/>
            <w:color w:val="auto"/>
          </w:rPr>
          <w:delText>Coding of Structural Features</w:delText>
        </w:r>
      </w:del>
      <w:ins w:id="804" w:author="Ava" w:date="2020-09-14T21:07:00Z">
        <w:r w:rsidR="00A779A7">
          <w:rPr>
            <w:rFonts w:ascii="Arial" w:hAnsi="Arial" w:cs="Arial"/>
            <w:b/>
            <w:color w:val="auto"/>
          </w:rPr>
          <w:t>Feature Sensitivity</w:t>
        </w:r>
      </w:ins>
      <w:r>
        <w:rPr>
          <w:rFonts w:ascii="Arial" w:hAnsi="Arial" w:cs="Arial"/>
          <w:b/>
          <w:color w:val="auto"/>
        </w:rPr>
        <w:t xml:space="preserve"> in Online Target Detection</w:t>
      </w:r>
      <w:bookmarkEnd w:id="802"/>
    </w:p>
    <w:p w14:paraId="6A96ADD8" w14:textId="6A55D383" w:rsidR="00617272" w:rsidRDefault="00617272">
      <w:pPr>
        <w:spacing w:before="240" w:after="16" w:line="276" w:lineRule="auto"/>
        <w:jc w:val="both"/>
        <w:rPr>
          <w:rFonts w:ascii="Arial" w:hAnsi="Arial" w:cs="Arial"/>
        </w:rPr>
        <w:pPrChange w:id="805" w:author="Ava" w:date="2020-09-14T17:51:00Z">
          <w:pPr>
            <w:jc w:val="both"/>
          </w:pPr>
        </w:pPrChange>
      </w:pPr>
      <w:r>
        <w:rPr>
          <w:rFonts w:ascii="Arial" w:hAnsi="Arial" w:cs="Arial"/>
        </w:rPr>
        <w:t>In a final analysis, we aimed to explore the reaction time data from the online target detection task</w:t>
      </w:r>
      <w:ins w:id="806" w:author="Ava" w:date="2020-09-14T19:25:00Z">
        <w:r w:rsidR="00D87191">
          <w:rPr>
            <w:rFonts w:ascii="Arial" w:hAnsi="Arial" w:cs="Arial"/>
          </w:rPr>
          <w:t>s</w:t>
        </w:r>
      </w:ins>
      <w:r>
        <w:rPr>
          <w:rFonts w:ascii="Arial" w:hAnsi="Arial" w:cs="Arial"/>
        </w:rPr>
        <w:t xml:space="preserve"> further</w:t>
      </w:r>
      <w:del w:id="807" w:author="Ava" w:date="2020-09-14T19:25:00Z">
        <w:r w:rsidDel="00D87191">
          <w:rPr>
            <w:rFonts w:ascii="Arial" w:hAnsi="Arial" w:cs="Arial"/>
          </w:rPr>
          <w:delText>,</w:delText>
        </w:r>
      </w:del>
      <w:r>
        <w:rPr>
          <w:rFonts w:ascii="Arial" w:hAnsi="Arial" w:cs="Arial"/>
        </w:rPr>
        <w:t xml:space="preserve"> in order to determine if the observed patterns of RTs could reveal </w:t>
      </w:r>
      <w:del w:id="808" w:author="Ava" w:date="2020-09-14T19:25:00Z">
        <w:r w:rsidDel="00D87191">
          <w:rPr>
            <w:rFonts w:ascii="Arial" w:hAnsi="Arial" w:cs="Arial"/>
          </w:rPr>
          <w:delText xml:space="preserve">any specific information about </w:delText>
        </w:r>
      </w:del>
      <w:ins w:id="809" w:author="Ava" w:date="2020-09-14T19:25:00Z">
        <w:r w:rsidR="00D87191">
          <w:rPr>
            <w:rFonts w:ascii="Arial" w:hAnsi="Arial" w:cs="Arial"/>
          </w:rPr>
          <w:t>sensitivity to any specific features of the structured streams</w:t>
        </w:r>
      </w:ins>
      <w:del w:id="810" w:author="Ava" w:date="2020-09-14T19:26:00Z">
        <w:r w:rsidDel="00D87191">
          <w:rPr>
            <w:rFonts w:ascii="Arial" w:hAnsi="Arial" w:cs="Arial"/>
          </w:rPr>
          <w:delText>the implicit structure of the stream heard during the exposure</w:delText>
        </w:r>
      </w:del>
      <w:r>
        <w:rPr>
          <w:rFonts w:ascii="Arial" w:hAnsi="Arial" w:cs="Arial"/>
        </w:rPr>
        <w:t xml:space="preserve">. Specifically, we hypothesized that one of four possible features </w:t>
      </w:r>
      <w:proofErr w:type="gramStart"/>
      <w:r>
        <w:rPr>
          <w:rFonts w:ascii="Arial" w:hAnsi="Arial" w:cs="Arial"/>
        </w:rPr>
        <w:t>could be encoded</w:t>
      </w:r>
      <w:proofErr w:type="gramEnd"/>
      <w:r>
        <w:rPr>
          <w:rFonts w:ascii="Arial" w:hAnsi="Arial" w:cs="Arial"/>
        </w:rPr>
        <w:t xml:space="preserve"> in </w:t>
      </w:r>
      <w:ins w:id="811" w:author="Ava" w:date="2020-09-14T19:26:00Z">
        <w:r w:rsidR="00D87191">
          <w:rPr>
            <w:rFonts w:ascii="Arial" w:hAnsi="Arial" w:cs="Arial"/>
          </w:rPr>
          <w:t xml:space="preserve">the </w:t>
        </w:r>
      </w:ins>
      <w:del w:id="812" w:author="Ava" w:date="2020-09-14T19:26:00Z">
        <w:r w:rsidDel="00D87191">
          <w:rPr>
            <w:rFonts w:ascii="Arial" w:hAnsi="Arial" w:cs="Arial"/>
          </w:rPr>
          <w:delText>reaction time</w:delText>
        </w:r>
      </w:del>
      <w:ins w:id="813" w:author="Ava" w:date="2020-09-14T19:26:00Z">
        <w:r w:rsidR="00D87191">
          <w:rPr>
            <w:rFonts w:ascii="Arial" w:hAnsi="Arial" w:cs="Arial"/>
          </w:rPr>
          <w:t>RT</w:t>
        </w:r>
      </w:ins>
      <w:r>
        <w:rPr>
          <w:rFonts w:ascii="Arial" w:hAnsi="Arial" w:cs="Arial"/>
        </w:rPr>
        <w:t xml:space="preserve"> data: transitional probability, ordinal position, word identity, and duplet</w:t>
      </w:r>
      <w:ins w:id="814" w:author="Ava" w:date="2020-09-14T19:26:00Z">
        <w:r w:rsidR="00D87191">
          <w:rPr>
            <w:rFonts w:ascii="Arial" w:hAnsi="Arial" w:cs="Arial"/>
          </w:rPr>
          <w:t xml:space="preserve"> identity</w:t>
        </w:r>
      </w:ins>
      <w:del w:id="815" w:author="Ava" w:date="2020-09-14T19:26:00Z">
        <w:r w:rsidDel="00D87191">
          <w:rPr>
            <w:rFonts w:ascii="Arial" w:hAnsi="Arial" w:cs="Arial"/>
          </w:rPr>
          <w:delText>s</w:delText>
        </w:r>
      </w:del>
      <w:r>
        <w:rPr>
          <w:rFonts w:ascii="Arial" w:hAnsi="Arial" w:cs="Arial"/>
        </w:rPr>
        <w:t>. We predicted that a failure to track one or more of these features</w:t>
      </w:r>
      <w:ins w:id="816" w:author="Ava" w:date="2020-09-14T19:26:00Z">
        <w:r w:rsidR="00D87191">
          <w:rPr>
            <w:rFonts w:ascii="Arial" w:hAnsi="Arial" w:cs="Arial"/>
          </w:rPr>
          <w:t xml:space="preserve"> (especially word and duplet identity)</w:t>
        </w:r>
      </w:ins>
      <w:r>
        <w:rPr>
          <w:rFonts w:ascii="Arial" w:hAnsi="Arial" w:cs="Arial"/>
        </w:rPr>
        <w:t xml:space="preserve"> </w:t>
      </w:r>
      <w:proofErr w:type="gramStart"/>
      <w:r>
        <w:rPr>
          <w:rFonts w:ascii="Arial" w:hAnsi="Arial" w:cs="Arial"/>
        </w:rPr>
        <w:t>may</w:t>
      </w:r>
      <w:proofErr w:type="gramEnd"/>
      <w:r>
        <w:rPr>
          <w:rFonts w:ascii="Arial" w:hAnsi="Arial" w:cs="Arial"/>
        </w:rPr>
        <w:t xml:space="preserve"> explain why online RT scores fail to correlate with offline word recognition performance.</w:t>
      </w:r>
    </w:p>
    <w:p w14:paraId="31983978" w14:textId="0CABFF4B" w:rsidR="00617272" w:rsidRDefault="00617272">
      <w:pPr>
        <w:spacing w:before="240" w:after="16" w:line="276" w:lineRule="auto"/>
        <w:jc w:val="both"/>
        <w:rPr>
          <w:rFonts w:ascii="Arial" w:hAnsi="Arial" w:cs="Arial"/>
        </w:rPr>
        <w:pPrChange w:id="817" w:author="Ava" w:date="2020-09-14T19:29:00Z">
          <w:pPr>
            <w:jc w:val="both"/>
          </w:pPr>
        </w:pPrChange>
      </w:pPr>
      <w:r>
        <w:rPr>
          <w:rFonts w:ascii="Arial" w:hAnsi="Arial" w:cs="Arial"/>
        </w:rPr>
        <w:t xml:space="preserve">We first combined the data from Experiment 1 (N = 33) with the data from structured condition in Experiment 2 (N = 20) for a combined data set with greater power (N = 53). </w:t>
      </w:r>
      <w:commentRangeStart w:id="818"/>
      <w:r>
        <w:rPr>
          <w:rFonts w:ascii="Arial" w:hAnsi="Arial" w:cs="Arial"/>
        </w:rPr>
        <w:t xml:space="preserve">For each participant, </w:t>
      </w:r>
      <w:r>
        <w:rPr>
          <w:rFonts w:ascii="Arial" w:hAnsi="Arial" w:cs="Arial"/>
        </w:rPr>
        <w:lastRenderedPageBreak/>
        <w:t xml:space="preserve">we computed a </w:t>
      </w:r>
      <w:del w:id="819" w:author="Ava" w:date="2020-09-14T19:27:00Z">
        <w:r w:rsidDel="00D87191">
          <w:rPr>
            <w:rFonts w:ascii="Arial" w:hAnsi="Arial" w:cs="Arial"/>
          </w:rPr>
          <w:delText>dis</w:delText>
        </w:r>
      </w:del>
      <w:r>
        <w:rPr>
          <w:rFonts w:ascii="Arial" w:hAnsi="Arial" w:cs="Arial"/>
        </w:rPr>
        <w:t>similarity matrix (</w:t>
      </w:r>
      <w:del w:id="820" w:author="Ava" w:date="2020-09-14T19:27:00Z">
        <w:r w:rsidDel="00D87191">
          <w:rPr>
            <w:rFonts w:ascii="Arial" w:hAnsi="Arial" w:cs="Arial"/>
          </w:rPr>
          <w:delText xml:space="preserve">1- </w:delText>
        </w:r>
      </w:del>
      <w:r>
        <w:rPr>
          <w:rFonts w:ascii="Arial" w:hAnsi="Arial" w:cs="Arial"/>
        </w:rPr>
        <w:t xml:space="preserve">Pearson correlation) on RTs between each pair of syllables, thus generating a 12-x-12 matrix of correlation values for each participant. </w:t>
      </w:r>
      <w:commentRangeEnd w:id="818"/>
      <w:r>
        <w:rPr>
          <w:rFonts w:ascii="Arial" w:hAnsi="Arial" w:cs="Arial"/>
        </w:rPr>
        <w:t xml:space="preserve">We then applied a Fisher’s z-transformation to each matrix to normalize </w:t>
      </w:r>
      <w:del w:id="821" w:author="Ava" w:date="2020-09-14T19:27:00Z">
        <w:r w:rsidDel="00D87191">
          <w:rPr>
            <w:rFonts w:ascii="Arial" w:hAnsi="Arial" w:cs="Arial"/>
          </w:rPr>
          <w:delText>dis</w:delText>
        </w:r>
      </w:del>
      <w:del w:id="822" w:author="Ava" w:date="2020-09-14T19:30:00Z">
        <w:r w:rsidDel="00D87191">
          <w:rPr>
            <w:rFonts w:ascii="Arial" w:hAnsi="Arial" w:cs="Arial"/>
          </w:rPr>
          <w:delText>similarity</w:delText>
        </w:r>
      </w:del>
      <w:ins w:id="823" w:author="Ava" w:date="2020-09-14T19:30:00Z">
        <w:r w:rsidR="00D87191">
          <w:rPr>
            <w:rFonts w:ascii="Arial" w:hAnsi="Arial" w:cs="Arial"/>
          </w:rPr>
          <w:t>correlation</w:t>
        </w:r>
      </w:ins>
      <w:r>
        <w:rPr>
          <w:rFonts w:ascii="Arial" w:hAnsi="Arial" w:cs="Arial"/>
        </w:rPr>
        <w:t xml:space="preserve"> values. </w:t>
      </w:r>
      <w:r>
        <w:rPr>
          <w:rStyle w:val="CommentReference"/>
        </w:rPr>
        <w:commentReference w:id="818"/>
      </w:r>
      <w:ins w:id="824" w:author="Ava" w:date="2020-09-14T19:27:00Z">
        <w:r w:rsidR="00D87191">
          <w:rPr>
            <w:rFonts w:ascii="Arial" w:hAnsi="Arial" w:cs="Arial"/>
          </w:rPr>
          <w:t xml:space="preserve">We tested for the coding of each of the features mentioned above by running four ranked sum </w:t>
        </w:r>
      </w:ins>
      <w:ins w:id="825" w:author="Ava" w:date="2020-09-14T19:29:00Z">
        <w:r w:rsidR="00D87191">
          <w:rPr>
            <w:rFonts w:ascii="Arial" w:hAnsi="Arial" w:cs="Arial"/>
          </w:rPr>
          <w:t>tests</w:t>
        </w:r>
      </w:ins>
      <w:ins w:id="826" w:author="Ava" w:date="2020-09-14T19:27:00Z">
        <w:r w:rsidR="00D87191">
          <w:rPr>
            <w:rFonts w:ascii="Arial" w:hAnsi="Arial" w:cs="Arial"/>
          </w:rPr>
          <w:t>.</w:t>
        </w:r>
      </w:ins>
      <w:ins w:id="827" w:author="Ava" w:date="2020-09-14T19:29:00Z">
        <w:r w:rsidR="00D87191">
          <w:rPr>
            <w:rFonts w:ascii="Arial" w:hAnsi="Arial" w:cs="Arial"/>
          </w:rPr>
          <w:t xml:space="preserve"> For each test, we</w:t>
        </w:r>
      </w:ins>
      <w:ins w:id="828" w:author="Ava" w:date="2020-09-14T19:27:00Z">
        <w:r w:rsidR="00D87191">
          <w:rPr>
            <w:rFonts w:ascii="Arial" w:hAnsi="Arial" w:cs="Arial"/>
          </w:rPr>
          <w:t xml:space="preserve"> </w:t>
        </w:r>
      </w:ins>
      <w:del w:id="829" w:author="Ava" w:date="2020-09-14T19:29:00Z">
        <w:r w:rsidDel="00D87191">
          <w:rPr>
            <w:rFonts w:ascii="Arial" w:hAnsi="Arial" w:cs="Arial"/>
          </w:rPr>
          <w:delText xml:space="preserve">For each of the four analyses mentioned above, we </w:delText>
        </w:r>
      </w:del>
      <w:r>
        <w:rPr>
          <w:rFonts w:ascii="Arial" w:hAnsi="Arial" w:cs="Arial"/>
        </w:rPr>
        <w:t xml:space="preserve">identified a </w:t>
      </w:r>
      <w:r w:rsidRPr="00812B28">
        <w:rPr>
          <w:rFonts w:ascii="Arial" w:hAnsi="Arial" w:cs="Arial"/>
          <w:i/>
        </w:rPr>
        <w:t>within</w:t>
      </w:r>
      <w:r>
        <w:rPr>
          <w:rFonts w:ascii="Arial" w:hAnsi="Arial" w:cs="Arial"/>
        </w:rPr>
        <w:t xml:space="preserve"> and an </w:t>
      </w:r>
      <w:r w:rsidRPr="00812B28">
        <w:rPr>
          <w:rFonts w:ascii="Arial" w:hAnsi="Arial" w:cs="Arial"/>
          <w:i/>
        </w:rPr>
        <w:t>across</w:t>
      </w:r>
      <w:r>
        <w:rPr>
          <w:rFonts w:ascii="Arial" w:hAnsi="Arial" w:cs="Arial"/>
        </w:rPr>
        <w:t xml:space="preserve"> group. Within groups consisted of </w:t>
      </w:r>
      <w:ins w:id="830" w:author="Ava" w:date="2020-09-14T19:30:00Z">
        <w:r w:rsidR="00D87191">
          <w:rPr>
            <w:rFonts w:ascii="Arial" w:hAnsi="Arial" w:cs="Arial"/>
          </w:rPr>
          <w:t xml:space="preserve">the correlation values </w:t>
        </w:r>
      </w:ins>
      <w:ins w:id="831" w:author="Ava" w:date="2020-09-14T19:31:00Z">
        <w:r w:rsidR="00D87191">
          <w:rPr>
            <w:rFonts w:ascii="Arial" w:hAnsi="Arial" w:cs="Arial"/>
          </w:rPr>
          <w:t>between</w:t>
        </w:r>
      </w:ins>
      <w:ins w:id="832" w:author="Ava" w:date="2020-09-14T19:30:00Z">
        <w:r w:rsidR="00D87191">
          <w:rPr>
            <w:rFonts w:ascii="Arial" w:hAnsi="Arial" w:cs="Arial"/>
          </w:rPr>
          <w:t xml:space="preserve"> all pairs of syllables c</w:t>
        </w:r>
      </w:ins>
      <w:ins w:id="833" w:author="Ava" w:date="2020-09-14T19:31:00Z">
        <w:r w:rsidR="00D87191">
          <w:rPr>
            <w:rFonts w:ascii="Arial" w:hAnsi="Arial" w:cs="Arial"/>
          </w:rPr>
          <w:t>haracterized by that feature</w:t>
        </w:r>
      </w:ins>
      <w:ins w:id="834" w:author="Ava" w:date="2020-09-14T19:33:00Z">
        <w:r w:rsidR="00D87191">
          <w:rPr>
            <w:rFonts w:ascii="Arial" w:hAnsi="Arial" w:cs="Arial"/>
          </w:rPr>
          <w:t xml:space="preserve"> (e.g. correlation between two word-initial syllables)</w:t>
        </w:r>
      </w:ins>
      <w:ins w:id="835" w:author="Ava" w:date="2020-09-14T19:31:00Z">
        <w:r w:rsidR="00D87191">
          <w:rPr>
            <w:rFonts w:ascii="Arial" w:hAnsi="Arial" w:cs="Arial"/>
          </w:rPr>
          <w:t xml:space="preserve">. </w:t>
        </w:r>
      </w:ins>
      <w:ins w:id="836" w:author="Ava" w:date="2020-09-14T19:32:00Z">
        <w:r w:rsidR="00D87191" w:rsidRPr="008F1F4D">
          <w:rPr>
            <w:rFonts w:ascii="Arial" w:hAnsi="Arial" w:cs="Arial"/>
            <w:color w:val="C00000"/>
            <w:rPrChange w:id="837" w:author="Ava" w:date="2020-09-14T20:20:00Z">
              <w:rPr>
                <w:rFonts w:ascii="Arial" w:hAnsi="Arial" w:cs="Arial"/>
              </w:rPr>
            </w:rPrChange>
          </w:rPr>
          <w:t xml:space="preserve">Across groups consisted of correlations between pairs where the </w:t>
        </w:r>
      </w:ins>
      <w:ins w:id="838" w:author="Ava" w:date="2020-09-14T19:33:00Z">
        <w:r w:rsidR="00D87191" w:rsidRPr="008F1F4D">
          <w:rPr>
            <w:rFonts w:ascii="Arial" w:hAnsi="Arial" w:cs="Arial"/>
            <w:color w:val="C00000"/>
            <w:rPrChange w:id="839" w:author="Ava" w:date="2020-09-14T20:20:00Z">
              <w:rPr>
                <w:rFonts w:ascii="Arial" w:hAnsi="Arial" w:cs="Arial"/>
              </w:rPr>
            </w:rPrChange>
          </w:rPr>
          <w:t xml:space="preserve">pairing violates the feature (e.g. </w:t>
        </w:r>
      </w:ins>
      <w:ins w:id="840" w:author="Ava" w:date="2020-09-14T19:34:00Z">
        <w:r w:rsidR="00D87191" w:rsidRPr="008F1F4D">
          <w:rPr>
            <w:rFonts w:ascii="Arial" w:hAnsi="Arial" w:cs="Arial"/>
            <w:color w:val="C00000"/>
            <w:rPrChange w:id="841" w:author="Ava" w:date="2020-09-14T20:20:00Z">
              <w:rPr>
                <w:rFonts w:ascii="Arial" w:hAnsi="Arial" w:cs="Arial"/>
              </w:rPr>
            </w:rPrChange>
          </w:rPr>
          <w:t>correlation between a word-initial and word-medial syllable</w:t>
        </w:r>
      </w:ins>
      <w:ins w:id="842" w:author="Ava" w:date="2020-09-14T19:33:00Z">
        <w:r w:rsidR="00D87191" w:rsidRPr="008F1F4D">
          <w:rPr>
            <w:rFonts w:ascii="Arial" w:hAnsi="Arial" w:cs="Arial"/>
            <w:color w:val="C00000"/>
            <w:rPrChange w:id="843" w:author="Ava" w:date="2020-09-14T20:20:00Z">
              <w:rPr>
                <w:rFonts w:ascii="Arial" w:hAnsi="Arial" w:cs="Arial"/>
              </w:rPr>
            </w:rPrChange>
          </w:rPr>
          <w:t>)</w:t>
        </w:r>
      </w:ins>
      <w:ins w:id="844" w:author="Ava" w:date="2020-09-14T19:34:00Z">
        <w:r w:rsidR="00D87191" w:rsidRPr="008F1F4D">
          <w:rPr>
            <w:rFonts w:ascii="Arial" w:hAnsi="Arial" w:cs="Arial"/>
            <w:color w:val="C00000"/>
            <w:rPrChange w:id="845" w:author="Ava" w:date="2020-09-14T20:20:00Z">
              <w:rPr>
                <w:rFonts w:ascii="Arial" w:hAnsi="Arial" w:cs="Arial"/>
              </w:rPr>
            </w:rPrChange>
          </w:rPr>
          <w:t>.</w:t>
        </w:r>
        <w:r w:rsidR="00D87191">
          <w:rPr>
            <w:rFonts w:ascii="Arial" w:hAnsi="Arial" w:cs="Arial"/>
          </w:rPr>
          <w:t xml:space="preserve"> </w:t>
        </w:r>
      </w:ins>
      <w:del w:id="846" w:author="Ava" w:date="2020-09-14T19:34:00Z">
        <w:r w:rsidDel="00D87191">
          <w:rPr>
            <w:rFonts w:ascii="Arial" w:hAnsi="Arial" w:cs="Arial"/>
          </w:rPr>
          <w:delText xml:space="preserve">those cells in the correlation matrix that correspond to the feature being tested (e.g. ordinal position), while across groups features cells that represented a violation of that group. </w:delText>
        </w:r>
      </w:del>
      <w:r>
        <w:rPr>
          <w:rFonts w:ascii="Arial" w:hAnsi="Arial" w:cs="Arial"/>
        </w:rPr>
        <w:t xml:space="preserve">For each test, we performed a random sampling of </w:t>
      </w:r>
      <w:ins w:id="847" w:author="Ava" w:date="2020-09-14T19:34:00Z">
        <w:r w:rsidR="00D87191">
          <w:rPr>
            <w:rFonts w:ascii="Arial" w:hAnsi="Arial" w:cs="Arial"/>
          </w:rPr>
          <w:t xml:space="preserve">correlation </w:t>
        </w:r>
      </w:ins>
      <w:r>
        <w:rPr>
          <w:rFonts w:ascii="Arial" w:hAnsi="Arial" w:cs="Arial"/>
        </w:rPr>
        <w:t>values from the respective cells</w:t>
      </w:r>
      <w:ins w:id="848" w:author="Ava" w:date="2020-09-14T19:36:00Z">
        <w:r w:rsidR="0027447D">
          <w:rPr>
            <w:rFonts w:ascii="Arial" w:hAnsi="Arial" w:cs="Arial"/>
          </w:rPr>
          <w:t>,</w:t>
        </w:r>
      </w:ins>
      <w:r>
        <w:rPr>
          <w:rFonts w:ascii="Arial" w:hAnsi="Arial" w:cs="Arial"/>
        </w:rPr>
        <w:t xml:space="preserve"> from all participants</w:t>
      </w:r>
      <w:ins w:id="849" w:author="Ava" w:date="2020-09-14T19:36:00Z">
        <w:r w:rsidR="0027447D">
          <w:rPr>
            <w:rFonts w:ascii="Arial" w:hAnsi="Arial" w:cs="Arial"/>
          </w:rPr>
          <w:t xml:space="preserve">, to generate an array of </w:t>
        </w:r>
        <w:r w:rsidR="0027447D" w:rsidRPr="0027447D">
          <w:rPr>
            <w:rFonts w:ascii="Arial" w:hAnsi="Arial" w:cs="Arial"/>
            <w:i/>
            <w:rPrChange w:id="850" w:author="Ava" w:date="2020-09-14T19:36:00Z">
              <w:rPr>
                <w:rFonts w:ascii="Arial" w:hAnsi="Arial" w:cs="Arial"/>
              </w:rPr>
            </w:rPrChange>
          </w:rPr>
          <w:t>within</w:t>
        </w:r>
        <w:r w:rsidR="0027447D">
          <w:rPr>
            <w:rFonts w:ascii="Arial" w:hAnsi="Arial" w:cs="Arial"/>
          </w:rPr>
          <w:t xml:space="preserve"> and array of </w:t>
        </w:r>
        <w:r w:rsidR="0027447D" w:rsidRPr="0027447D">
          <w:rPr>
            <w:rFonts w:ascii="Arial" w:hAnsi="Arial" w:cs="Arial"/>
            <w:i/>
            <w:rPrChange w:id="851" w:author="Ava" w:date="2020-09-14T19:36:00Z">
              <w:rPr>
                <w:rFonts w:ascii="Arial" w:hAnsi="Arial" w:cs="Arial"/>
              </w:rPr>
            </w:rPrChange>
          </w:rPr>
          <w:t>across</w:t>
        </w:r>
        <w:r w:rsidR="0027447D">
          <w:rPr>
            <w:rFonts w:ascii="Arial" w:hAnsi="Arial" w:cs="Arial"/>
          </w:rPr>
          <w:t xml:space="preserve"> values</w:t>
        </w:r>
      </w:ins>
      <w:r>
        <w:rPr>
          <w:rFonts w:ascii="Arial" w:hAnsi="Arial" w:cs="Arial"/>
        </w:rPr>
        <w:t xml:space="preserve">. The sampling procedure </w:t>
      </w:r>
      <w:proofErr w:type="gramStart"/>
      <w:r>
        <w:rPr>
          <w:rFonts w:ascii="Arial" w:hAnsi="Arial" w:cs="Arial"/>
        </w:rPr>
        <w:t>was repeated</w:t>
      </w:r>
      <w:proofErr w:type="gramEnd"/>
      <w:r>
        <w:rPr>
          <w:rFonts w:ascii="Arial" w:hAnsi="Arial" w:cs="Arial"/>
        </w:rPr>
        <w:t xml:space="preserve"> 200 times with replacement, with the N for each test being equal to 4/5 times the length of the </w:t>
      </w:r>
      <w:r w:rsidR="00360148">
        <w:rPr>
          <w:rFonts w:ascii="Arial" w:hAnsi="Arial" w:cs="Arial"/>
        </w:rPr>
        <w:t>shorter</w:t>
      </w:r>
      <w:r>
        <w:rPr>
          <w:rFonts w:ascii="Arial" w:hAnsi="Arial" w:cs="Arial"/>
        </w:rPr>
        <w:t xml:space="preserve"> of the two arrays being compared</w:t>
      </w:r>
      <w:r w:rsidR="00360148">
        <w:rPr>
          <w:rFonts w:ascii="Arial" w:hAnsi="Arial" w:cs="Arial"/>
        </w:rPr>
        <w:t>.</w:t>
      </w:r>
      <w:r>
        <w:rPr>
          <w:rFonts w:ascii="Arial" w:hAnsi="Arial" w:cs="Arial"/>
        </w:rPr>
        <w:t xml:space="preserve"> (</w:t>
      </w:r>
      <w:r w:rsidR="00360148">
        <w:rPr>
          <w:rFonts w:ascii="Arial" w:hAnsi="Arial" w:cs="Arial"/>
        </w:rPr>
        <w:t xml:space="preserve">Since arrays for </w:t>
      </w:r>
      <w:del w:id="852" w:author="Ava" w:date="2020-09-14T19:37:00Z">
        <w:r w:rsidR="00360148" w:rsidDel="0027447D">
          <w:rPr>
            <w:rFonts w:ascii="Arial" w:hAnsi="Arial" w:cs="Arial"/>
          </w:rPr>
          <w:delText xml:space="preserve">this </w:delText>
        </w:r>
      </w:del>
      <w:ins w:id="853" w:author="Ava" w:date="2020-09-14T19:37:00Z">
        <w:r w:rsidR="0027447D">
          <w:rPr>
            <w:rFonts w:ascii="Arial" w:hAnsi="Arial" w:cs="Arial"/>
          </w:rPr>
          <w:t xml:space="preserve">paired ranked sum </w:t>
        </w:r>
      </w:ins>
      <w:r w:rsidR="00360148">
        <w:rPr>
          <w:rFonts w:ascii="Arial" w:hAnsi="Arial" w:cs="Arial"/>
        </w:rPr>
        <w:t>analys</w:t>
      </w:r>
      <w:ins w:id="854" w:author="Ava" w:date="2020-09-14T19:37:00Z">
        <w:r w:rsidR="0027447D">
          <w:rPr>
            <w:rFonts w:ascii="Arial" w:hAnsi="Arial" w:cs="Arial"/>
          </w:rPr>
          <w:t>e</w:t>
        </w:r>
      </w:ins>
      <w:del w:id="855" w:author="Ava" w:date="2020-09-14T19:37:00Z">
        <w:r w:rsidR="00360148" w:rsidDel="0027447D">
          <w:rPr>
            <w:rFonts w:ascii="Arial" w:hAnsi="Arial" w:cs="Arial"/>
          </w:rPr>
          <w:delText>i</w:delText>
        </w:r>
      </w:del>
      <w:r w:rsidR="00360148">
        <w:rPr>
          <w:rFonts w:ascii="Arial" w:hAnsi="Arial" w:cs="Arial"/>
        </w:rPr>
        <w:t>s must have the same length and</w:t>
      </w:r>
      <w:r>
        <w:rPr>
          <w:rFonts w:ascii="Arial" w:hAnsi="Arial" w:cs="Arial"/>
        </w:rPr>
        <w:t xml:space="preserve"> not all tests entailed the same number of comparisons</w:t>
      </w:r>
      <w:r w:rsidR="00360148">
        <w:rPr>
          <w:rFonts w:ascii="Arial" w:hAnsi="Arial" w:cs="Arial"/>
        </w:rPr>
        <w:t>, we effectively subsampled from both arrays out to a common length.)</w:t>
      </w:r>
      <w:r>
        <w:rPr>
          <w:rFonts w:ascii="Arial" w:hAnsi="Arial" w:cs="Arial"/>
        </w:rPr>
        <w:t xml:space="preserve"> We then computed a </w:t>
      </w:r>
      <w:ins w:id="856" w:author="Ava" w:date="2020-09-14T20:05:00Z">
        <w:r w:rsidR="003F4E5B">
          <w:rPr>
            <w:rFonts w:ascii="Arial" w:hAnsi="Arial" w:cs="Arial"/>
          </w:rPr>
          <w:t xml:space="preserve">paired, two-sided </w:t>
        </w:r>
      </w:ins>
      <w:r>
        <w:rPr>
          <w:rFonts w:ascii="Arial" w:hAnsi="Arial" w:cs="Arial"/>
        </w:rPr>
        <w:t xml:space="preserve">Wilcoxon’s rank sum test on </w:t>
      </w:r>
      <w:ins w:id="857" w:author="Ava" w:date="2020-09-14T20:06:00Z">
        <w:r w:rsidR="003F4E5B">
          <w:rPr>
            <w:rFonts w:ascii="Arial" w:hAnsi="Arial" w:cs="Arial"/>
          </w:rPr>
          <w:t xml:space="preserve">the </w:t>
        </w:r>
      </w:ins>
      <w:r>
        <w:rPr>
          <w:rFonts w:ascii="Arial" w:hAnsi="Arial" w:cs="Arial"/>
        </w:rPr>
        <w:t>resulting two arrays</w:t>
      </w:r>
      <w:ins w:id="858" w:author="Ava" w:date="2020-09-14T19:37:00Z">
        <w:r w:rsidR="0027447D">
          <w:rPr>
            <w:rFonts w:ascii="Arial" w:hAnsi="Arial" w:cs="Arial"/>
          </w:rPr>
          <w:t xml:space="preserve"> to determine whether similarity (as a proxy for feature coding) is higher within or across group</w:t>
        </w:r>
      </w:ins>
      <w:ins w:id="859" w:author="Ava" w:date="2020-09-14T19:38:00Z">
        <w:r w:rsidR="0027447D">
          <w:rPr>
            <w:rFonts w:ascii="Arial" w:hAnsi="Arial" w:cs="Arial"/>
          </w:rPr>
          <w:t>s</w:t>
        </w:r>
      </w:ins>
      <w:r>
        <w:rPr>
          <w:rFonts w:ascii="Arial" w:hAnsi="Arial" w:cs="Arial"/>
        </w:rPr>
        <w:t xml:space="preserve">. </w:t>
      </w:r>
    </w:p>
    <w:p w14:paraId="16BA2DE9" w14:textId="7059B1DB" w:rsidR="00130A5F" w:rsidRPr="00130A5F" w:rsidRDefault="008954A9">
      <w:pPr>
        <w:pStyle w:val="Heading2"/>
        <w:spacing w:before="240" w:after="16" w:line="276" w:lineRule="auto"/>
        <w:rPr>
          <w:rFonts w:ascii="Arial" w:hAnsi="Arial" w:cs="Arial"/>
          <w:b/>
          <w:color w:val="auto"/>
        </w:rPr>
        <w:pPrChange w:id="860" w:author="Ava" w:date="2020-09-14T20:13:00Z">
          <w:pPr>
            <w:pStyle w:val="Heading2"/>
            <w:jc w:val="both"/>
          </w:pPr>
        </w:pPrChange>
      </w:pPr>
      <w:bookmarkStart w:id="861" w:name="_Toc50741114"/>
      <w:del w:id="862" w:author="Ava" w:date="2020-09-14T20:14:00Z">
        <w:r w:rsidDel="003F4E5B">
          <w:rPr>
            <w:rFonts w:ascii="Arial" w:hAnsi="Arial" w:cs="Arial"/>
            <w:b/>
            <w:color w:val="auto"/>
          </w:rPr>
          <w:delText>Reaction Times to Targets</w:delText>
        </w:r>
      </w:del>
      <w:ins w:id="863" w:author="Ava" w:date="2020-09-14T20:14:00Z">
        <w:r w:rsidR="003F4E5B">
          <w:rPr>
            <w:rFonts w:ascii="Arial" w:hAnsi="Arial" w:cs="Arial"/>
            <w:b/>
            <w:color w:val="auto"/>
          </w:rPr>
          <w:t>RTs</w:t>
        </w:r>
      </w:ins>
      <w:r>
        <w:rPr>
          <w:rFonts w:ascii="Arial" w:hAnsi="Arial" w:cs="Arial"/>
          <w:b/>
          <w:color w:val="auto"/>
        </w:rPr>
        <w:t xml:space="preserve"> </w:t>
      </w:r>
      <w:del w:id="864" w:author="Ava" w:date="2020-09-14T20:14:00Z">
        <w:r w:rsidDel="003F4E5B">
          <w:rPr>
            <w:rFonts w:ascii="Arial" w:hAnsi="Arial" w:cs="Arial"/>
            <w:b/>
            <w:color w:val="auto"/>
          </w:rPr>
          <w:delText>Reveal Sensitivity</w:delText>
        </w:r>
      </w:del>
      <w:ins w:id="865" w:author="Ava" w:date="2020-09-14T20:14:00Z">
        <w:r w:rsidR="003F4E5B">
          <w:rPr>
            <w:rFonts w:ascii="Arial" w:hAnsi="Arial" w:cs="Arial"/>
            <w:b/>
            <w:color w:val="auto"/>
          </w:rPr>
          <w:t>Track</w:t>
        </w:r>
      </w:ins>
      <w:del w:id="866" w:author="Ava" w:date="2020-09-14T20:14:00Z">
        <w:r w:rsidDel="003F4E5B">
          <w:rPr>
            <w:rFonts w:ascii="Arial" w:hAnsi="Arial" w:cs="Arial"/>
            <w:b/>
            <w:color w:val="auto"/>
          </w:rPr>
          <w:delText xml:space="preserve"> to</w:delText>
        </w:r>
      </w:del>
      <w:r>
        <w:rPr>
          <w:rFonts w:ascii="Arial" w:hAnsi="Arial" w:cs="Arial"/>
          <w:b/>
          <w:color w:val="auto"/>
        </w:rPr>
        <w:t xml:space="preserve"> Ordinal Position, Transitional Probability, and Duplet</w:t>
      </w:r>
      <w:ins w:id="867" w:author="Ava" w:date="2020-09-14T20:14:00Z">
        <w:r w:rsidR="003F4E5B">
          <w:rPr>
            <w:rFonts w:ascii="Arial" w:hAnsi="Arial" w:cs="Arial"/>
            <w:b/>
            <w:color w:val="auto"/>
          </w:rPr>
          <w:t>s</w:t>
        </w:r>
      </w:ins>
      <w:del w:id="868" w:author="Ava" w:date="2020-09-14T20:14:00Z">
        <w:r w:rsidDel="003F4E5B">
          <w:rPr>
            <w:rFonts w:ascii="Arial" w:hAnsi="Arial" w:cs="Arial"/>
            <w:b/>
            <w:color w:val="auto"/>
          </w:rPr>
          <w:delText xml:space="preserve"> Pairings</w:delText>
        </w:r>
      </w:del>
      <w:bookmarkEnd w:id="861"/>
    </w:p>
    <w:p w14:paraId="02573AC5" w14:textId="51877287" w:rsidR="00EE5DCE" w:rsidRDefault="00EE5DCE">
      <w:pPr>
        <w:spacing w:before="240" w:after="16" w:line="276" w:lineRule="auto"/>
        <w:jc w:val="both"/>
        <w:rPr>
          <w:ins w:id="869" w:author="Ava" w:date="2020-09-14T19:38:00Z"/>
          <w:rFonts w:ascii="Arial" w:hAnsi="Arial" w:cs="Arial"/>
        </w:rPr>
        <w:pPrChange w:id="870" w:author="Ava" w:date="2020-09-14T17:51:00Z">
          <w:pPr>
            <w:jc w:val="both"/>
          </w:pPr>
        </w:pPrChange>
      </w:pPr>
      <w:moveToRangeStart w:id="871" w:author="Ava" w:date="2020-09-14T19:38:00Z" w:name="move51004751"/>
      <w:moveTo w:id="872" w:author="Ava" w:date="2020-09-14T19:38:00Z">
        <w:r>
          <w:rPr>
            <w:rFonts w:ascii="Arial" w:hAnsi="Arial" w:cs="Arial"/>
          </w:rPr>
          <w:t>For the test of ordinal position (N = 46</w:t>
        </w:r>
      </w:moveTo>
      <w:ins w:id="873" w:author="Ava" w:date="2020-09-14T19:55:00Z">
        <w:r w:rsidR="00C25181">
          <w:rPr>
            <w:rFonts w:ascii="Arial" w:hAnsi="Arial" w:cs="Arial"/>
          </w:rPr>
          <w:t>7</w:t>
        </w:r>
      </w:ins>
      <w:moveTo w:id="874" w:author="Ava" w:date="2020-09-14T19:38:00Z">
        <w:del w:id="875" w:author="Ava" w:date="2020-09-14T19:55:00Z">
          <w:r w:rsidDel="00C25181">
            <w:rPr>
              <w:rFonts w:ascii="Arial" w:hAnsi="Arial" w:cs="Arial"/>
            </w:rPr>
            <w:delText>8</w:delText>
          </w:r>
        </w:del>
        <w:r>
          <w:rPr>
            <w:rFonts w:ascii="Arial" w:hAnsi="Arial" w:cs="Arial"/>
          </w:rPr>
          <w:t xml:space="preserve">), </w:t>
        </w:r>
        <w:r w:rsidRPr="00EE5DCE">
          <w:rPr>
            <w:rFonts w:ascii="Arial" w:hAnsi="Arial" w:cs="Arial"/>
            <w:i/>
            <w:rPrChange w:id="876" w:author="Ava" w:date="2020-09-14T19:40:00Z">
              <w:rPr>
                <w:rFonts w:ascii="Arial" w:hAnsi="Arial" w:cs="Arial"/>
              </w:rPr>
            </w:rPrChange>
          </w:rPr>
          <w:t>within</w:t>
        </w:r>
        <w:r>
          <w:rPr>
            <w:rFonts w:ascii="Arial" w:hAnsi="Arial" w:cs="Arial"/>
          </w:rPr>
          <w:t xml:space="preserve"> values included the correlation between all pairs of word-initial syllables (e.g. nu-</w:t>
        </w:r>
        <w:proofErr w:type="spellStart"/>
        <w:r>
          <w:rPr>
            <w:rFonts w:ascii="Arial" w:hAnsi="Arial" w:cs="Arial"/>
          </w:rPr>
          <w:t>ro</w:t>
        </w:r>
        <w:proofErr w:type="spellEnd"/>
        <w:r>
          <w:rPr>
            <w:rFonts w:ascii="Arial" w:hAnsi="Arial" w:cs="Arial"/>
          </w:rPr>
          <w:t xml:space="preserve">), all pairs of word-medial syllables (e.g. </w:t>
        </w:r>
        <w:proofErr w:type="spellStart"/>
        <w:r>
          <w:rPr>
            <w:rFonts w:ascii="Arial" w:hAnsi="Arial" w:cs="Arial"/>
          </w:rPr>
          <w:t>ga-ki</w:t>
        </w:r>
        <w:proofErr w:type="spellEnd"/>
        <w:r>
          <w:rPr>
            <w:rFonts w:ascii="Arial" w:hAnsi="Arial" w:cs="Arial"/>
          </w:rPr>
          <w:t xml:space="preserve">), and all pairs of word-final syllables (e.g. di-se). </w:t>
        </w:r>
        <w:r w:rsidRPr="00EE5DCE">
          <w:rPr>
            <w:rFonts w:ascii="Arial" w:hAnsi="Arial" w:cs="Arial"/>
            <w:i/>
            <w:rPrChange w:id="877" w:author="Ava" w:date="2020-09-14T19:40:00Z">
              <w:rPr>
                <w:rFonts w:ascii="Arial" w:hAnsi="Arial" w:cs="Arial"/>
              </w:rPr>
            </w:rPrChange>
          </w:rPr>
          <w:t>Across</w:t>
        </w:r>
        <w:r>
          <w:rPr>
            <w:rFonts w:ascii="Arial" w:hAnsi="Arial" w:cs="Arial"/>
          </w:rPr>
          <w:t xml:space="preserve"> values included correlations between syllables within each </w:t>
        </w:r>
      </w:moveTo>
      <w:ins w:id="878" w:author="Ava" w:date="2020-09-14T20:07:00Z">
        <w:r w:rsidR="003F4E5B">
          <w:rPr>
            <w:rFonts w:ascii="Arial" w:hAnsi="Arial" w:cs="Arial"/>
          </w:rPr>
          <w:t>pseudo</w:t>
        </w:r>
      </w:ins>
      <w:moveTo w:id="879" w:author="Ava" w:date="2020-09-14T19:38:00Z">
        <w:r>
          <w:rPr>
            <w:rFonts w:ascii="Arial" w:hAnsi="Arial" w:cs="Arial"/>
          </w:rPr>
          <w:t>word (e.g. nu-</w:t>
        </w:r>
        <w:proofErr w:type="spellStart"/>
        <w:r>
          <w:rPr>
            <w:rFonts w:ascii="Arial" w:hAnsi="Arial" w:cs="Arial"/>
          </w:rPr>
          <w:t>ga</w:t>
        </w:r>
        <w:proofErr w:type="spellEnd"/>
        <w:r>
          <w:rPr>
            <w:rFonts w:ascii="Arial" w:hAnsi="Arial" w:cs="Arial"/>
          </w:rPr>
          <w:t xml:space="preserve">, </w:t>
        </w:r>
        <w:proofErr w:type="spellStart"/>
        <w:r>
          <w:rPr>
            <w:rFonts w:ascii="Arial" w:hAnsi="Arial" w:cs="Arial"/>
          </w:rPr>
          <w:t>ga</w:t>
        </w:r>
        <w:proofErr w:type="spellEnd"/>
        <w:r>
          <w:rPr>
            <w:rFonts w:ascii="Arial" w:hAnsi="Arial" w:cs="Arial"/>
          </w:rPr>
          <w:t xml:space="preserve">-di, </w:t>
        </w:r>
        <w:proofErr w:type="gramStart"/>
        <w:r>
          <w:rPr>
            <w:rFonts w:ascii="Arial" w:hAnsi="Arial" w:cs="Arial"/>
          </w:rPr>
          <w:t>nu</w:t>
        </w:r>
        <w:proofErr w:type="gramEnd"/>
        <w:r>
          <w:rPr>
            <w:rFonts w:ascii="Arial" w:hAnsi="Arial" w:cs="Arial"/>
          </w:rPr>
          <w:t xml:space="preserve">-di). </w:t>
        </w:r>
        <w:del w:id="880" w:author="Ava" w:date="2020-09-14T19:41:00Z">
          <w:r w:rsidDel="00EE5DCE">
            <w:rPr>
              <w:rFonts w:ascii="Arial" w:hAnsi="Arial" w:cs="Arial"/>
            </w:rPr>
            <w:delText>Here we also observed a significant shift in means between the two groups.</w:delText>
          </w:r>
        </w:del>
      </w:moveTo>
      <w:ins w:id="881" w:author="Ava" w:date="2020-09-14T19:41:00Z">
        <w:r>
          <w:rPr>
            <w:rFonts w:ascii="Arial" w:hAnsi="Arial" w:cs="Arial"/>
          </w:rPr>
          <w:t xml:space="preserve">Similarity within ordinal positions was higher than across </w:t>
        </w:r>
      </w:ins>
      <w:ins w:id="882" w:author="Ava" w:date="2020-09-14T19:42:00Z">
        <w:r>
          <w:rPr>
            <w:rFonts w:ascii="Arial" w:hAnsi="Arial" w:cs="Arial"/>
          </w:rPr>
          <w:t>ordinal positions</w:t>
        </w:r>
      </w:ins>
      <w:ins w:id="883" w:author="Ava" w:date="2020-09-14T19:56:00Z">
        <w:r w:rsidR="00C25181">
          <w:rPr>
            <w:rFonts w:ascii="Arial" w:hAnsi="Arial" w:cs="Arial"/>
          </w:rPr>
          <w:t xml:space="preserve"> </w:t>
        </w:r>
      </w:ins>
      <w:moveTo w:id="884" w:author="Ava" w:date="2020-09-14T19:38:00Z">
        <w:del w:id="885" w:author="Ava" w:date="2020-09-14T19:56:00Z">
          <w:r w:rsidDel="00C25181">
            <w:rPr>
              <w:rFonts w:ascii="Arial" w:hAnsi="Arial" w:cs="Arial"/>
            </w:rPr>
            <w:delText xml:space="preserve"> </w:delText>
          </w:r>
        </w:del>
        <w:r>
          <w:rPr>
            <w:rFonts w:ascii="Arial" w:hAnsi="Arial" w:cs="Arial"/>
          </w:rPr>
          <w:t>(</w:t>
        </w:r>
        <m:oMath>
          <m:r>
            <w:ins w:id="886" w:author="Ava" w:date="2020-09-14T20:04:00Z">
              <w:rPr>
                <w:rFonts w:ascii="Cambria Math" w:hAnsi="Cambria Math" w:cs="Arial"/>
              </w:rPr>
              <m:t>Median</m:t>
            </w:ins>
          </m:r>
          <m:r>
            <w:ins w:id="887" w:author="Ava" w:date="2020-09-14T19:42:00Z">
              <w:rPr>
                <w:rFonts w:ascii="Cambria Math" w:hAnsi="Cambria Math" w:cs="Arial"/>
              </w:rPr>
              <m:t xml:space="preserve"> difference=0.04</m:t>
            </w:ins>
          </m:r>
          <m:r>
            <w:ins w:id="888" w:author="Ava" w:date="2020-09-14T19:55:00Z">
              <w:rPr>
                <w:rFonts w:ascii="Cambria Math" w:hAnsi="Cambria Math" w:cs="Arial"/>
              </w:rPr>
              <m:t>9</m:t>
            </w:ins>
          </m:r>
          <m:r>
            <w:ins w:id="889" w:author="Ava" w:date="2020-09-14T19:42:00Z">
              <w:rPr>
                <w:rFonts w:ascii="Cambria Math" w:hAnsi="Cambria Math" w:cs="Arial"/>
              </w:rPr>
              <m:t xml:space="preserve">, </m:t>
            </w:ins>
          </m:r>
          <m:r>
            <w:ins w:id="890" w:author="Ava" w:date="2020-09-14T19:56:00Z">
              <w:rPr>
                <w:rFonts w:ascii="Cambria Math" w:hAnsi="Cambria Math" w:cs="Arial"/>
              </w:rPr>
              <m:t>V</m:t>
            </w:ins>
          </m:r>
          <m:r>
            <w:del w:id="891" w:author="Ava" w:date="2020-09-14T19:56:00Z">
              <w:rPr>
                <w:rFonts w:ascii="Cambria Math" w:hAnsi="Cambria Math" w:cs="Arial"/>
              </w:rPr>
              <m:t>W</m:t>
            </w:del>
          </m:r>
          <m:d>
            <m:dPr>
              <m:ctrlPr>
                <w:rPr>
                  <w:rFonts w:ascii="Cambria Math" w:hAnsi="Cambria Math" w:cs="Arial"/>
                  <w:i/>
                </w:rPr>
              </m:ctrlPr>
            </m:dPr>
            <m:e>
              <m:r>
                <w:rPr>
                  <w:rFonts w:ascii="Cambria Math" w:hAnsi="Cambria Math" w:cs="Arial"/>
                </w:rPr>
                <m:t>53</m:t>
              </m:r>
            </m:e>
          </m:d>
          <m:r>
            <w:rPr>
              <w:rFonts w:ascii="Cambria Math" w:hAnsi="Cambria Math" w:cs="Arial"/>
            </w:rPr>
            <m:t xml:space="preserve">= </m:t>
          </m:r>
          <m:r>
            <w:ins w:id="892" w:author="Ava" w:date="2020-09-14T19:56:00Z">
              <w:rPr>
                <w:rFonts w:ascii="Cambria Math" w:hAnsi="Cambria Math" w:cs="Arial"/>
              </w:rPr>
              <m:t>2377052126</m:t>
            </w:ins>
          </m:r>
          <m:r>
            <w:del w:id="893" w:author="Ava" w:date="2020-09-14T19:43:00Z">
              <w:rPr>
                <w:rFonts w:ascii="Cambria Math" w:hAnsi="Cambria Math" w:cs="Arial"/>
              </w:rPr>
              <m:t>4995263642</m:t>
            </w:del>
          </m:r>
          <m:r>
            <w:rPr>
              <w:rFonts w:ascii="Cambria Math" w:hAnsi="Cambria Math" w:cs="Arial"/>
            </w:rPr>
            <m:t>, p&lt; 0.0001, CI=[0.0</m:t>
          </m:r>
          <m:r>
            <w:ins w:id="894" w:author="Ava" w:date="2020-09-14T19:43:00Z">
              <w:rPr>
                <w:rFonts w:ascii="Cambria Math" w:hAnsi="Cambria Math" w:cs="Arial"/>
              </w:rPr>
              <m:t>4</m:t>
            </w:ins>
          </m:r>
          <m:r>
            <w:ins w:id="895" w:author="Ava" w:date="2020-09-14T19:56:00Z">
              <w:rPr>
                <w:rFonts w:ascii="Cambria Math" w:hAnsi="Cambria Math" w:cs="Arial"/>
              </w:rPr>
              <m:t>5</m:t>
            </w:ins>
          </m:r>
          <m:r>
            <w:del w:id="896" w:author="Ava" w:date="2020-09-14T19:43:00Z">
              <w:rPr>
                <w:rFonts w:ascii="Cambria Math" w:hAnsi="Cambria Math" w:cs="Arial"/>
              </w:rPr>
              <m:t>08</m:t>
            </w:del>
          </m:r>
          <m:r>
            <w:rPr>
              <w:rFonts w:ascii="Cambria Math" w:hAnsi="Cambria Math" w:cs="Arial"/>
            </w:rPr>
            <m:t>, 0.0</m:t>
          </m:r>
          <m:r>
            <w:ins w:id="897" w:author="Ava" w:date="2020-09-14T19:56:00Z">
              <w:rPr>
                <w:rFonts w:ascii="Cambria Math" w:hAnsi="Cambria Math" w:cs="Arial"/>
              </w:rPr>
              <m:t>53</m:t>
            </w:ins>
          </m:r>
          <m:r>
            <w:del w:id="898" w:author="Ava" w:date="2020-09-14T19:56:00Z">
              <w:rPr>
                <w:rFonts w:ascii="Cambria Math" w:hAnsi="Cambria Math" w:cs="Arial"/>
              </w:rPr>
              <m:t>15</m:t>
            </w:del>
          </m:r>
          <m:r>
            <w:rPr>
              <w:rFonts w:ascii="Cambria Math" w:hAnsi="Cambria Math" w:cs="Arial"/>
            </w:rPr>
            <m:t>]</m:t>
          </m:r>
          <m:r>
            <w:del w:id="899" w:author="Ava" w:date="2020-09-14T19:56:00Z">
              <w:rPr>
                <w:rFonts w:ascii="Cambria Math" w:hAnsi="Cambria Math" w:cs="Arial"/>
              </w:rPr>
              <m:t>; estimates of difference in location 0.011</m:t>
            </w:del>
          </m:r>
        </m:oMath>
        <w:r>
          <w:rPr>
            <w:rFonts w:ascii="Arial" w:hAnsi="Arial" w:cs="Arial"/>
          </w:rPr>
          <w:t xml:space="preserve">). </w:t>
        </w:r>
      </w:moveTo>
      <w:moveToRangeEnd w:id="871"/>
    </w:p>
    <w:p w14:paraId="780B3394" w14:textId="31974A41" w:rsidR="00C25181" w:rsidRPr="008F1F4D" w:rsidRDefault="00617272">
      <w:pPr>
        <w:spacing w:before="240" w:after="16" w:line="276" w:lineRule="auto"/>
        <w:jc w:val="both"/>
        <w:rPr>
          <w:ins w:id="900" w:author="Ava" w:date="2020-09-14T20:02:00Z"/>
          <w:rFonts w:ascii="Arial" w:hAnsi="Arial" w:cs="Arial"/>
        </w:rPr>
        <w:pPrChange w:id="901" w:author="Ava" w:date="2020-09-14T17:51:00Z">
          <w:pPr>
            <w:jc w:val="both"/>
          </w:pPr>
        </w:pPrChange>
      </w:pPr>
      <w:r w:rsidRPr="008F1F4D">
        <w:rPr>
          <w:rFonts w:ascii="Arial" w:hAnsi="Arial" w:cs="Arial"/>
        </w:rPr>
        <w:t>For the test of transitional probability</w:t>
      </w:r>
      <w:r w:rsidR="00E9121C" w:rsidRPr="008F1F4D">
        <w:rPr>
          <w:rFonts w:ascii="Arial" w:hAnsi="Arial" w:cs="Arial"/>
        </w:rPr>
        <w:t xml:space="preserve"> (N = 239)</w:t>
      </w:r>
      <w:r w:rsidRPr="008F1F4D">
        <w:rPr>
          <w:rFonts w:ascii="Arial" w:hAnsi="Arial" w:cs="Arial"/>
        </w:rPr>
        <w:t xml:space="preserve">, </w:t>
      </w:r>
      <w:r w:rsidRPr="008F1F4D">
        <w:rPr>
          <w:rFonts w:ascii="Arial" w:hAnsi="Arial" w:cs="Arial"/>
          <w:i/>
          <w:rPrChange w:id="902" w:author="Ava" w:date="2020-09-14T20:22:00Z">
            <w:rPr>
              <w:rFonts w:ascii="Arial" w:hAnsi="Arial" w:cs="Arial"/>
            </w:rPr>
          </w:rPrChange>
        </w:rPr>
        <w:t>within</w:t>
      </w:r>
      <w:r w:rsidRPr="008F1F4D">
        <w:rPr>
          <w:rFonts w:ascii="Arial" w:hAnsi="Arial" w:cs="Arial"/>
        </w:rPr>
        <w:t xml:space="preserve"> values included the correlation between all pairs of word-initial syllables (TP = 0.33)</w:t>
      </w:r>
      <w:ins w:id="903" w:author="Ava" w:date="2020-09-14T20:21:00Z">
        <w:r w:rsidR="008F1F4D" w:rsidRPr="008F1F4D">
          <w:rPr>
            <w:rFonts w:ascii="Arial" w:hAnsi="Arial" w:cs="Arial"/>
            <w:rPrChange w:id="904" w:author="Ava" w:date="2020-09-14T20:22:00Z">
              <w:rPr>
                <w:rFonts w:ascii="Arial" w:hAnsi="Arial" w:cs="Arial"/>
                <w:color w:val="002060"/>
              </w:rPr>
            </w:rPrChange>
          </w:rPr>
          <w:t xml:space="preserve">. </w:t>
        </w:r>
        <w:r w:rsidR="008F1F4D" w:rsidRPr="008F1F4D">
          <w:rPr>
            <w:rFonts w:ascii="Arial" w:hAnsi="Arial" w:cs="Arial"/>
            <w:i/>
            <w:rPrChange w:id="905" w:author="Ava" w:date="2020-09-14T20:22:00Z">
              <w:rPr>
                <w:rFonts w:ascii="Arial" w:hAnsi="Arial" w:cs="Arial"/>
                <w:color w:val="002060"/>
              </w:rPr>
            </w:rPrChange>
          </w:rPr>
          <w:t>Across</w:t>
        </w:r>
        <w:r w:rsidR="008F1F4D" w:rsidRPr="008F1F4D">
          <w:rPr>
            <w:rFonts w:ascii="Arial" w:hAnsi="Arial" w:cs="Arial"/>
            <w:rPrChange w:id="906" w:author="Ava" w:date="2020-09-14T20:22:00Z">
              <w:rPr>
                <w:rFonts w:ascii="Arial" w:hAnsi="Arial" w:cs="Arial"/>
                <w:color w:val="002060"/>
              </w:rPr>
            </w:rPrChange>
          </w:rPr>
          <w:t xml:space="preserve"> </w:t>
        </w:r>
      </w:ins>
      <w:del w:id="907" w:author="Ava" w:date="2020-09-14T20:21:00Z">
        <w:r w:rsidRPr="008F1F4D" w:rsidDel="008F1F4D">
          <w:rPr>
            <w:rFonts w:ascii="Arial" w:hAnsi="Arial" w:cs="Arial"/>
          </w:rPr>
          <w:delText xml:space="preserve"> versus</w:delText>
        </w:r>
      </w:del>
      <w:ins w:id="908" w:author="Ava" w:date="2020-09-14T20:21:00Z">
        <w:r w:rsidR="008F1F4D" w:rsidRPr="008F1F4D">
          <w:rPr>
            <w:rFonts w:ascii="Arial" w:hAnsi="Arial" w:cs="Arial"/>
            <w:rPrChange w:id="909" w:author="Ava" w:date="2020-09-14T20:22:00Z">
              <w:rPr>
                <w:rFonts w:ascii="Arial" w:hAnsi="Arial" w:cs="Arial"/>
                <w:color w:val="002060"/>
              </w:rPr>
            </w:rPrChange>
          </w:rPr>
          <w:t>values consisted of</w:t>
        </w:r>
      </w:ins>
      <w:r w:rsidRPr="008F1F4D">
        <w:rPr>
          <w:rFonts w:ascii="Arial" w:hAnsi="Arial" w:cs="Arial"/>
        </w:rPr>
        <w:t xml:space="preserve"> the correlation between all pairs of word-medial and word-final syllables (TP = 1). </w:t>
      </w:r>
      <w:del w:id="910" w:author="Ava" w:date="2020-09-14T20:21:00Z">
        <w:r w:rsidRPr="008F1F4D" w:rsidDel="008F1F4D">
          <w:rPr>
            <w:rFonts w:ascii="Arial" w:hAnsi="Arial" w:cs="Arial"/>
          </w:rPr>
          <w:delText>Across values included pairs with crossed probabilities (e.g. TP = 1 vs. TP = 0.33).</w:delText>
        </w:r>
      </w:del>
      <w:del w:id="911" w:author="Ava" w:date="2020-09-14T20:11:00Z">
        <w:r w:rsidRPr="008F1F4D" w:rsidDel="003F4E5B">
          <w:rPr>
            <w:rFonts w:ascii="Arial" w:hAnsi="Arial" w:cs="Arial"/>
          </w:rPr>
          <w:delText xml:space="preserve"> We observed a significant shift in the means of these two groups.</w:delText>
        </w:r>
      </w:del>
      <w:del w:id="912" w:author="Ava" w:date="2020-09-14T20:21:00Z">
        <w:r w:rsidRPr="008F1F4D" w:rsidDel="008F1F4D">
          <w:rPr>
            <w:rFonts w:ascii="Arial" w:hAnsi="Arial" w:cs="Arial"/>
          </w:rPr>
          <w:delText xml:space="preserve">  </w:delText>
        </w:r>
      </w:del>
      <w:ins w:id="913" w:author="Ava" w:date="2020-09-14T20:21:00Z">
        <w:r w:rsidR="008F1F4D" w:rsidRPr="008F1F4D">
          <w:rPr>
            <w:rFonts w:ascii="Arial" w:hAnsi="Arial" w:cs="Arial"/>
            <w:rPrChange w:id="914" w:author="Ava" w:date="2020-09-14T20:22:00Z">
              <w:rPr>
                <w:rFonts w:ascii="Arial" w:hAnsi="Arial" w:cs="Arial"/>
                <w:i/>
                <w:color w:val="002060"/>
              </w:rPr>
            </w:rPrChange>
          </w:rPr>
          <w:t>Similarity was higher for the</w:t>
        </w:r>
      </w:ins>
      <w:ins w:id="915" w:author="Ava" w:date="2020-09-14T20:22:00Z">
        <w:r w:rsidR="008F1F4D" w:rsidRPr="008F1F4D">
          <w:rPr>
            <w:rFonts w:ascii="Arial" w:hAnsi="Arial" w:cs="Arial"/>
            <w:rPrChange w:id="916" w:author="Ava" w:date="2020-09-14T20:22:00Z">
              <w:rPr>
                <w:rFonts w:ascii="Arial" w:hAnsi="Arial" w:cs="Arial"/>
                <w:i/>
                <w:color w:val="002060"/>
              </w:rPr>
            </w:rPrChange>
          </w:rPr>
          <w:t xml:space="preserve"> </w:t>
        </w:r>
        <w:r w:rsidR="008F1F4D" w:rsidRPr="008F1F4D">
          <w:rPr>
            <w:rFonts w:ascii="Arial" w:hAnsi="Arial" w:cs="Arial"/>
            <w:i/>
            <w:rPrChange w:id="917" w:author="Ava" w:date="2020-09-14T20:22:00Z">
              <w:rPr>
                <w:rFonts w:ascii="Arial" w:hAnsi="Arial" w:cs="Arial"/>
                <w:i/>
                <w:color w:val="002060"/>
              </w:rPr>
            </w:rPrChange>
          </w:rPr>
          <w:t>within</w:t>
        </w:r>
        <w:r w:rsidR="008F1F4D" w:rsidRPr="008F1F4D">
          <w:rPr>
            <w:rFonts w:ascii="Arial" w:hAnsi="Arial" w:cs="Arial"/>
            <w:rPrChange w:id="918" w:author="Ava" w:date="2020-09-14T20:22:00Z">
              <w:rPr>
                <w:rFonts w:ascii="Arial" w:hAnsi="Arial" w:cs="Arial"/>
                <w:i/>
                <w:color w:val="002060"/>
              </w:rPr>
            </w:rPrChange>
          </w:rPr>
          <w:t xml:space="preserve"> as compared with the </w:t>
        </w:r>
        <w:r w:rsidR="008F1F4D" w:rsidRPr="008F1F4D">
          <w:rPr>
            <w:rFonts w:ascii="Arial" w:hAnsi="Arial" w:cs="Arial"/>
            <w:i/>
            <w:rPrChange w:id="919" w:author="Ava" w:date="2020-09-14T20:22:00Z">
              <w:rPr>
                <w:rFonts w:ascii="Arial" w:hAnsi="Arial" w:cs="Arial"/>
                <w:i/>
                <w:color w:val="002060"/>
              </w:rPr>
            </w:rPrChange>
          </w:rPr>
          <w:t>across</w:t>
        </w:r>
        <w:r w:rsidR="008F1F4D" w:rsidRPr="008F1F4D">
          <w:rPr>
            <w:rFonts w:ascii="Arial" w:hAnsi="Arial" w:cs="Arial"/>
            <w:rPrChange w:id="920" w:author="Ava" w:date="2020-09-14T20:22:00Z">
              <w:rPr>
                <w:rFonts w:ascii="Arial" w:hAnsi="Arial" w:cs="Arial"/>
                <w:i/>
                <w:color w:val="002060"/>
              </w:rPr>
            </w:rPrChange>
          </w:rPr>
          <w:t xml:space="preserve"> group. </w:t>
        </w:r>
      </w:ins>
      <w:r w:rsidRPr="008F1F4D">
        <w:rPr>
          <w:rFonts w:ascii="Arial" w:hAnsi="Arial" w:cs="Arial"/>
        </w:rPr>
        <w:t>(</w:t>
      </w:r>
      <m:oMath>
        <m:r>
          <w:ins w:id="921" w:author="Ava" w:date="2020-09-14T20:14:00Z">
            <w:rPr>
              <w:rFonts w:ascii="Cambria Math" w:hAnsi="Cambria Math" w:cs="Arial"/>
              <w:rPrChange w:id="922" w:author="Ava" w:date="2020-09-14T20:22:00Z">
                <w:rPr>
                  <w:rFonts w:ascii="Cambria Math" w:hAnsi="Cambria Math" w:cs="Arial"/>
                  <w:color w:val="002060"/>
                </w:rPr>
              </w:rPrChange>
            </w:rPr>
            <m:t xml:space="preserve">Median difference=0.08, </m:t>
          </w:ins>
        </m:r>
        <m:r>
          <w:ins w:id="923" w:author="Ava" w:date="2020-09-14T20:15:00Z">
            <w:rPr>
              <w:rFonts w:ascii="Cambria Math" w:hAnsi="Cambria Math" w:cs="Arial"/>
              <w:rPrChange w:id="924" w:author="Ava" w:date="2020-09-14T20:22:00Z">
                <w:rPr>
                  <w:rFonts w:ascii="Cambria Math" w:hAnsi="Cambria Math" w:cs="Arial"/>
                  <w:color w:val="002060"/>
                </w:rPr>
              </w:rPrChange>
            </w:rPr>
            <m:t xml:space="preserve"> V</m:t>
          </w:ins>
        </m:r>
        <m:r>
          <w:del w:id="925" w:author="Ava" w:date="2020-09-14T20:15:00Z">
            <w:rPr>
              <w:rFonts w:ascii="Cambria Math" w:hAnsi="Cambria Math" w:cs="Arial"/>
              <w:rPrChange w:id="926" w:author="Ava" w:date="2020-09-14T20:22:00Z">
                <w:rPr>
                  <w:rFonts w:ascii="Cambria Math" w:hAnsi="Cambria Math" w:cs="Arial"/>
                </w:rPr>
              </w:rPrChange>
            </w:rPr>
            <m:t>W</m:t>
          </w:del>
        </m:r>
        <m:d>
          <m:dPr>
            <m:ctrlPr>
              <w:rPr>
                <w:rFonts w:ascii="Cambria Math" w:hAnsi="Cambria Math" w:cs="Arial"/>
                <w:i/>
              </w:rPr>
            </m:ctrlPr>
          </m:dPr>
          <m:e>
            <m:r>
              <w:rPr>
                <w:rFonts w:ascii="Cambria Math" w:hAnsi="Cambria Math" w:cs="Arial"/>
                <w:rPrChange w:id="927" w:author="Ava" w:date="2020-09-14T20:22:00Z">
                  <w:rPr>
                    <w:rFonts w:ascii="Cambria Math" w:hAnsi="Cambria Math" w:cs="Arial"/>
                  </w:rPr>
                </w:rPrChange>
              </w:rPr>
              <m:t>53</m:t>
            </m:r>
          </m:e>
        </m:d>
        <m:r>
          <w:rPr>
            <w:rFonts w:ascii="Cambria Math" w:hAnsi="Cambria Math" w:cs="Arial"/>
            <w:rPrChange w:id="928" w:author="Ava" w:date="2020-09-14T20:22:00Z">
              <w:rPr>
                <w:rFonts w:ascii="Cambria Math" w:hAnsi="Cambria Math" w:cs="Arial"/>
              </w:rPr>
            </w:rPrChange>
          </w:rPr>
          <m:t xml:space="preserve">= </m:t>
        </m:r>
        <m:r>
          <w:ins w:id="929" w:author="Ava" w:date="2020-09-14T20:14:00Z">
            <w:rPr>
              <w:rFonts w:ascii="Cambria Math" w:hAnsi="Cambria Math" w:cs="Arial"/>
              <w:rPrChange w:id="930" w:author="Ava" w:date="2020-09-14T20:22:00Z">
                <w:rPr>
                  <w:rFonts w:ascii="Cambria Math" w:hAnsi="Cambria Math" w:cs="Arial"/>
                  <w:color w:val="002060"/>
                </w:rPr>
              </w:rPrChange>
            </w:rPr>
            <m:t>662552240</m:t>
          </w:ins>
        </m:r>
        <m:r>
          <w:del w:id="931" w:author="Ava" w:date="2020-09-14T20:14:00Z">
            <w:rPr>
              <w:rFonts w:ascii="Cambria Math" w:hAnsi="Cambria Math" w:cs="Arial"/>
              <w:rPrChange w:id="932" w:author="Ava" w:date="2020-09-14T20:22:00Z">
                <w:rPr>
                  <w:rFonts w:ascii="Cambria Math" w:hAnsi="Cambria Math" w:cs="Arial"/>
                </w:rPr>
              </w:rPrChange>
            </w:rPr>
            <m:t>1303113221</m:t>
          </w:del>
        </m:r>
        <m:r>
          <w:rPr>
            <w:rFonts w:ascii="Cambria Math" w:hAnsi="Cambria Math" w:cs="Arial"/>
            <w:rPrChange w:id="933" w:author="Ava" w:date="2020-09-14T20:22:00Z">
              <w:rPr>
                <w:rFonts w:ascii="Cambria Math" w:hAnsi="Cambria Math" w:cs="Arial"/>
              </w:rPr>
            </w:rPrChange>
          </w:rPr>
          <m:t>,  p &lt; 0.0001, CI=</m:t>
        </m:r>
        <m:d>
          <m:dPr>
            <m:begChr m:val="["/>
            <m:endChr m:val="]"/>
            <m:ctrlPr>
              <w:rPr>
                <w:rFonts w:ascii="Cambria Math" w:hAnsi="Cambria Math" w:cs="Arial"/>
                <w:i/>
              </w:rPr>
            </m:ctrlPr>
          </m:dPr>
          <m:e>
            <m:r>
              <w:rPr>
                <w:rFonts w:ascii="Cambria Math" w:hAnsi="Cambria Math" w:cs="Arial"/>
                <w:rPrChange w:id="934" w:author="Ava" w:date="2020-09-14T20:22:00Z">
                  <w:rPr>
                    <w:rFonts w:ascii="Cambria Math" w:hAnsi="Cambria Math" w:cs="Arial"/>
                  </w:rPr>
                </w:rPrChange>
              </w:rPr>
              <m:t>0.0</m:t>
            </m:r>
            <m:r>
              <w:del w:id="935" w:author="Ava" w:date="2020-09-14T20:15:00Z">
                <w:rPr>
                  <w:rFonts w:ascii="Cambria Math" w:hAnsi="Cambria Math" w:cs="Arial"/>
                  <w:rPrChange w:id="936" w:author="Ava" w:date="2020-09-14T20:22:00Z">
                    <w:rPr>
                      <w:rFonts w:ascii="Cambria Math" w:hAnsi="Cambria Math" w:cs="Arial"/>
                    </w:rPr>
                  </w:rPrChange>
                </w:rPr>
                <m:t>1</m:t>
              </w:del>
            </m:r>
            <m:r>
              <w:rPr>
                <w:rFonts w:ascii="Cambria Math" w:hAnsi="Cambria Math" w:cs="Arial"/>
                <w:rPrChange w:id="937" w:author="Ava" w:date="2020-09-14T20:22:00Z">
                  <w:rPr>
                    <w:rFonts w:ascii="Cambria Math" w:hAnsi="Cambria Math" w:cs="Arial"/>
                  </w:rPr>
                </w:rPrChange>
              </w:rPr>
              <m:t>8, 0.0</m:t>
            </m:r>
            <m:r>
              <w:ins w:id="938" w:author="Ava" w:date="2020-09-14T20:15:00Z">
                <w:rPr>
                  <w:rFonts w:ascii="Cambria Math" w:hAnsi="Cambria Math" w:cs="Arial"/>
                  <w:rPrChange w:id="939" w:author="Ava" w:date="2020-09-14T20:22:00Z">
                    <w:rPr>
                      <w:rFonts w:ascii="Cambria Math" w:hAnsi="Cambria Math" w:cs="Arial"/>
                      <w:color w:val="002060"/>
                    </w:rPr>
                  </w:rPrChange>
                </w:rPr>
                <m:t>9</m:t>
              </w:ins>
            </m:r>
            <m:r>
              <w:del w:id="940" w:author="Ava" w:date="2020-09-14T20:15:00Z">
                <w:rPr>
                  <w:rFonts w:ascii="Cambria Math" w:hAnsi="Cambria Math" w:cs="Arial"/>
                  <w:rPrChange w:id="941" w:author="Ava" w:date="2020-09-14T20:22:00Z">
                    <w:rPr>
                      <w:rFonts w:ascii="Cambria Math" w:hAnsi="Cambria Math" w:cs="Arial"/>
                    </w:rPr>
                  </w:rPrChange>
                </w:rPr>
                <m:t>27</m:t>
              </w:del>
            </m:r>
          </m:e>
        </m:d>
        <m:r>
          <w:del w:id="942" w:author="Ava" w:date="2020-09-14T20:12:00Z">
            <w:rPr>
              <w:rFonts w:ascii="Cambria Math" w:hAnsi="Cambria Math" w:cs="Arial"/>
              <w:rPrChange w:id="943" w:author="Ava" w:date="2020-09-14T20:22:00Z">
                <w:rPr>
                  <w:rFonts w:ascii="Cambria Math" w:hAnsi="Cambria Math" w:cs="Arial"/>
                </w:rPr>
              </w:rPrChange>
            </w:rPr>
            <m:t>; estimates of difference in location=0.022</m:t>
          </w:del>
        </m:r>
      </m:oMath>
      <w:r w:rsidRPr="008F1F4D">
        <w:rPr>
          <w:rFonts w:ascii="Arial" w:hAnsi="Arial" w:cs="Arial"/>
        </w:rPr>
        <w:t xml:space="preserve">). </w:t>
      </w:r>
    </w:p>
    <w:p w14:paraId="762FE2F9" w14:textId="166E602F" w:rsidR="003F4E5B" w:rsidRDefault="00617272">
      <w:pPr>
        <w:spacing w:before="240" w:after="16" w:line="276" w:lineRule="auto"/>
        <w:jc w:val="both"/>
        <w:rPr>
          <w:ins w:id="944" w:author="Ava" w:date="2020-09-14T20:06:00Z"/>
          <w:rFonts w:ascii="Arial" w:hAnsi="Arial" w:cs="Arial"/>
        </w:rPr>
        <w:pPrChange w:id="945" w:author="Ava" w:date="2020-09-14T17:51:00Z">
          <w:pPr>
            <w:jc w:val="both"/>
          </w:pPr>
        </w:pPrChange>
      </w:pPr>
      <w:moveFromRangeStart w:id="946" w:author="Ava" w:date="2020-09-14T19:38:00Z" w:name="move51004751"/>
      <w:moveFrom w:id="947" w:author="Ava" w:date="2020-09-14T19:38:00Z">
        <w:r w:rsidDel="00EE5DCE">
          <w:rPr>
            <w:rFonts w:ascii="Arial" w:hAnsi="Arial" w:cs="Arial"/>
          </w:rPr>
          <w:t>For the test of ordinal position</w:t>
        </w:r>
        <w:r w:rsidR="00F90A21" w:rsidDel="00EE5DCE">
          <w:rPr>
            <w:rFonts w:ascii="Arial" w:hAnsi="Arial" w:cs="Arial"/>
          </w:rPr>
          <w:t xml:space="preserve"> (N = 468)</w:t>
        </w:r>
        <w:r w:rsidDel="00EE5DCE">
          <w:rPr>
            <w:rFonts w:ascii="Arial" w:hAnsi="Arial" w:cs="Arial"/>
          </w:rPr>
          <w:t xml:space="preserve">, within values included the correlation between all pairs of word-initial syllables (e.g. nu-ro), all pairs of word-medial syllables (e.g. ga-ki), and all pairs of word-final syllables (e.g. di-se). Across values included correlations between syllables within each word (e.g. nu-ga, ga-di, nu-di). Here we also observed a significant shift in means between the two </w:t>
        </w:r>
        <w:r w:rsidR="008954A9" w:rsidDel="00EE5DCE">
          <w:rPr>
            <w:rFonts w:ascii="Arial" w:hAnsi="Arial" w:cs="Arial"/>
          </w:rPr>
          <w:t xml:space="preserve">groups. </w:t>
        </w:r>
        <w:r w:rsidDel="00EE5DCE">
          <w:rPr>
            <w:rFonts w:ascii="Arial" w:hAnsi="Arial" w:cs="Arial"/>
          </w:rPr>
          <w:t>(</w:t>
        </w:r>
        <m:oMath>
          <m:r>
            <w:rPr>
              <w:rFonts w:ascii="Cambria Math" w:hAnsi="Cambria Math" w:cs="Arial"/>
            </w:rPr>
            <m:t>W</m:t>
          </m:r>
          <m:d>
            <m:dPr>
              <m:ctrlPr>
                <w:rPr>
                  <w:rFonts w:ascii="Cambria Math" w:hAnsi="Cambria Math" w:cs="Arial"/>
                  <w:i/>
                </w:rPr>
              </m:ctrlPr>
            </m:dPr>
            <m:e>
              <m:r>
                <w:rPr>
                  <w:rFonts w:ascii="Cambria Math" w:hAnsi="Cambria Math" w:cs="Arial"/>
                </w:rPr>
                <m:t>53</m:t>
              </m:r>
            </m:e>
          </m:d>
          <m:r>
            <w:rPr>
              <w:rFonts w:ascii="Cambria Math" w:hAnsi="Cambria Math" w:cs="Arial"/>
            </w:rPr>
            <m:t>= 4995263642, p&lt; 0.0001, CI=[0.008, 0.015]; estimates of difference in location 0.011</m:t>
          </m:r>
        </m:oMath>
        <w:r w:rsidR="00773EE3" w:rsidDel="00EE5DCE">
          <w:rPr>
            <w:rFonts w:ascii="Arial" w:hAnsi="Arial" w:cs="Arial"/>
          </w:rPr>
          <w:t xml:space="preserve">). </w:t>
        </w:r>
      </w:moveFrom>
      <w:moveFromRangeEnd w:id="946"/>
      <w:r>
        <w:rPr>
          <w:rFonts w:ascii="Arial" w:hAnsi="Arial" w:cs="Arial"/>
        </w:rPr>
        <w:t>For the test of word identity</w:t>
      </w:r>
      <w:r w:rsidR="00B5145E">
        <w:rPr>
          <w:rFonts w:ascii="Arial" w:hAnsi="Arial" w:cs="Arial"/>
        </w:rPr>
        <w:t xml:space="preserve"> (N = 46</w:t>
      </w:r>
      <w:ins w:id="948" w:author="Ava" w:date="2020-09-14T20:03:00Z">
        <w:r w:rsidR="00C25181">
          <w:rPr>
            <w:rFonts w:ascii="Arial" w:hAnsi="Arial" w:cs="Arial"/>
          </w:rPr>
          <w:t>7</w:t>
        </w:r>
      </w:ins>
      <w:del w:id="949" w:author="Ava" w:date="2020-09-14T20:03:00Z">
        <w:r w:rsidR="00B5145E" w:rsidDel="00C25181">
          <w:rPr>
            <w:rFonts w:ascii="Arial" w:hAnsi="Arial" w:cs="Arial"/>
          </w:rPr>
          <w:delText>8</w:delText>
        </w:r>
      </w:del>
      <w:r w:rsidR="00B5145E">
        <w:rPr>
          <w:rFonts w:ascii="Arial" w:hAnsi="Arial" w:cs="Arial"/>
        </w:rPr>
        <w:t>)</w:t>
      </w:r>
      <w:r>
        <w:rPr>
          <w:rFonts w:ascii="Arial" w:hAnsi="Arial" w:cs="Arial"/>
        </w:rPr>
        <w:t xml:space="preserve">, </w:t>
      </w:r>
      <w:r w:rsidRPr="003F4E5B">
        <w:rPr>
          <w:rFonts w:ascii="Arial" w:hAnsi="Arial" w:cs="Arial"/>
          <w:i/>
          <w:rPrChange w:id="950" w:author="Ava" w:date="2020-09-14T20:07:00Z">
            <w:rPr>
              <w:rFonts w:ascii="Arial" w:hAnsi="Arial" w:cs="Arial"/>
            </w:rPr>
          </w:rPrChange>
        </w:rPr>
        <w:t>within</w:t>
      </w:r>
      <w:r>
        <w:rPr>
          <w:rFonts w:ascii="Arial" w:hAnsi="Arial" w:cs="Arial"/>
        </w:rPr>
        <w:t xml:space="preserve"> values included the correlation between </w:t>
      </w:r>
      <w:ins w:id="951" w:author="Ava" w:date="2020-09-14T20:09:00Z">
        <w:r w:rsidR="003F4E5B">
          <w:rPr>
            <w:rFonts w:ascii="Arial" w:hAnsi="Arial" w:cs="Arial"/>
          </w:rPr>
          <w:t xml:space="preserve">all pairs of </w:t>
        </w:r>
      </w:ins>
      <w:r>
        <w:rPr>
          <w:rFonts w:ascii="Arial" w:hAnsi="Arial" w:cs="Arial"/>
        </w:rPr>
        <w:t xml:space="preserve">syllables within each </w:t>
      </w:r>
      <w:ins w:id="952" w:author="Ava" w:date="2020-09-14T20:07:00Z">
        <w:r w:rsidR="003F4E5B">
          <w:rPr>
            <w:rFonts w:ascii="Arial" w:hAnsi="Arial" w:cs="Arial"/>
          </w:rPr>
          <w:t>pseudo</w:t>
        </w:r>
      </w:ins>
      <w:r>
        <w:rPr>
          <w:rFonts w:ascii="Arial" w:hAnsi="Arial" w:cs="Arial"/>
        </w:rPr>
        <w:t>word (e.g. nu-</w:t>
      </w:r>
      <w:proofErr w:type="spellStart"/>
      <w:r>
        <w:rPr>
          <w:rFonts w:ascii="Arial" w:hAnsi="Arial" w:cs="Arial"/>
        </w:rPr>
        <w:t>ga</w:t>
      </w:r>
      <w:proofErr w:type="spellEnd"/>
      <w:r>
        <w:rPr>
          <w:rFonts w:ascii="Arial" w:hAnsi="Arial" w:cs="Arial"/>
        </w:rPr>
        <w:t xml:space="preserve">, </w:t>
      </w:r>
      <w:proofErr w:type="spellStart"/>
      <w:r>
        <w:rPr>
          <w:rFonts w:ascii="Arial" w:hAnsi="Arial" w:cs="Arial"/>
        </w:rPr>
        <w:t>ga</w:t>
      </w:r>
      <w:proofErr w:type="spellEnd"/>
      <w:r>
        <w:rPr>
          <w:rFonts w:ascii="Arial" w:hAnsi="Arial" w:cs="Arial"/>
        </w:rPr>
        <w:t xml:space="preserve">-di, nu-di). </w:t>
      </w:r>
      <w:r w:rsidRPr="003F4E5B">
        <w:rPr>
          <w:rFonts w:ascii="Arial" w:hAnsi="Arial" w:cs="Arial"/>
          <w:i/>
          <w:rPrChange w:id="953" w:author="Ava" w:date="2020-09-14T20:07:00Z">
            <w:rPr>
              <w:rFonts w:ascii="Arial" w:hAnsi="Arial" w:cs="Arial"/>
            </w:rPr>
          </w:rPrChange>
        </w:rPr>
        <w:t>Across</w:t>
      </w:r>
      <w:r>
        <w:rPr>
          <w:rFonts w:ascii="Arial" w:hAnsi="Arial" w:cs="Arial"/>
        </w:rPr>
        <w:t xml:space="preserve"> values included “phantom” word pairs where each item in the pair </w:t>
      </w:r>
      <w:proofErr w:type="gramStart"/>
      <w:r>
        <w:rPr>
          <w:rFonts w:ascii="Arial" w:hAnsi="Arial" w:cs="Arial"/>
        </w:rPr>
        <w:t>is drawn</w:t>
      </w:r>
      <w:proofErr w:type="gramEnd"/>
      <w:r>
        <w:rPr>
          <w:rFonts w:ascii="Arial" w:hAnsi="Arial" w:cs="Arial"/>
        </w:rPr>
        <w:t xml:space="preserve"> from </w:t>
      </w:r>
      <w:del w:id="954" w:author="Ava" w:date="2020-09-14T20:09:00Z">
        <w:r w:rsidDel="003F4E5B">
          <w:rPr>
            <w:rFonts w:ascii="Arial" w:hAnsi="Arial" w:cs="Arial"/>
          </w:rPr>
          <w:delText xml:space="preserve">two </w:delText>
        </w:r>
      </w:del>
      <w:r>
        <w:rPr>
          <w:rFonts w:ascii="Arial" w:hAnsi="Arial" w:cs="Arial"/>
        </w:rPr>
        <w:t xml:space="preserve">different </w:t>
      </w:r>
      <w:ins w:id="955" w:author="Ava" w:date="2020-09-14T20:08:00Z">
        <w:r w:rsidR="003F4E5B">
          <w:rPr>
            <w:rFonts w:ascii="Arial" w:hAnsi="Arial" w:cs="Arial"/>
          </w:rPr>
          <w:t>pseudo</w:t>
        </w:r>
      </w:ins>
      <w:r>
        <w:rPr>
          <w:rFonts w:ascii="Arial" w:hAnsi="Arial" w:cs="Arial"/>
        </w:rPr>
        <w:t>words (e.g. nu-</w:t>
      </w:r>
      <w:proofErr w:type="spellStart"/>
      <w:r>
        <w:rPr>
          <w:rFonts w:ascii="Arial" w:hAnsi="Arial" w:cs="Arial"/>
        </w:rPr>
        <w:t>ki</w:t>
      </w:r>
      <w:proofErr w:type="spellEnd"/>
      <w:r>
        <w:rPr>
          <w:rFonts w:ascii="Arial" w:hAnsi="Arial" w:cs="Arial"/>
        </w:rPr>
        <w:t>, nu-se). Here we observed no significant difference</w:t>
      </w:r>
      <w:ins w:id="956" w:author="Ava" w:date="2020-09-14T20:03:00Z">
        <w:r w:rsidR="00C25181">
          <w:rPr>
            <w:rFonts w:ascii="Arial" w:hAnsi="Arial" w:cs="Arial"/>
          </w:rPr>
          <w:t xml:space="preserve"> in the s</w:t>
        </w:r>
      </w:ins>
      <w:ins w:id="957" w:author="Ava" w:date="2020-09-14T20:04:00Z">
        <w:r w:rsidR="00C25181">
          <w:rPr>
            <w:rFonts w:ascii="Arial" w:hAnsi="Arial" w:cs="Arial"/>
          </w:rPr>
          <w:t>imilarity between groups</w:t>
        </w:r>
      </w:ins>
      <w:r>
        <w:rPr>
          <w:rFonts w:ascii="Arial" w:hAnsi="Arial" w:cs="Arial"/>
        </w:rPr>
        <w:t>. (</w:t>
      </w:r>
      <m:oMath>
        <m:r>
          <w:ins w:id="958" w:author="Ava" w:date="2020-09-14T20:04:00Z">
            <w:rPr>
              <w:rFonts w:ascii="Cambria Math" w:hAnsi="Cambria Math" w:cs="Arial"/>
            </w:rPr>
            <m:t>Median differece= -0.0003, V</m:t>
          </w:ins>
        </m:r>
        <m:r>
          <w:del w:id="959" w:author="Ava" w:date="2020-09-14T20:04:00Z">
            <w:rPr>
              <w:rFonts w:ascii="Cambria Math" w:hAnsi="Cambria Math" w:cs="Arial"/>
            </w:rPr>
            <m:t>W</m:t>
          </w:del>
        </m:r>
        <m:d>
          <m:dPr>
            <m:ctrlPr>
              <w:rPr>
                <w:rFonts w:ascii="Cambria Math" w:hAnsi="Cambria Math" w:cs="Arial"/>
                <w:i/>
              </w:rPr>
            </m:ctrlPr>
          </m:dPr>
          <m:e>
            <m:r>
              <w:rPr>
                <w:rFonts w:ascii="Cambria Math" w:hAnsi="Cambria Math" w:cs="Arial"/>
              </w:rPr>
              <m:t>53</m:t>
            </m:r>
          </m:e>
        </m:d>
        <m:r>
          <w:rPr>
            <w:rFonts w:ascii="Cambria Math" w:hAnsi="Cambria Math" w:cs="Arial"/>
          </w:rPr>
          <m:t xml:space="preserve">= </m:t>
        </m:r>
        <m:r>
          <w:ins w:id="960" w:author="Ava" w:date="2020-09-14T20:04:00Z">
            <w:rPr>
              <w:rFonts w:ascii="Cambria Math" w:hAnsi="Cambria Math" w:cs="Arial"/>
            </w:rPr>
            <m:t>2168171158</m:t>
          </w:ins>
        </m:r>
        <m:r>
          <w:del w:id="961" w:author="Ava" w:date="2020-09-14T20:04:00Z">
            <w:rPr>
              <w:rFonts w:ascii="Cambria Math" w:hAnsi="Cambria Math" w:cs="Arial"/>
            </w:rPr>
            <m:t>4891836441</m:t>
          </w:del>
        </m:r>
        <m:r>
          <w:rPr>
            <w:rFonts w:ascii="Cambria Math" w:hAnsi="Cambria Math" w:cs="Arial"/>
          </w:rPr>
          <m:t>, p= 0.</m:t>
        </m:r>
        <m:r>
          <w:ins w:id="962" w:author="Ava" w:date="2020-09-14T20:04:00Z">
            <w:rPr>
              <w:rFonts w:ascii="Cambria Math" w:hAnsi="Cambria Math" w:cs="Arial"/>
            </w:rPr>
            <m:t>88</m:t>
          </w:ins>
        </m:r>
        <m:r>
          <w:del w:id="963" w:author="Ava" w:date="2020-09-14T20:04:00Z">
            <w:rPr>
              <w:rFonts w:ascii="Cambria Math" w:hAnsi="Cambria Math" w:cs="Arial"/>
            </w:rPr>
            <m:t>4957</m:t>
          </w:del>
        </m:r>
        <m:r>
          <w:rPr>
            <w:rFonts w:ascii="Cambria Math" w:hAnsi="Cambria Math" w:cs="Arial"/>
          </w:rPr>
          <m:t>, CI</m:t>
        </m:r>
        <m:r>
          <w:ins w:id="964" w:author="Ava" w:date="2020-09-14T20:12:00Z">
            <w:rPr>
              <w:rFonts w:ascii="Cambria Math" w:hAnsi="Cambria Math" w:cs="Arial"/>
            </w:rPr>
            <m:t>=</m:t>
          </w:ins>
        </m:r>
        <m:r>
          <w:del w:id="965" w:author="Ava" w:date="2020-09-14T20:12:00Z">
            <w:rPr>
              <w:rFonts w:ascii="Cambria Math" w:hAnsi="Cambria Math" w:cs="Arial"/>
            </w:rPr>
            <m:t>:</m:t>
          </w:del>
        </m:r>
        <m:r>
          <w:rPr>
            <w:rFonts w:ascii="Cambria Math" w:hAnsi="Cambria Math" w:cs="Arial"/>
          </w:rPr>
          <m:t>[-0.00</m:t>
        </m:r>
        <m:r>
          <w:del w:id="966" w:author="Ava" w:date="2020-09-14T20:05:00Z">
            <w:rPr>
              <w:rFonts w:ascii="Cambria Math" w:hAnsi="Cambria Math" w:cs="Arial"/>
            </w:rPr>
            <m:t>2</m:t>
          </w:del>
        </m:r>
        <m:r>
          <w:rPr>
            <w:rFonts w:ascii="Cambria Math" w:hAnsi="Cambria Math" w:cs="Arial"/>
          </w:rPr>
          <m:t>4, 0.00</m:t>
        </m:r>
        <m:r>
          <w:ins w:id="967" w:author="Ava" w:date="2020-09-14T20:05:00Z">
            <w:rPr>
              <w:rFonts w:ascii="Cambria Math" w:hAnsi="Cambria Math" w:cs="Arial"/>
            </w:rPr>
            <m:t>3</m:t>
          </w:ins>
        </m:r>
        <m:r>
          <w:del w:id="968" w:author="Ava" w:date="2020-09-14T20:05:00Z">
            <w:rPr>
              <w:rFonts w:ascii="Cambria Math" w:hAnsi="Cambria Math" w:cs="Arial"/>
            </w:rPr>
            <m:t>02</m:t>
          </w:del>
        </m:r>
        <m:r>
          <w:rPr>
            <w:rFonts w:ascii="Cambria Math" w:hAnsi="Cambria Math" w:cs="Arial"/>
          </w:rPr>
          <m:t>]</m:t>
        </m:r>
        <m:r>
          <w:del w:id="969" w:author="Ava" w:date="2020-09-14T20:05:00Z">
            <w:rPr>
              <w:rFonts w:ascii="Cambria Math" w:hAnsi="Cambria Math" w:cs="Arial"/>
            </w:rPr>
            <m:t>; estimates of difference in location:&lt;-.0001</m:t>
          </w:del>
        </m:r>
      </m:oMath>
      <w:r w:rsidR="00773EE3">
        <w:rPr>
          <w:rFonts w:ascii="Arial" w:hAnsi="Arial" w:cs="Arial"/>
        </w:rPr>
        <w:t xml:space="preserve">). </w:t>
      </w:r>
    </w:p>
    <w:p w14:paraId="669426F9" w14:textId="6010B28D" w:rsidR="00617272" w:rsidRDefault="00617272">
      <w:pPr>
        <w:spacing w:before="240" w:after="16" w:line="276" w:lineRule="auto"/>
        <w:jc w:val="both"/>
        <w:rPr>
          <w:rFonts w:ascii="Arial" w:hAnsi="Arial" w:cs="Arial"/>
        </w:rPr>
        <w:pPrChange w:id="970" w:author="Ava" w:date="2020-09-14T17:51:00Z">
          <w:pPr>
            <w:jc w:val="both"/>
          </w:pPr>
        </w:pPrChange>
      </w:pPr>
      <w:r>
        <w:rPr>
          <w:rFonts w:ascii="Arial" w:hAnsi="Arial" w:cs="Arial"/>
        </w:rPr>
        <w:t xml:space="preserve">Finally, </w:t>
      </w:r>
      <w:ins w:id="971" w:author="Ava" w:date="2020-09-14T20:06:00Z">
        <w:r w:rsidR="003F4E5B">
          <w:rPr>
            <w:rFonts w:ascii="Arial" w:hAnsi="Arial" w:cs="Arial"/>
          </w:rPr>
          <w:t xml:space="preserve">for the </w:t>
        </w:r>
      </w:ins>
      <w:del w:id="972" w:author="Ava" w:date="2020-09-14T20:06:00Z">
        <w:r w:rsidDel="003F4E5B">
          <w:rPr>
            <w:rFonts w:ascii="Arial" w:hAnsi="Arial" w:cs="Arial"/>
          </w:rPr>
          <w:delText xml:space="preserve">to </w:delText>
        </w:r>
      </w:del>
      <w:r>
        <w:rPr>
          <w:rFonts w:ascii="Arial" w:hAnsi="Arial" w:cs="Arial"/>
        </w:rPr>
        <w:t xml:space="preserve">test </w:t>
      </w:r>
      <w:ins w:id="973" w:author="Ava" w:date="2020-09-14T20:06:00Z">
        <w:r w:rsidR="003F4E5B">
          <w:rPr>
            <w:rFonts w:ascii="Arial" w:hAnsi="Arial" w:cs="Arial"/>
          </w:rPr>
          <w:t xml:space="preserve">of </w:t>
        </w:r>
      </w:ins>
      <w:r>
        <w:rPr>
          <w:rFonts w:ascii="Arial" w:hAnsi="Arial" w:cs="Arial"/>
        </w:rPr>
        <w:t>duplet identity</w:t>
      </w:r>
      <w:r w:rsidR="00B5145E">
        <w:rPr>
          <w:rFonts w:ascii="Arial" w:hAnsi="Arial" w:cs="Arial"/>
        </w:rPr>
        <w:t xml:space="preserve"> (N = 156)</w:t>
      </w:r>
      <w:r>
        <w:rPr>
          <w:rFonts w:ascii="Arial" w:hAnsi="Arial" w:cs="Arial"/>
        </w:rPr>
        <w:t xml:space="preserve">, </w:t>
      </w:r>
      <w:del w:id="974" w:author="Ava" w:date="2020-09-14T20:10:00Z">
        <w:r w:rsidRPr="003F4E5B" w:rsidDel="003F4E5B">
          <w:rPr>
            <w:rFonts w:ascii="Arial" w:hAnsi="Arial" w:cs="Arial"/>
            <w:i/>
            <w:rPrChange w:id="975" w:author="Ava" w:date="2020-09-14T20:10:00Z">
              <w:rPr>
                <w:rFonts w:ascii="Arial" w:hAnsi="Arial" w:cs="Arial"/>
              </w:rPr>
            </w:rPrChange>
          </w:rPr>
          <w:delText>we</w:delText>
        </w:r>
        <w:r w:rsidDel="003F4E5B">
          <w:rPr>
            <w:rFonts w:ascii="Arial" w:hAnsi="Arial" w:cs="Arial"/>
          </w:rPr>
          <w:delText xml:space="preserve"> </w:delText>
        </w:r>
      </w:del>
      <w:ins w:id="976" w:author="Ava" w:date="2020-09-14T20:10:00Z">
        <w:r w:rsidR="003F4E5B">
          <w:rPr>
            <w:rFonts w:ascii="Arial" w:hAnsi="Arial" w:cs="Arial"/>
            <w:i/>
          </w:rPr>
          <w:t>within</w:t>
        </w:r>
        <w:r w:rsidR="003F4E5B">
          <w:rPr>
            <w:rFonts w:ascii="Arial" w:hAnsi="Arial" w:cs="Arial"/>
          </w:rPr>
          <w:t xml:space="preserve"> </w:t>
        </w:r>
      </w:ins>
      <w:del w:id="977" w:author="Ava" w:date="2020-09-14T20:10:00Z">
        <w:r w:rsidDel="003F4E5B">
          <w:rPr>
            <w:rFonts w:ascii="Arial" w:hAnsi="Arial" w:cs="Arial"/>
          </w:rPr>
          <w:delText xml:space="preserve">compared </w:delText>
        </w:r>
      </w:del>
      <w:r>
        <w:rPr>
          <w:rFonts w:ascii="Arial" w:hAnsi="Arial" w:cs="Arial"/>
        </w:rPr>
        <w:t xml:space="preserve">values </w:t>
      </w:r>
      <w:del w:id="978" w:author="Ava" w:date="2020-09-14T20:10:00Z">
        <w:r w:rsidDel="003F4E5B">
          <w:rPr>
            <w:rFonts w:ascii="Arial" w:hAnsi="Arial" w:cs="Arial"/>
          </w:rPr>
          <w:delText xml:space="preserve">from </w:delText>
        </w:r>
      </w:del>
      <w:ins w:id="979" w:author="Ava" w:date="2020-09-14T20:10:00Z">
        <w:r w:rsidR="003F4E5B">
          <w:rPr>
            <w:rFonts w:ascii="Arial" w:hAnsi="Arial" w:cs="Arial"/>
          </w:rPr>
          <w:t xml:space="preserve">were correlations between </w:t>
        </w:r>
      </w:ins>
      <w:r>
        <w:rPr>
          <w:rFonts w:ascii="Arial" w:hAnsi="Arial" w:cs="Arial"/>
        </w:rPr>
        <w:t xml:space="preserve">all pairs of </w:t>
      </w:r>
      <w:ins w:id="980" w:author="Ava" w:date="2020-09-14T20:08:00Z">
        <w:r w:rsidR="003F4E5B">
          <w:rPr>
            <w:rFonts w:ascii="Arial" w:hAnsi="Arial" w:cs="Arial"/>
          </w:rPr>
          <w:t xml:space="preserve">consecutive syllables </w:t>
        </w:r>
      </w:ins>
      <w:del w:id="981" w:author="Ava" w:date="2020-09-14T20:08:00Z">
        <w:r w:rsidDel="003F4E5B">
          <w:rPr>
            <w:rFonts w:ascii="Arial" w:hAnsi="Arial" w:cs="Arial"/>
          </w:rPr>
          <w:delText xml:space="preserve">duplets </w:delText>
        </w:r>
      </w:del>
      <w:r>
        <w:rPr>
          <w:rFonts w:ascii="Arial" w:hAnsi="Arial" w:cs="Arial"/>
        </w:rPr>
        <w:t xml:space="preserve">within </w:t>
      </w:r>
      <w:ins w:id="982" w:author="Ava" w:date="2020-09-14T20:08:00Z">
        <w:r w:rsidR="003F4E5B">
          <w:rPr>
            <w:rFonts w:ascii="Arial" w:hAnsi="Arial" w:cs="Arial"/>
          </w:rPr>
          <w:t>pseudo</w:t>
        </w:r>
      </w:ins>
      <w:r>
        <w:rPr>
          <w:rFonts w:ascii="Arial" w:hAnsi="Arial" w:cs="Arial"/>
        </w:rPr>
        <w:t>words (e.g. nu-</w:t>
      </w:r>
      <w:proofErr w:type="spellStart"/>
      <w:r>
        <w:rPr>
          <w:rFonts w:ascii="Arial" w:hAnsi="Arial" w:cs="Arial"/>
        </w:rPr>
        <w:t>ga</w:t>
      </w:r>
      <w:proofErr w:type="spellEnd"/>
      <w:r>
        <w:rPr>
          <w:rFonts w:ascii="Arial" w:hAnsi="Arial" w:cs="Arial"/>
        </w:rPr>
        <w:t xml:space="preserve">, </w:t>
      </w:r>
      <w:proofErr w:type="spellStart"/>
      <w:r>
        <w:rPr>
          <w:rFonts w:ascii="Arial" w:hAnsi="Arial" w:cs="Arial"/>
        </w:rPr>
        <w:t>ga</w:t>
      </w:r>
      <w:proofErr w:type="spellEnd"/>
      <w:r>
        <w:rPr>
          <w:rFonts w:ascii="Arial" w:hAnsi="Arial" w:cs="Arial"/>
        </w:rPr>
        <w:t>-di)</w:t>
      </w:r>
      <w:ins w:id="983" w:author="Ava" w:date="2020-09-14T20:10:00Z">
        <w:r w:rsidR="003F4E5B">
          <w:rPr>
            <w:rFonts w:ascii="Arial" w:hAnsi="Arial" w:cs="Arial"/>
          </w:rPr>
          <w:t xml:space="preserve">, while </w:t>
        </w:r>
        <w:r w:rsidR="003F4E5B">
          <w:rPr>
            <w:rFonts w:ascii="Arial" w:hAnsi="Arial" w:cs="Arial"/>
            <w:i/>
          </w:rPr>
          <w:t xml:space="preserve">across </w:t>
        </w:r>
        <w:r w:rsidR="003F4E5B">
          <w:rPr>
            <w:rFonts w:ascii="Arial" w:hAnsi="Arial" w:cs="Arial"/>
          </w:rPr>
          <w:t xml:space="preserve">values </w:t>
        </w:r>
      </w:ins>
      <w:del w:id="984" w:author="Ava" w:date="2020-09-14T20:10:00Z">
        <w:r w:rsidDel="003F4E5B">
          <w:rPr>
            <w:rFonts w:ascii="Arial" w:hAnsi="Arial" w:cs="Arial"/>
          </w:rPr>
          <w:delText xml:space="preserve"> versus pairs</w:delText>
        </w:r>
      </w:del>
      <w:ins w:id="985" w:author="Ava" w:date="2020-09-14T20:10:00Z">
        <w:r w:rsidR="003F4E5B">
          <w:rPr>
            <w:rFonts w:ascii="Arial" w:hAnsi="Arial" w:cs="Arial"/>
          </w:rPr>
          <w:t>were correlations between</w:t>
        </w:r>
      </w:ins>
      <w:r>
        <w:rPr>
          <w:rFonts w:ascii="Arial" w:hAnsi="Arial" w:cs="Arial"/>
        </w:rPr>
        <w:t xml:space="preserve"> </w:t>
      </w:r>
      <w:del w:id="986" w:author="Ava" w:date="2020-09-14T20:10:00Z">
        <w:r w:rsidDel="003F4E5B">
          <w:rPr>
            <w:rFonts w:ascii="Arial" w:hAnsi="Arial" w:cs="Arial"/>
          </w:rPr>
          <w:delText xml:space="preserve">of </w:delText>
        </w:r>
      </w:del>
      <w:r>
        <w:rPr>
          <w:rFonts w:ascii="Arial" w:hAnsi="Arial" w:cs="Arial"/>
        </w:rPr>
        <w:t xml:space="preserve">word-initial and word-final syllables within </w:t>
      </w:r>
      <w:ins w:id="987" w:author="Ava" w:date="2020-09-14T20:10:00Z">
        <w:r w:rsidR="003F4E5B">
          <w:rPr>
            <w:rFonts w:ascii="Arial" w:hAnsi="Arial" w:cs="Arial"/>
          </w:rPr>
          <w:t xml:space="preserve">each </w:t>
        </w:r>
      </w:ins>
      <w:del w:id="988" w:author="Ava" w:date="2020-09-14T20:10:00Z">
        <w:r w:rsidDel="003F4E5B">
          <w:rPr>
            <w:rFonts w:ascii="Arial" w:hAnsi="Arial" w:cs="Arial"/>
          </w:rPr>
          <w:delText>word</w:delText>
        </w:r>
      </w:del>
      <w:ins w:id="989" w:author="Ava" w:date="2020-09-14T20:10:00Z">
        <w:r w:rsidR="003F4E5B">
          <w:rPr>
            <w:rFonts w:ascii="Arial" w:hAnsi="Arial" w:cs="Arial"/>
          </w:rPr>
          <w:t>psuedoword</w:t>
        </w:r>
      </w:ins>
      <w:del w:id="990" w:author="Ava" w:date="2020-09-14T20:10:00Z">
        <w:r w:rsidDel="003F4E5B">
          <w:rPr>
            <w:rFonts w:ascii="Arial" w:hAnsi="Arial" w:cs="Arial"/>
          </w:rPr>
          <w:delText>s</w:delText>
        </w:r>
      </w:del>
      <w:r>
        <w:rPr>
          <w:rFonts w:ascii="Arial" w:hAnsi="Arial" w:cs="Arial"/>
        </w:rPr>
        <w:t xml:space="preserve"> (e.g. nu-di). </w:t>
      </w:r>
      <w:ins w:id="991" w:author="Ava" w:date="2020-09-14T20:10:00Z">
        <w:r w:rsidR="003F4E5B">
          <w:rPr>
            <w:rFonts w:ascii="Arial" w:hAnsi="Arial" w:cs="Arial"/>
            <w:i/>
          </w:rPr>
          <w:t xml:space="preserve">Within </w:t>
        </w:r>
      </w:ins>
      <w:ins w:id="992" w:author="Ava" w:date="2020-09-14T20:11:00Z">
        <w:r w:rsidR="003F4E5B">
          <w:rPr>
            <w:rFonts w:ascii="Arial" w:hAnsi="Arial" w:cs="Arial"/>
          </w:rPr>
          <w:t xml:space="preserve">similarity was higher than </w:t>
        </w:r>
        <w:r w:rsidR="003F4E5B" w:rsidRPr="003F4E5B">
          <w:rPr>
            <w:rFonts w:ascii="Arial" w:hAnsi="Arial" w:cs="Arial"/>
            <w:i/>
          </w:rPr>
          <w:t>across</w:t>
        </w:r>
        <w:r w:rsidR="003F4E5B">
          <w:rPr>
            <w:rFonts w:ascii="Arial" w:hAnsi="Arial" w:cs="Arial"/>
          </w:rPr>
          <w:t xml:space="preserve"> similarity. </w:t>
        </w:r>
      </w:ins>
      <w:del w:id="993" w:author="Ava" w:date="2020-09-14T20:11:00Z">
        <w:r w:rsidRPr="003F4E5B" w:rsidDel="003F4E5B">
          <w:rPr>
            <w:rFonts w:ascii="Arial" w:hAnsi="Arial" w:cs="Arial"/>
          </w:rPr>
          <w:delText>Our</w:delText>
        </w:r>
        <w:r w:rsidDel="003F4E5B">
          <w:rPr>
            <w:rFonts w:ascii="Arial" w:hAnsi="Arial" w:cs="Arial"/>
          </w:rPr>
          <w:delText xml:space="preserve"> Wilcoxon test suggested the two groups differ in their means. </w:delText>
        </w:r>
      </w:del>
      <w:r>
        <w:rPr>
          <w:rFonts w:ascii="Arial" w:hAnsi="Arial" w:cs="Arial"/>
        </w:rPr>
        <w:t>(</w:t>
      </w:r>
      <m:oMath>
        <m:r>
          <w:ins w:id="994" w:author="Ava" w:date="2020-09-14T20:11:00Z">
            <w:rPr>
              <w:rFonts w:ascii="Cambria Math" w:hAnsi="Cambria Math" w:cs="Arial"/>
            </w:rPr>
            <m:t>Median differe</m:t>
          </w:ins>
        </m:r>
        <m:r>
          <w:ins w:id="995" w:author="Ava" w:date="2020-09-14T20:12:00Z">
            <w:rPr>
              <w:rFonts w:ascii="Cambria Math" w:hAnsi="Cambria Math" w:cs="Arial"/>
            </w:rPr>
            <m:t>nce=0.05, V</m:t>
          </w:ins>
        </m:r>
        <m:r>
          <w:del w:id="996" w:author="Ava" w:date="2020-09-14T20:12:00Z">
            <w:rPr>
              <w:rFonts w:ascii="Cambria Math" w:hAnsi="Cambria Math" w:cs="Arial"/>
            </w:rPr>
            <m:t>W</m:t>
          </w:del>
        </m:r>
        <m:d>
          <m:dPr>
            <m:ctrlPr>
              <w:rPr>
                <w:rFonts w:ascii="Cambria Math" w:hAnsi="Cambria Math" w:cs="Arial"/>
                <w:i/>
              </w:rPr>
            </m:ctrlPr>
          </m:dPr>
          <m:e>
            <m:r>
              <w:rPr>
                <w:rFonts w:ascii="Cambria Math" w:hAnsi="Cambria Math" w:cs="Arial"/>
              </w:rPr>
              <m:t>53</m:t>
            </m:r>
          </m:e>
        </m:d>
        <m:r>
          <w:rPr>
            <w:rFonts w:ascii="Cambria Math" w:hAnsi="Cambria Math" w:cs="Arial"/>
          </w:rPr>
          <m:t xml:space="preserve">= </m:t>
        </m:r>
        <m:r>
          <w:ins w:id="997" w:author="Ava" w:date="2020-09-14T20:12:00Z">
            <w:rPr>
              <w:rFonts w:ascii="Cambria Math" w:hAnsi="Cambria Math" w:cs="Arial"/>
            </w:rPr>
            <m:t>268370864</m:t>
          </w:ins>
        </m:r>
        <m:r>
          <w:del w:id="998" w:author="Ava" w:date="2020-09-14T20:12:00Z">
            <w:rPr>
              <w:rFonts w:ascii="Cambria Math" w:hAnsi="Cambria Math" w:cs="Arial"/>
            </w:rPr>
            <m:t>557892245</m:t>
          </w:del>
        </m:r>
        <m:r>
          <w:rPr>
            <w:rFonts w:ascii="Cambria Math" w:hAnsi="Cambria Math" w:cs="Arial"/>
          </w:rPr>
          <m:t>, p</m:t>
        </m:r>
        <m:r>
          <w:ins w:id="999" w:author="Ava" w:date="2020-09-14T20:12:00Z">
            <w:rPr>
              <w:rFonts w:ascii="Cambria Math" w:hAnsi="Cambria Math" w:cs="Arial"/>
            </w:rPr>
            <m:t>&lt;</m:t>
          </w:ins>
        </m:r>
        <m:r>
          <w:del w:id="1000" w:author="Ava" w:date="2020-09-14T20:12:00Z">
            <w:rPr>
              <w:rFonts w:ascii="Cambria Math" w:hAnsi="Cambria Math" w:cs="Arial"/>
            </w:rPr>
            <m:t>=</m:t>
          </w:del>
        </m:r>
        <m:r>
          <w:rPr>
            <w:rFonts w:ascii="Cambria Math" w:hAnsi="Cambria Math" w:cs="Arial"/>
          </w:rPr>
          <m:t xml:space="preserve"> 0.00</m:t>
        </m:r>
        <m:r>
          <w:ins w:id="1001" w:author="Ava" w:date="2020-09-14T20:12:00Z">
            <w:rPr>
              <w:rFonts w:ascii="Cambria Math" w:hAnsi="Cambria Math" w:cs="Arial"/>
            </w:rPr>
            <m:t>01</m:t>
          </w:ins>
        </m:r>
        <m:r>
          <w:del w:id="1002" w:author="Ava" w:date="2020-09-14T20:12:00Z">
            <w:rPr>
              <w:rFonts w:ascii="Cambria Math" w:hAnsi="Cambria Math" w:cs="Arial"/>
            </w:rPr>
            <m:t>6</m:t>
          </w:del>
        </m:r>
        <m:r>
          <w:rPr>
            <w:rFonts w:ascii="Cambria Math" w:hAnsi="Cambria Math" w:cs="Arial"/>
          </w:rPr>
          <m:t>, CI</m:t>
        </m:r>
        <m:r>
          <w:ins w:id="1003" w:author="Ava" w:date="2020-09-14T20:12:00Z">
            <w:rPr>
              <w:rFonts w:ascii="Cambria Math" w:hAnsi="Cambria Math" w:cs="Arial"/>
            </w:rPr>
            <m:t>=</m:t>
          </w:ins>
        </m:r>
        <m:r>
          <w:del w:id="1004" w:author="Ava" w:date="2020-09-14T20:12:00Z">
            <w:rPr>
              <w:rFonts w:ascii="Cambria Math" w:hAnsi="Cambria Math" w:cs="Arial"/>
            </w:rPr>
            <m:t>:</m:t>
          </w:del>
        </m:r>
        <m:r>
          <w:rPr>
            <w:rFonts w:ascii="Cambria Math" w:hAnsi="Cambria Math" w:cs="Arial"/>
          </w:rPr>
          <m:t>[0.0</m:t>
        </m:r>
        <m:r>
          <w:ins w:id="1005" w:author="Ava" w:date="2020-09-14T20:12:00Z">
            <w:rPr>
              <w:rFonts w:ascii="Cambria Math" w:hAnsi="Cambria Math" w:cs="Arial"/>
            </w:rPr>
            <m:t>4</m:t>
          </w:ins>
        </m:r>
        <m:r>
          <w:del w:id="1006" w:author="Ava" w:date="2020-09-14T20:12:00Z">
            <w:rPr>
              <w:rFonts w:ascii="Cambria Math" w:hAnsi="Cambria Math" w:cs="Arial"/>
            </w:rPr>
            <m:t>01</m:t>
          </w:del>
        </m:r>
        <m:r>
          <w:rPr>
            <w:rFonts w:ascii="Cambria Math" w:hAnsi="Cambria Math" w:cs="Arial"/>
          </w:rPr>
          <m:t>, 0.0</m:t>
        </m:r>
        <m:r>
          <w:ins w:id="1007" w:author="Ava" w:date="2020-09-14T20:12:00Z">
            <w:rPr>
              <w:rFonts w:ascii="Cambria Math" w:hAnsi="Cambria Math" w:cs="Arial"/>
            </w:rPr>
            <m:t>6</m:t>
          </w:ins>
        </m:r>
        <m:r>
          <w:del w:id="1008" w:author="Ava" w:date="2020-09-14T20:12:00Z">
            <w:rPr>
              <w:rFonts w:ascii="Cambria Math" w:hAnsi="Cambria Math" w:cs="Arial"/>
            </w:rPr>
            <m:t>12</m:t>
          </w:del>
        </m:r>
        <m:r>
          <w:rPr>
            <w:rFonts w:ascii="Cambria Math" w:hAnsi="Cambria Math" w:cs="Arial"/>
          </w:rPr>
          <m:t>]</m:t>
        </m:r>
        <m:r>
          <w:del w:id="1009" w:author="Ava" w:date="2020-09-14T20:12:00Z">
            <w:rPr>
              <w:rFonts w:ascii="Cambria Math" w:hAnsi="Cambria Math" w:cs="Arial"/>
            </w:rPr>
            <m:t>; estimates of difference in location: -0.006</m:t>
          </w:del>
        </m:r>
      </m:oMath>
      <w:r>
        <w:rPr>
          <w:rFonts w:ascii="Arial" w:hAnsi="Arial" w:cs="Arial"/>
        </w:rPr>
        <w:t xml:space="preserve">). </w:t>
      </w:r>
    </w:p>
    <w:p w14:paraId="5CA81511" w14:textId="5E95C86D" w:rsidR="00617272" w:rsidRPr="008F1F4D" w:rsidRDefault="00617272">
      <w:pPr>
        <w:spacing w:before="240" w:after="16" w:line="276" w:lineRule="auto"/>
        <w:jc w:val="both"/>
        <w:rPr>
          <w:rFonts w:ascii="Arial" w:hAnsi="Arial" w:cs="Arial"/>
          <w:color w:val="C00000"/>
          <w:rPrChange w:id="1010" w:author="Ava" w:date="2020-09-14T20:28:00Z">
            <w:rPr>
              <w:rFonts w:ascii="Arial" w:hAnsi="Arial" w:cs="Arial"/>
            </w:rPr>
          </w:rPrChange>
        </w:rPr>
        <w:pPrChange w:id="1011" w:author="Ava" w:date="2020-09-14T17:51:00Z">
          <w:pPr>
            <w:jc w:val="both"/>
          </w:pPr>
        </w:pPrChange>
      </w:pPr>
      <w:r>
        <w:rPr>
          <w:rFonts w:ascii="Arial" w:hAnsi="Arial" w:cs="Arial"/>
        </w:rPr>
        <w:lastRenderedPageBreak/>
        <w:t xml:space="preserve">Together, these analyses suggest </w:t>
      </w:r>
      <w:r w:rsidRPr="00F57E2F">
        <w:rPr>
          <w:rFonts w:ascii="Arial" w:hAnsi="Arial" w:cs="Arial"/>
        </w:rPr>
        <w:t xml:space="preserve">that </w:t>
      </w:r>
      <w:r w:rsidRPr="00621461">
        <w:rPr>
          <w:rFonts w:ascii="Arial" w:hAnsi="Arial" w:cs="Arial"/>
        </w:rPr>
        <w:t>RT in the online detection task track</w:t>
      </w:r>
      <w:ins w:id="1012" w:author="Ava" w:date="2020-09-14T20:13:00Z">
        <w:r w:rsidR="003F4E5B">
          <w:rPr>
            <w:rFonts w:ascii="Arial" w:hAnsi="Arial" w:cs="Arial"/>
          </w:rPr>
          <w:t xml:space="preserve"> </w:t>
        </w:r>
        <w:r w:rsidR="003F4E5B" w:rsidRPr="00621461">
          <w:rPr>
            <w:rFonts w:ascii="Arial" w:hAnsi="Arial" w:cs="Arial"/>
          </w:rPr>
          <w:t>ordinal position</w:t>
        </w:r>
        <w:r w:rsidR="003F4E5B">
          <w:rPr>
            <w:rFonts w:ascii="Arial" w:hAnsi="Arial" w:cs="Arial"/>
          </w:rPr>
          <w:t>,</w:t>
        </w:r>
      </w:ins>
      <w:r w:rsidRPr="00621461">
        <w:rPr>
          <w:rFonts w:ascii="Arial" w:hAnsi="Arial" w:cs="Arial"/>
        </w:rPr>
        <w:t xml:space="preserve"> transitional probability, </w:t>
      </w:r>
      <w:del w:id="1013" w:author="Ava" w:date="2020-09-14T20:13:00Z">
        <w:r w:rsidRPr="00621461" w:rsidDel="003F4E5B">
          <w:rPr>
            <w:rFonts w:ascii="Arial" w:hAnsi="Arial" w:cs="Arial"/>
          </w:rPr>
          <w:delText>ordinal position,</w:delText>
        </w:r>
      </w:del>
      <w:proofErr w:type="gramStart"/>
      <w:ins w:id="1014" w:author="Ava" w:date="2020-09-14T20:13:00Z">
        <w:r w:rsidR="003F4E5B">
          <w:rPr>
            <w:rFonts w:ascii="Arial" w:hAnsi="Arial" w:cs="Arial"/>
          </w:rPr>
          <w:t>a</w:t>
        </w:r>
      </w:ins>
      <w:proofErr w:type="gramEnd"/>
      <w:del w:id="1015" w:author="Ava" w:date="2020-09-14T20:13:00Z">
        <w:r w:rsidRPr="00621461" w:rsidDel="003F4E5B">
          <w:rPr>
            <w:rFonts w:ascii="Arial" w:hAnsi="Arial" w:cs="Arial"/>
          </w:rPr>
          <w:delText xml:space="preserve"> a</w:delText>
        </w:r>
      </w:del>
      <w:r w:rsidRPr="00621461">
        <w:rPr>
          <w:rFonts w:ascii="Arial" w:hAnsi="Arial" w:cs="Arial"/>
        </w:rPr>
        <w:t xml:space="preserve">nd duplet </w:t>
      </w:r>
      <w:del w:id="1016" w:author="Ava" w:date="2020-09-14T20:13:00Z">
        <w:r w:rsidRPr="00621461" w:rsidDel="003F4E5B">
          <w:rPr>
            <w:rFonts w:ascii="Arial" w:hAnsi="Arial" w:cs="Arial"/>
          </w:rPr>
          <w:delText>groupings</w:delText>
        </w:r>
      </w:del>
      <w:ins w:id="1017" w:author="Ava" w:date="2020-09-14T20:13:00Z">
        <w:r w:rsidR="003F4E5B">
          <w:rPr>
            <w:rFonts w:ascii="Arial" w:hAnsi="Arial" w:cs="Arial"/>
          </w:rPr>
          <w:t>pairings</w:t>
        </w:r>
      </w:ins>
      <w:r w:rsidRPr="00621461">
        <w:rPr>
          <w:rFonts w:ascii="Arial" w:hAnsi="Arial" w:cs="Arial"/>
        </w:rPr>
        <w:t xml:space="preserve">; </w:t>
      </w:r>
      <w:del w:id="1018" w:author="Ava" w:date="2020-09-14T20:13:00Z">
        <w:r w:rsidRPr="00621461" w:rsidDel="003F4E5B">
          <w:rPr>
            <w:rFonts w:ascii="Arial" w:hAnsi="Arial" w:cs="Arial"/>
          </w:rPr>
          <w:delText>meanwhile, they fail to track</w:delText>
        </w:r>
      </w:del>
      <w:ins w:id="1019" w:author="Ava" w:date="2020-09-14T20:13:00Z">
        <w:r w:rsidR="003F4E5B">
          <w:rPr>
            <w:rFonts w:ascii="Arial" w:hAnsi="Arial" w:cs="Arial"/>
          </w:rPr>
          <w:t>while failing to track</w:t>
        </w:r>
      </w:ins>
      <w:r w:rsidRPr="00621461">
        <w:rPr>
          <w:rFonts w:ascii="Arial" w:hAnsi="Arial" w:cs="Arial"/>
        </w:rPr>
        <w:t xml:space="preserve"> word identity</w:t>
      </w:r>
      <w:r w:rsidRPr="00F57E2F">
        <w:rPr>
          <w:rFonts w:ascii="Arial" w:hAnsi="Arial" w:cs="Arial"/>
        </w:rPr>
        <w:t xml:space="preserve">. </w:t>
      </w:r>
      <w:r>
        <w:rPr>
          <w:rFonts w:ascii="Arial" w:hAnsi="Arial" w:cs="Arial"/>
        </w:rPr>
        <w:t>(</w:t>
      </w:r>
      <w:r w:rsidR="004261B1">
        <w:rPr>
          <w:rFonts w:ascii="Arial" w:hAnsi="Arial" w:cs="Arial"/>
          <w:b/>
        </w:rPr>
        <w:t xml:space="preserve">Fig. </w:t>
      </w:r>
      <w:ins w:id="1020" w:author="Ava" w:date="2020-09-14T20:28:00Z">
        <w:r w:rsidR="00B576F3">
          <w:rPr>
            <w:rFonts w:ascii="Arial" w:hAnsi="Arial" w:cs="Arial"/>
            <w:b/>
          </w:rPr>
          <w:t>3</w:t>
        </w:r>
      </w:ins>
      <w:del w:id="1021" w:author="Ava" w:date="2020-09-14T20:23:00Z">
        <w:r w:rsidR="004261B1" w:rsidDel="008F1F4D">
          <w:rPr>
            <w:rFonts w:ascii="Arial" w:hAnsi="Arial" w:cs="Arial"/>
            <w:b/>
          </w:rPr>
          <w:delText>9</w:delText>
        </w:r>
      </w:del>
      <w:r>
        <w:rPr>
          <w:rFonts w:ascii="Arial" w:hAnsi="Arial" w:cs="Arial"/>
        </w:rPr>
        <w:t xml:space="preserve">) This result appears intuitive </w:t>
      </w:r>
      <w:proofErr w:type="gramStart"/>
      <w:r>
        <w:rPr>
          <w:rFonts w:ascii="Arial" w:hAnsi="Arial" w:cs="Arial"/>
        </w:rPr>
        <w:t>on the basis of</w:t>
      </w:r>
      <w:proofErr w:type="gramEnd"/>
      <w:r>
        <w:rPr>
          <w:rFonts w:ascii="Arial" w:hAnsi="Arial" w:cs="Arial"/>
        </w:rPr>
        <w:t xml:space="preserve"> the</w:t>
      </w:r>
      <w:ins w:id="1022" w:author="Ava" w:date="2020-09-14T20:23:00Z">
        <w:r w:rsidR="008F1F4D">
          <w:rPr>
            <w:rFonts w:ascii="Arial" w:hAnsi="Arial" w:cs="Arial"/>
          </w:rPr>
          <w:t xml:space="preserve"> results and discussion </w:t>
        </w:r>
      </w:ins>
      <w:del w:id="1023" w:author="Ava" w:date="2020-09-14T20:23:00Z">
        <w:r w:rsidDel="008F1F4D">
          <w:rPr>
            <w:rFonts w:ascii="Arial" w:hAnsi="Arial" w:cs="Arial"/>
          </w:rPr>
          <w:delText xml:space="preserve"> previous results </w:delText>
        </w:r>
      </w:del>
      <w:r>
        <w:rPr>
          <w:rFonts w:ascii="Arial" w:hAnsi="Arial" w:cs="Arial"/>
        </w:rPr>
        <w:t>above</w:t>
      </w:r>
      <w:ins w:id="1024" w:author="Ava" w:date="2020-09-14T20:24:00Z">
        <w:r w:rsidR="008F1F4D">
          <w:rPr>
            <w:rFonts w:ascii="Arial" w:hAnsi="Arial" w:cs="Arial"/>
          </w:rPr>
          <w:t xml:space="preserve">, yet provides a few useful insights. First, </w:t>
        </w:r>
      </w:ins>
      <w:del w:id="1025" w:author="Ava" w:date="2020-09-14T20:24:00Z">
        <w:r w:rsidDel="008F1F4D">
          <w:rPr>
            <w:rFonts w:ascii="Arial" w:hAnsi="Arial" w:cs="Arial"/>
          </w:rPr>
          <w:delText xml:space="preserve">, however </w:delText>
        </w:r>
      </w:del>
      <w:r>
        <w:rPr>
          <w:rFonts w:ascii="Arial" w:hAnsi="Arial" w:cs="Arial"/>
        </w:rPr>
        <w:t xml:space="preserve">it </w:t>
      </w:r>
      <w:del w:id="1026" w:author="Ava" w:date="2020-09-14T20:24:00Z">
        <w:r w:rsidDel="008F1F4D">
          <w:rPr>
            <w:rFonts w:ascii="Arial" w:hAnsi="Arial" w:cs="Arial"/>
          </w:rPr>
          <w:delText>provides</w:delText>
        </w:r>
      </w:del>
      <w:ins w:id="1027" w:author="Ava" w:date="2020-09-14T20:24:00Z">
        <w:r w:rsidR="008F1F4D">
          <w:rPr>
            <w:rFonts w:ascii="Arial" w:hAnsi="Arial" w:cs="Arial"/>
          </w:rPr>
          <w:t>lends additional</w:t>
        </w:r>
      </w:ins>
      <w:r>
        <w:rPr>
          <w:rFonts w:ascii="Arial" w:hAnsi="Arial" w:cs="Arial"/>
        </w:rPr>
        <w:t xml:space="preserve"> support for the claim that individuals are </w:t>
      </w:r>
      <w:del w:id="1028" w:author="Ava" w:date="2020-09-14T20:26:00Z">
        <w:r w:rsidDel="008F1F4D">
          <w:rPr>
            <w:rFonts w:ascii="Arial" w:hAnsi="Arial" w:cs="Arial"/>
          </w:rPr>
          <w:delText xml:space="preserve">sensitive </w:delText>
        </w:r>
      </w:del>
      <w:ins w:id="1029" w:author="Ava" w:date="2020-09-14T20:26:00Z">
        <w:r w:rsidR="008F1F4D">
          <w:rPr>
            <w:rFonts w:ascii="Arial" w:hAnsi="Arial" w:cs="Arial"/>
          </w:rPr>
          <w:t>able to extract information about</w:t>
        </w:r>
      </w:ins>
      <w:del w:id="1030" w:author="Ava" w:date="2020-09-14T20:26:00Z">
        <w:r w:rsidDel="008F1F4D">
          <w:rPr>
            <w:rFonts w:ascii="Arial" w:hAnsi="Arial" w:cs="Arial"/>
          </w:rPr>
          <w:delText>to</w:delText>
        </w:r>
      </w:del>
      <w:r>
        <w:rPr>
          <w:rFonts w:ascii="Arial" w:hAnsi="Arial" w:cs="Arial"/>
        </w:rPr>
        <w:t xml:space="preserve"> both ordinal position and transitional probability. </w:t>
      </w:r>
      <w:ins w:id="1031" w:author="Ava" w:date="2020-09-14T20:25:00Z">
        <w:r w:rsidR="008F1F4D">
          <w:rPr>
            <w:rFonts w:ascii="Arial" w:hAnsi="Arial" w:cs="Arial"/>
          </w:rPr>
          <w:t xml:space="preserve">Second, it suggests that </w:t>
        </w:r>
      </w:ins>
      <w:ins w:id="1032" w:author="Ava" w:date="2020-09-14T20:26:00Z">
        <w:r w:rsidR="008F1F4D">
          <w:rPr>
            <w:rFonts w:ascii="Arial" w:hAnsi="Arial" w:cs="Arial"/>
          </w:rPr>
          <w:t xml:space="preserve">participants are </w:t>
        </w:r>
      </w:ins>
      <w:ins w:id="1033" w:author="Ava" w:date="2020-09-14T20:27:00Z">
        <w:r w:rsidR="008F1F4D">
          <w:rPr>
            <w:rFonts w:ascii="Arial" w:hAnsi="Arial" w:cs="Arial"/>
          </w:rPr>
          <w:t>sensitive</w:t>
        </w:r>
      </w:ins>
      <w:ins w:id="1034" w:author="Ava" w:date="2020-09-14T20:26:00Z">
        <w:r w:rsidR="008F1F4D">
          <w:rPr>
            <w:rFonts w:ascii="Arial" w:hAnsi="Arial" w:cs="Arial"/>
          </w:rPr>
          <w:t xml:space="preserve"> to </w:t>
        </w:r>
      </w:ins>
      <w:ins w:id="1035" w:author="Ava" w:date="2020-09-14T20:25:00Z">
        <w:r w:rsidR="008F1F4D">
          <w:rPr>
            <w:rFonts w:ascii="Arial" w:hAnsi="Arial" w:cs="Arial"/>
          </w:rPr>
          <w:t>pairwise relat</w:t>
        </w:r>
      </w:ins>
      <w:ins w:id="1036" w:author="Ava" w:date="2020-09-14T20:26:00Z">
        <w:r w:rsidR="008F1F4D">
          <w:rPr>
            <w:rFonts w:ascii="Arial" w:hAnsi="Arial" w:cs="Arial"/>
          </w:rPr>
          <w:t xml:space="preserve">ionships between syllables, given the similarity between both ordinal position and duplets. </w:t>
        </w:r>
      </w:ins>
      <w:ins w:id="1037" w:author="Ava" w:date="2020-09-14T20:27:00Z">
        <w:r w:rsidR="008F1F4D">
          <w:rPr>
            <w:rFonts w:ascii="Arial" w:hAnsi="Arial" w:cs="Arial"/>
          </w:rPr>
          <w:t xml:space="preserve">Finally, </w:t>
        </w:r>
      </w:ins>
      <w:del w:id="1038" w:author="Ava" w:date="2020-09-14T20:27:00Z">
        <w:r w:rsidDel="008F1F4D">
          <w:rPr>
            <w:rFonts w:ascii="Arial" w:hAnsi="Arial" w:cs="Arial"/>
          </w:rPr>
          <w:delText xml:space="preserve">In addition, we found evidence that duplet identity is also tracked by implicit responses. However, </w:delText>
        </w:r>
      </w:del>
      <w:r>
        <w:rPr>
          <w:rFonts w:ascii="Arial" w:hAnsi="Arial" w:cs="Arial"/>
        </w:rPr>
        <w:t xml:space="preserve">we found no similarity between RTs to syllables within versus across word boundaries. </w:t>
      </w:r>
      <w:r w:rsidRPr="008F1F4D">
        <w:rPr>
          <w:rFonts w:ascii="Arial" w:hAnsi="Arial" w:cs="Arial"/>
          <w:color w:val="C00000"/>
          <w:rPrChange w:id="1039" w:author="Ava" w:date="2020-09-14T20:28:00Z">
            <w:rPr>
              <w:rFonts w:ascii="Arial" w:hAnsi="Arial" w:cs="Arial"/>
            </w:rPr>
          </w:rPrChange>
        </w:rPr>
        <w:t xml:space="preserve">This fact, also suggested by the other findings reported here, may be key to why online and offline measures of SL fail to correlate. Indeed, while online measures track low-level statistics of the stimulus stream, they do not entail a “chunking” of the sensory stream, i.e. an explicit representation of word or event boundaries. </w:t>
      </w:r>
      <w:r w:rsidRPr="008F1F4D">
        <w:rPr>
          <w:rFonts w:ascii="Arial" w:hAnsi="Arial" w:cs="Arial"/>
          <w:color w:val="C00000"/>
          <w:rPrChange w:id="1040" w:author="Ava" w:date="2020-09-14T20:28:00Z">
            <w:rPr>
              <w:rFonts w:ascii="Arial" w:hAnsi="Arial" w:cs="Arial"/>
            </w:rPr>
          </w:rPrChange>
        </w:rPr>
        <w:fldChar w:fldCharType="begin" w:fldLock="1"/>
      </w:r>
      <w:r w:rsidR="00A86799" w:rsidRPr="008F1F4D">
        <w:rPr>
          <w:rFonts w:ascii="Arial" w:hAnsi="Arial" w:cs="Arial"/>
          <w:color w:val="C00000"/>
          <w:rPrChange w:id="1041" w:author="Ava" w:date="2020-09-14T20:28:00Z">
            <w:rPr>
              <w:rFonts w:ascii="Arial" w:hAnsi="Arial" w:cs="Arial"/>
            </w:rPr>
          </w:rPrChange>
        </w:rPr>
        <w:instrText>ADDIN CSL_CITATION {"citationItems":[{"id":"ITEM-1","itemData":{"DOI":"10.1016/j.neuron.2015.09.019","ISSN":"0896-6273","abstract":"A sequence of images, sounds, or words can be stored at several levels of detail, from specific items and their timing to abstract structure. We propose a taxonomy of five distinct cerebral mechanisms for sequence coding: transitions and timing knowledge, chunking, ordinal knowledge, algebraic patterns, and nested tree structures. In each case, we review the available experimental paradigms and list the behavioral and neural signatures of the systems involved. Tree structures require a specific recursive neural code, as yet unidentified by electrophysiology, possibly unique to humans, and which may explain the singularity of human language and cognition.","author":[{"dropping-particle":"","family":"Dehaene","given":"Stanislas","non-dropping-particle":"","parse-names":false,"suffix":""},{"dropping-particle":"","family":"Meyniel","given":"Florent","non-dropping-particle":"","parse-names":false,"suffix":""},{"dropping-particle":"","family":"Wacongne","given":"Catherine","non-dropping-particle":"","parse-names":false,"suffix":""},{"dropping-particle":"","family":"Wang","given":"Liping","non-dropping-particle":"","parse-names":false,"suffix":""},{"dropping-particle":"","family":"Pallier","given":"Christophe","non-dropping-particle":"","parse-names":false,"suffix":""}],"container-title":"Neuron","id":"ITEM-1","issue":"1","issued":{"date-parts":[["2015","10","7"]]},"page":"2-19","publisher":"Elsevier Inc.","title":"The Neural Representation of Sequences: From Transition Probabilities to Algebraic Patterns and Linguistic Trees","type":"article-journal","volume":"88"},"uris":["http://www.mendeley.com/documents/?uuid=34536e78-4a37-462f-bec8-310168b81148"]}],"mendeley":{"formattedCitation":"(Dehaene et al. 2015)","plainTextFormattedCitation":"(Dehaene et al. 2015)","previouslyFormattedCitation":"(Dehaene et al. 2015)"},"properties":{"noteIndex":0},"schema":"https://github.com/citation-style-language/schema/raw/master/csl-citation.json"}</w:instrText>
      </w:r>
      <w:r w:rsidRPr="008F1F4D">
        <w:rPr>
          <w:rFonts w:ascii="Arial" w:hAnsi="Arial" w:cs="Arial"/>
          <w:color w:val="C00000"/>
          <w:rPrChange w:id="1042" w:author="Ava" w:date="2020-09-14T20:28:00Z">
            <w:rPr>
              <w:rFonts w:ascii="Arial" w:hAnsi="Arial" w:cs="Arial"/>
            </w:rPr>
          </w:rPrChange>
        </w:rPr>
        <w:fldChar w:fldCharType="separate"/>
      </w:r>
      <w:r w:rsidR="00A86799" w:rsidRPr="008F1F4D">
        <w:rPr>
          <w:rFonts w:ascii="Arial" w:hAnsi="Arial" w:cs="Arial"/>
          <w:noProof/>
          <w:color w:val="C00000"/>
          <w:rPrChange w:id="1043" w:author="Ava" w:date="2020-09-14T20:28:00Z">
            <w:rPr>
              <w:rFonts w:ascii="Arial" w:hAnsi="Arial" w:cs="Arial"/>
              <w:noProof/>
            </w:rPr>
          </w:rPrChange>
        </w:rPr>
        <w:t>(Dehaene et al. 2015)</w:t>
      </w:r>
      <w:r w:rsidRPr="008F1F4D">
        <w:rPr>
          <w:rFonts w:ascii="Arial" w:hAnsi="Arial" w:cs="Arial"/>
          <w:color w:val="C00000"/>
          <w:rPrChange w:id="1044" w:author="Ava" w:date="2020-09-14T20:28:00Z">
            <w:rPr>
              <w:rFonts w:ascii="Arial" w:hAnsi="Arial" w:cs="Arial"/>
            </w:rPr>
          </w:rPrChange>
        </w:rPr>
        <w:fldChar w:fldCharType="end"/>
      </w:r>
      <w:r w:rsidRPr="008F1F4D">
        <w:rPr>
          <w:rFonts w:ascii="Arial" w:hAnsi="Arial" w:cs="Arial"/>
          <w:color w:val="C00000"/>
          <w:rPrChange w:id="1045" w:author="Ava" w:date="2020-09-14T20:28:00Z">
            <w:rPr>
              <w:rFonts w:ascii="Arial" w:hAnsi="Arial" w:cs="Arial"/>
            </w:rPr>
          </w:rPrChange>
        </w:rPr>
        <w:t xml:space="preserve"> </w:t>
      </w:r>
    </w:p>
    <w:p w14:paraId="48851C77" w14:textId="0450B39D" w:rsidR="00B7097B" w:rsidRDefault="00B7097B">
      <w:pPr>
        <w:pStyle w:val="Heading2"/>
        <w:spacing w:before="240" w:after="16" w:line="276" w:lineRule="auto"/>
        <w:rPr>
          <w:rFonts w:ascii="Arial" w:hAnsi="Arial" w:cs="Arial"/>
          <w:b/>
          <w:color w:val="auto"/>
        </w:rPr>
        <w:pPrChange w:id="1046" w:author="Ava" w:date="2020-09-14T21:06:00Z">
          <w:pPr>
            <w:pStyle w:val="Heading2"/>
            <w:jc w:val="both"/>
          </w:pPr>
        </w:pPrChange>
      </w:pPr>
      <w:bookmarkStart w:id="1047" w:name="_Toc50741115"/>
      <w:del w:id="1048" w:author="Ava" w:date="2020-09-14T20:47:00Z">
        <w:r w:rsidDel="00633D59">
          <w:rPr>
            <w:rFonts w:ascii="Arial" w:hAnsi="Arial" w:cs="Arial"/>
            <w:b/>
            <w:color w:val="auto"/>
          </w:rPr>
          <w:delText>Correlating Individual RT Patterns with Offline Word Recognition Performance</w:delText>
        </w:r>
      </w:del>
      <w:bookmarkEnd w:id="1047"/>
      <w:ins w:id="1049" w:author="Ava" w:date="2020-09-14T20:47:00Z">
        <w:r w:rsidR="00633D59">
          <w:rPr>
            <w:rFonts w:ascii="Arial" w:hAnsi="Arial" w:cs="Arial"/>
            <w:b/>
            <w:color w:val="auto"/>
          </w:rPr>
          <w:t>Sensitivity</w:t>
        </w:r>
        <w:r w:rsidR="00C81BC3">
          <w:rPr>
            <w:rFonts w:ascii="Arial" w:hAnsi="Arial" w:cs="Arial"/>
            <w:b/>
            <w:color w:val="auto"/>
          </w:rPr>
          <w:t xml:space="preserve"> to </w:t>
        </w:r>
      </w:ins>
      <w:ins w:id="1050" w:author="Ava" w:date="2020-09-14T21:06:00Z">
        <w:r w:rsidR="00C81BC3">
          <w:rPr>
            <w:rFonts w:ascii="Arial" w:hAnsi="Arial" w:cs="Arial"/>
            <w:b/>
            <w:color w:val="auto"/>
          </w:rPr>
          <w:t xml:space="preserve">Transitional Probability Weakly Predicts </w:t>
        </w:r>
      </w:ins>
      <w:ins w:id="1051" w:author="Ava" w:date="2020-09-14T20:47:00Z">
        <w:r w:rsidR="00633D59">
          <w:rPr>
            <w:rFonts w:ascii="Arial" w:hAnsi="Arial" w:cs="Arial"/>
            <w:b/>
            <w:color w:val="auto"/>
          </w:rPr>
          <w:t>Word Recognition Performance</w:t>
        </w:r>
      </w:ins>
    </w:p>
    <w:p w14:paraId="59FE4631" w14:textId="24B49D0E" w:rsidR="00633D59" w:rsidRDefault="006018B3">
      <w:pPr>
        <w:spacing w:before="240" w:after="16" w:line="276" w:lineRule="auto"/>
        <w:rPr>
          <w:ins w:id="1052" w:author="Ava" w:date="2020-09-14T20:51:00Z"/>
          <w:rFonts w:ascii="Arial" w:hAnsi="Arial" w:cs="Arial"/>
        </w:rPr>
        <w:pPrChange w:id="1053" w:author="Ava" w:date="2020-09-14T20:48:00Z">
          <w:pPr>
            <w:jc w:val="both"/>
          </w:pPr>
        </w:pPrChange>
      </w:pPr>
      <w:r w:rsidRPr="00633D59">
        <w:rPr>
          <w:rFonts w:ascii="Arial" w:hAnsi="Arial" w:cs="Arial"/>
          <w:rPrChange w:id="1054" w:author="Ava" w:date="2020-09-14T20:48:00Z">
            <w:rPr/>
          </w:rPrChange>
        </w:rPr>
        <w:t>So far, we were able to observe robust online and offline statistical learning. We found no significant correlation between these measures. In the previous analysis, we found</w:t>
      </w:r>
      <w:ins w:id="1055" w:author="Ava" w:date="2020-09-14T20:45:00Z">
        <w:r w:rsidR="00633D59" w:rsidRPr="00633D59">
          <w:rPr>
            <w:rFonts w:ascii="Arial" w:hAnsi="Arial" w:cs="Arial"/>
            <w:rPrChange w:id="1056" w:author="Ava" w:date="2020-09-14T20:48:00Z">
              <w:rPr/>
            </w:rPrChange>
          </w:rPr>
          <w:t xml:space="preserve"> that RTs to targets in the online target detection task could reveal a sensitivity to three of the four features we had outlined</w:t>
        </w:r>
      </w:ins>
      <w:ins w:id="1057" w:author="Ava" w:date="2020-09-14T20:46:00Z">
        <w:r w:rsidR="00633D59" w:rsidRPr="00633D59">
          <w:rPr>
            <w:rFonts w:ascii="Arial" w:hAnsi="Arial" w:cs="Arial"/>
            <w:rPrChange w:id="1058" w:author="Ava" w:date="2020-09-14T20:48:00Z">
              <w:rPr/>
            </w:rPrChange>
          </w:rPr>
          <w:t xml:space="preserve">: ordinal position, transitional probability, and duplet identity. </w:t>
        </w:r>
      </w:ins>
      <w:ins w:id="1059" w:author="Ava" w:date="2020-09-14T20:48:00Z">
        <w:r w:rsidR="00633D59">
          <w:rPr>
            <w:rFonts w:ascii="Arial" w:hAnsi="Arial" w:cs="Arial"/>
          </w:rPr>
          <w:t xml:space="preserve">We now wished to test whether </w:t>
        </w:r>
      </w:ins>
      <w:ins w:id="1060" w:author="Ava" w:date="2020-09-14T20:50:00Z">
        <w:r w:rsidR="00633D59">
          <w:rPr>
            <w:rFonts w:ascii="Arial" w:hAnsi="Arial" w:cs="Arial"/>
          </w:rPr>
          <w:t xml:space="preserve">there exists a correlation between word recognition performance and </w:t>
        </w:r>
      </w:ins>
      <w:ins w:id="1061" w:author="Ava" w:date="2020-09-14T20:48:00Z">
        <w:r w:rsidR="00633D59">
          <w:rPr>
            <w:rFonts w:ascii="Arial" w:hAnsi="Arial" w:cs="Arial"/>
          </w:rPr>
          <w:t xml:space="preserve">sensitivity to </w:t>
        </w:r>
      </w:ins>
      <w:ins w:id="1062" w:author="Ava" w:date="2020-09-14T20:50:00Z">
        <w:r w:rsidR="00633D59">
          <w:rPr>
            <w:rFonts w:ascii="Arial" w:hAnsi="Arial" w:cs="Arial"/>
          </w:rPr>
          <w:t xml:space="preserve">any of </w:t>
        </w:r>
      </w:ins>
      <w:ins w:id="1063" w:author="Ava" w:date="2020-09-14T20:48:00Z">
        <w:r w:rsidR="00633D59">
          <w:rPr>
            <w:rFonts w:ascii="Arial" w:hAnsi="Arial" w:cs="Arial"/>
          </w:rPr>
          <w:t xml:space="preserve">these four features, as measured by within-across </w:t>
        </w:r>
      </w:ins>
      <w:ins w:id="1064" w:author="Ava" w:date="2020-09-14T20:50:00Z">
        <w:r w:rsidR="00633D59">
          <w:rPr>
            <w:rFonts w:ascii="Arial" w:hAnsi="Arial" w:cs="Arial"/>
          </w:rPr>
          <w:t xml:space="preserve">mean </w:t>
        </w:r>
      </w:ins>
      <w:ins w:id="1065" w:author="Ava" w:date="2020-09-14T20:48:00Z">
        <w:r w:rsidR="00633D59">
          <w:rPr>
            <w:rFonts w:ascii="Arial" w:hAnsi="Arial" w:cs="Arial"/>
          </w:rPr>
          <w:t>similarity</w:t>
        </w:r>
      </w:ins>
      <w:ins w:id="1066" w:author="Ava" w:date="2020-09-14T20:51:00Z">
        <w:r w:rsidR="00633D59">
          <w:rPr>
            <w:rFonts w:ascii="Arial" w:hAnsi="Arial" w:cs="Arial"/>
          </w:rPr>
          <w:t xml:space="preserve">. </w:t>
        </w:r>
      </w:ins>
    </w:p>
    <w:p w14:paraId="0A615A75" w14:textId="57FBA34F" w:rsidR="006018B3" w:rsidRPr="002F0901" w:rsidDel="00633D59" w:rsidRDefault="00633D59">
      <w:pPr>
        <w:spacing w:before="240" w:after="16" w:line="276" w:lineRule="auto"/>
        <w:rPr>
          <w:del w:id="1067" w:author="Ava" w:date="2020-09-14T20:48:00Z"/>
          <w:rFonts w:ascii="Arial" w:hAnsi="Arial" w:cs="Arial"/>
          <w:rPrChange w:id="1068" w:author="Ava" w:date="2020-09-14T21:06:00Z">
            <w:rPr>
              <w:del w:id="1069" w:author="Ava" w:date="2020-09-14T20:48:00Z"/>
            </w:rPr>
          </w:rPrChange>
        </w:rPr>
        <w:pPrChange w:id="1070" w:author="Ava" w:date="2020-09-14T17:51:00Z">
          <w:pPr/>
        </w:pPrChange>
      </w:pPr>
      <w:ins w:id="1071" w:author="Ava" w:date="2020-09-14T20:51:00Z">
        <w:r>
          <w:rPr>
            <w:rFonts w:ascii="Arial" w:hAnsi="Arial" w:cs="Arial"/>
          </w:rPr>
          <w:t xml:space="preserve">We </w:t>
        </w:r>
      </w:ins>
      <w:ins w:id="1072" w:author="Ava" w:date="2020-09-14T21:00:00Z">
        <w:r w:rsidR="00E47AFF">
          <w:rPr>
            <w:rFonts w:ascii="Arial" w:hAnsi="Arial" w:cs="Arial"/>
          </w:rPr>
          <w:t xml:space="preserve">first </w:t>
        </w:r>
      </w:ins>
      <w:ins w:id="1073" w:author="Ava" w:date="2020-09-14T20:51:00Z">
        <w:r>
          <w:rPr>
            <w:rFonts w:ascii="Arial" w:hAnsi="Arial" w:cs="Arial"/>
          </w:rPr>
          <w:t xml:space="preserve">computed mean similarity </w:t>
        </w:r>
      </w:ins>
      <w:ins w:id="1074" w:author="Ava" w:date="2020-09-14T21:00:00Z">
        <w:r w:rsidR="00E47AFF">
          <w:rPr>
            <w:rFonts w:ascii="Arial" w:hAnsi="Arial" w:cs="Arial"/>
          </w:rPr>
          <w:t>for</w:t>
        </w:r>
      </w:ins>
      <w:ins w:id="1075" w:author="Ava" w:date="2020-09-14T20:51:00Z">
        <w:r>
          <w:rPr>
            <w:rFonts w:ascii="Arial" w:hAnsi="Arial" w:cs="Arial"/>
          </w:rPr>
          <w:t xml:space="preserve"> </w:t>
        </w:r>
      </w:ins>
      <w:ins w:id="1076" w:author="Ava" w:date="2020-09-14T20:53:00Z">
        <w:r>
          <w:rPr>
            <w:rFonts w:ascii="Arial" w:hAnsi="Arial" w:cs="Arial"/>
            <w:i/>
          </w:rPr>
          <w:t>within</w:t>
        </w:r>
        <w:r>
          <w:rPr>
            <w:rFonts w:ascii="Arial" w:hAnsi="Arial" w:cs="Arial"/>
          </w:rPr>
          <w:t xml:space="preserve"> and </w:t>
        </w:r>
        <w:r>
          <w:rPr>
            <w:rFonts w:ascii="Arial" w:hAnsi="Arial" w:cs="Arial"/>
            <w:i/>
          </w:rPr>
          <w:t xml:space="preserve">across </w:t>
        </w:r>
        <w:r>
          <w:rPr>
            <w:rFonts w:ascii="Arial" w:hAnsi="Arial" w:cs="Arial"/>
          </w:rPr>
          <w:t>groups for each of the four features for each participant. As above, we took each participant’s z-transformed correlation matrix of RTs to syllables, and subset</w:t>
        </w:r>
      </w:ins>
      <w:ins w:id="1077" w:author="Ava" w:date="2020-09-14T20:54:00Z">
        <w:r>
          <w:rPr>
            <w:rFonts w:ascii="Arial" w:hAnsi="Arial" w:cs="Arial"/>
          </w:rPr>
          <w:t xml:space="preserve"> correlation values</w:t>
        </w:r>
      </w:ins>
      <w:ins w:id="1078" w:author="Ava" w:date="2020-09-14T20:56:00Z">
        <w:r w:rsidR="00E47AFF">
          <w:rPr>
            <w:rFonts w:ascii="Arial" w:hAnsi="Arial" w:cs="Arial"/>
          </w:rPr>
          <w:t xml:space="preserve"> using the same rubric as above</w:t>
        </w:r>
      </w:ins>
      <w:ins w:id="1079" w:author="Ava" w:date="2020-09-14T20:54:00Z">
        <w:r>
          <w:rPr>
            <w:rFonts w:ascii="Arial" w:hAnsi="Arial" w:cs="Arial"/>
          </w:rPr>
          <w:t xml:space="preserve"> to fill</w:t>
        </w:r>
      </w:ins>
      <w:ins w:id="1080" w:author="Ava" w:date="2020-09-14T20:53:00Z">
        <w:r>
          <w:rPr>
            <w:rFonts w:ascii="Arial" w:hAnsi="Arial" w:cs="Arial"/>
          </w:rPr>
          <w:t xml:space="preserve"> </w:t>
        </w:r>
        <w:r>
          <w:rPr>
            <w:rFonts w:ascii="Arial" w:hAnsi="Arial" w:cs="Arial"/>
            <w:i/>
          </w:rPr>
          <w:t xml:space="preserve">within </w:t>
        </w:r>
        <w:r>
          <w:rPr>
            <w:rFonts w:ascii="Arial" w:hAnsi="Arial" w:cs="Arial"/>
          </w:rPr>
          <w:t xml:space="preserve">and </w:t>
        </w:r>
        <w:r>
          <w:rPr>
            <w:rFonts w:ascii="Arial" w:hAnsi="Arial" w:cs="Arial"/>
            <w:i/>
          </w:rPr>
          <w:t>across</w:t>
        </w:r>
        <w:r>
          <w:rPr>
            <w:rFonts w:ascii="Arial" w:hAnsi="Arial" w:cs="Arial"/>
          </w:rPr>
          <w:t xml:space="preserve"> </w:t>
        </w:r>
      </w:ins>
      <w:ins w:id="1081" w:author="Ava" w:date="2020-09-14T20:54:00Z">
        <w:r w:rsidR="00E47AFF">
          <w:rPr>
            <w:rFonts w:ascii="Arial" w:hAnsi="Arial" w:cs="Arial"/>
          </w:rPr>
          <w:t>groups.</w:t>
        </w:r>
      </w:ins>
      <w:ins w:id="1082" w:author="Ava" w:date="2020-09-14T20:56:00Z">
        <w:r w:rsidR="00E47AFF">
          <w:rPr>
            <w:rFonts w:ascii="Arial" w:hAnsi="Arial" w:cs="Arial"/>
          </w:rPr>
          <w:t xml:space="preserve"> </w:t>
        </w:r>
      </w:ins>
      <w:ins w:id="1083" w:author="Ava" w:date="2020-09-14T20:54:00Z">
        <w:r>
          <w:rPr>
            <w:rFonts w:ascii="Arial" w:hAnsi="Arial" w:cs="Arial"/>
          </w:rPr>
          <w:t>(</w:t>
        </w:r>
      </w:ins>
      <w:ins w:id="1084" w:author="Ava" w:date="2020-09-14T20:56:00Z">
        <w:r w:rsidR="00E47AFF">
          <w:rPr>
            <w:rFonts w:ascii="Arial" w:hAnsi="Arial" w:cs="Arial"/>
          </w:rPr>
          <w:t>However, here</w:t>
        </w:r>
      </w:ins>
      <w:ins w:id="1085" w:author="Ava" w:date="2020-09-14T20:54:00Z">
        <w:r>
          <w:rPr>
            <w:rFonts w:ascii="Arial" w:hAnsi="Arial" w:cs="Arial"/>
          </w:rPr>
          <w:t xml:space="preserve"> we did not perf</w:t>
        </w:r>
        <w:r w:rsidR="00E47AFF">
          <w:rPr>
            <w:rFonts w:ascii="Arial" w:hAnsi="Arial" w:cs="Arial"/>
          </w:rPr>
          <w:t>orm a bootstrapping procedure.</w:t>
        </w:r>
      </w:ins>
      <w:ins w:id="1086" w:author="Ava" w:date="2020-09-14T20:57:00Z">
        <w:r w:rsidR="00E47AFF">
          <w:rPr>
            <w:rFonts w:ascii="Arial" w:hAnsi="Arial" w:cs="Arial"/>
          </w:rPr>
          <w:t xml:space="preserve">) We then subtracted the mean of </w:t>
        </w:r>
        <w:r w:rsidR="00E47AFF">
          <w:rPr>
            <w:rFonts w:ascii="Arial" w:hAnsi="Arial" w:cs="Arial"/>
            <w:i/>
          </w:rPr>
          <w:t>within</w:t>
        </w:r>
        <w:r w:rsidR="00E47AFF">
          <w:rPr>
            <w:rFonts w:ascii="Arial" w:hAnsi="Arial" w:cs="Arial"/>
          </w:rPr>
          <w:t xml:space="preserve"> group similarity values from </w:t>
        </w:r>
      </w:ins>
      <w:ins w:id="1087" w:author="Ava" w:date="2020-09-14T20:58:00Z">
        <w:r w:rsidR="00E47AFF">
          <w:rPr>
            <w:rFonts w:ascii="Arial" w:hAnsi="Arial" w:cs="Arial"/>
            <w:i/>
          </w:rPr>
          <w:t>across</w:t>
        </w:r>
        <w:r w:rsidR="00E47AFF">
          <w:rPr>
            <w:rFonts w:ascii="Arial" w:hAnsi="Arial" w:cs="Arial"/>
          </w:rPr>
          <w:t xml:space="preserve"> group similarity values for each participant and each feature</w:t>
        </w:r>
      </w:ins>
      <w:ins w:id="1088" w:author="Ava" w:date="2020-09-14T20:59:00Z">
        <w:r w:rsidR="00E47AFF">
          <w:rPr>
            <w:rFonts w:ascii="Arial" w:hAnsi="Arial" w:cs="Arial"/>
          </w:rPr>
          <w:t>, to obtain four similarity measures for each individual</w:t>
        </w:r>
      </w:ins>
      <w:ins w:id="1089" w:author="Ava" w:date="2020-09-14T20:58:00Z">
        <w:r w:rsidR="00E47AFF">
          <w:rPr>
            <w:rFonts w:ascii="Arial" w:hAnsi="Arial" w:cs="Arial"/>
          </w:rPr>
          <w:t>.</w:t>
        </w:r>
      </w:ins>
      <w:ins w:id="1090" w:author="Ava" w:date="2020-09-14T20:59:00Z">
        <w:r w:rsidR="00E47AFF">
          <w:rPr>
            <w:rFonts w:ascii="Arial" w:hAnsi="Arial" w:cs="Arial"/>
          </w:rPr>
          <w:t xml:space="preserve"> Similarity measures for each feature </w:t>
        </w:r>
        <w:proofErr w:type="gramStart"/>
        <w:r w:rsidR="00E47AFF">
          <w:rPr>
            <w:rFonts w:ascii="Arial" w:hAnsi="Arial" w:cs="Arial"/>
          </w:rPr>
          <w:t>were correlated</w:t>
        </w:r>
        <w:proofErr w:type="gramEnd"/>
        <w:r w:rsidR="00E47AFF">
          <w:rPr>
            <w:rFonts w:ascii="Arial" w:hAnsi="Arial" w:cs="Arial"/>
          </w:rPr>
          <w:t xml:space="preserve"> with word recognition performance. </w:t>
        </w:r>
      </w:ins>
      <w:ins w:id="1091" w:author="Ava" w:date="2020-09-14T21:01:00Z">
        <w:r w:rsidR="00E47AFF">
          <w:rPr>
            <w:rFonts w:ascii="Arial" w:hAnsi="Arial" w:cs="Arial"/>
          </w:rPr>
          <w:t>There was virtually no relationship between word recognition accuracy and ordinal position</w:t>
        </w:r>
      </w:ins>
      <w:ins w:id="1092" w:author="Ava" w:date="2020-09-14T21:02:00Z">
        <w:r w:rsidR="00E47AFF">
          <w:rPr>
            <w:rFonts w:ascii="Arial" w:hAnsi="Arial" w:cs="Arial"/>
          </w:rPr>
          <w:t xml:space="preserve"> (</w:t>
        </w:r>
        <m:oMath>
          <m:r>
            <w:rPr>
              <w:rFonts w:ascii="Cambria Math" w:hAnsi="Cambria Math" w:cs="Arial"/>
            </w:rPr>
            <m:t>ρ=-0.17,p=0.36</m:t>
          </m:r>
        </m:oMath>
        <w:r w:rsidR="00E47AFF">
          <w:rPr>
            <w:rFonts w:ascii="Arial" w:hAnsi="Arial" w:cs="Arial"/>
          </w:rPr>
          <w:t xml:space="preserve">), word identity </w:t>
        </w:r>
      </w:ins>
      <w:ins w:id="1093" w:author="Ava" w:date="2020-09-14T21:03:00Z">
        <w:r w:rsidR="00E47AFF">
          <w:rPr>
            <w:rFonts w:ascii="Arial" w:hAnsi="Arial" w:cs="Arial"/>
          </w:rPr>
          <w:t>(</w:t>
        </w:r>
        <m:oMath>
          <m:r>
            <w:rPr>
              <w:rFonts w:ascii="Cambria Math" w:hAnsi="Cambria Math" w:cs="Arial"/>
            </w:rPr>
            <m:t>ρ=0.12,p=0.51</m:t>
          </m:r>
        </m:oMath>
        <w:r w:rsidR="00E47AFF">
          <w:rPr>
            <w:rFonts w:ascii="Arial" w:hAnsi="Arial" w:cs="Arial"/>
          </w:rPr>
          <w:t>), and duplet identity (</w:t>
        </w:r>
        <m:oMath>
          <m:r>
            <w:rPr>
              <w:rFonts w:ascii="Cambria Math" w:hAnsi="Cambria Math" w:cs="Arial"/>
            </w:rPr>
            <m:t>ρ=-0.14,p=0.44</m:t>
          </m:r>
        </m:oMath>
        <w:r w:rsidR="00E47AFF">
          <w:rPr>
            <w:rFonts w:ascii="Arial" w:hAnsi="Arial" w:cs="Arial"/>
          </w:rPr>
          <w:t xml:space="preserve">). </w:t>
        </w:r>
      </w:ins>
      <w:ins w:id="1094" w:author="Ava" w:date="2020-09-14T21:04:00Z">
        <w:r w:rsidR="00E47AFF">
          <w:rPr>
            <w:rFonts w:ascii="Arial" w:hAnsi="Arial" w:cs="Arial"/>
          </w:rPr>
          <w:t xml:space="preserve">However, within-across similarity for transitional probability </w:t>
        </w:r>
      </w:ins>
      <w:ins w:id="1095" w:author="Ava" w:date="2020-09-14T21:05:00Z">
        <w:r w:rsidR="00E47AFF">
          <w:rPr>
            <w:rFonts w:ascii="Arial" w:hAnsi="Arial" w:cs="Arial"/>
          </w:rPr>
          <w:t>was weakly correlated with word recognition accuracy (</w:t>
        </w:r>
        <m:oMath>
          <m:r>
            <w:rPr>
              <w:rFonts w:ascii="Cambria Math" w:hAnsi="Cambria Math" w:cs="Arial"/>
            </w:rPr>
            <m:t>ρ=0.35,p=0.49</m:t>
          </m:r>
        </m:oMath>
        <w:r w:rsidR="00E47AFF">
          <w:rPr>
            <w:rFonts w:ascii="Arial" w:hAnsi="Arial" w:cs="Arial"/>
          </w:rPr>
          <w:t xml:space="preserve">). </w:t>
        </w:r>
      </w:ins>
      <w:ins w:id="1096" w:author="Ava" w:date="2020-09-14T21:06:00Z">
        <w:r w:rsidR="00E47AFF">
          <w:rPr>
            <w:rFonts w:ascii="Arial" w:hAnsi="Arial" w:cs="Arial"/>
          </w:rPr>
          <w:t>(</w:t>
        </w:r>
        <w:r w:rsidR="00E47AFF">
          <w:rPr>
            <w:rFonts w:ascii="Arial" w:hAnsi="Arial" w:cs="Arial"/>
            <w:b/>
          </w:rPr>
          <w:t>Fig. 4</w:t>
        </w:r>
        <w:r w:rsidR="00E47AFF">
          <w:rPr>
            <w:rFonts w:ascii="Arial" w:hAnsi="Arial" w:cs="Arial"/>
          </w:rPr>
          <w:t>)</w:t>
        </w:r>
        <w:r w:rsidR="002F0901">
          <w:rPr>
            <w:rFonts w:ascii="Arial" w:hAnsi="Arial" w:cs="Arial"/>
          </w:rPr>
          <w:t xml:space="preserve"> </w:t>
        </w:r>
      </w:ins>
      <w:del w:id="1097" w:author="Ava" w:date="2020-09-14T20:48:00Z">
        <w:r w:rsidR="006018B3" w:rsidDel="00633D59">
          <w:delText xml:space="preserve"> </w:delText>
        </w:r>
      </w:del>
    </w:p>
    <w:p w14:paraId="42FBD951" w14:textId="2F50C1AC" w:rsidR="00F90A21" w:rsidRPr="00F90A21" w:rsidDel="00633D59" w:rsidRDefault="006018B3">
      <w:pPr>
        <w:spacing w:before="240" w:after="16" w:line="276" w:lineRule="auto"/>
        <w:rPr>
          <w:del w:id="1098" w:author="Ava" w:date="2020-09-14T20:48:00Z"/>
        </w:rPr>
        <w:pPrChange w:id="1099" w:author="Ava" w:date="2020-09-14T17:51:00Z">
          <w:pPr/>
        </w:pPrChange>
      </w:pPr>
      <w:del w:id="1100" w:author="Ava" w:date="2020-09-14T20:48:00Z">
        <w:r w:rsidDel="00633D59">
          <w:delText xml:space="preserve">Finally, we wished to test if a correlation of RTs within versus across these four features would reveal a relationship </w:delText>
        </w:r>
      </w:del>
    </w:p>
    <w:p w14:paraId="1D108E48" w14:textId="0FB8C8C0" w:rsidR="008954A9" w:rsidRPr="002F0367" w:rsidRDefault="008954A9">
      <w:pPr>
        <w:spacing w:before="240" w:after="16" w:line="276" w:lineRule="auto"/>
        <w:rPr>
          <w:rFonts w:ascii="Arial" w:hAnsi="Arial" w:cs="Arial"/>
        </w:rPr>
        <w:pPrChange w:id="1101" w:author="Ava" w:date="2020-09-14T20:48:00Z">
          <w:pPr>
            <w:jc w:val="both"/>
          </w:pPr>
        </w:pPrChange>
      </w:pPr>
    </w:p>
    <w:p w14:paraId="373D1B9F" w14:textId="77777777" w:rsidR="00617272" w:rsidRPr="00FD3A6C" w:rsidRDefault="00617272">
      <w:pPr>
        <w:pStyle w:val="Heading1"/>
        <w:spacing w:after="16" w:line="276" w:lineRule="auto"/>
        <w:jc w:val="both"/>
        <w:rPr>
          <w:rFonts w:ascii="Arial" w:hAnsi="Arial" w:cs="Arial"/>
          <w:b/>
          <w:color w:val="auto"/>
        </w:rPr>
        <w:pPrChange w:id="1102" w:author="Ava" w:date="2020-09-14T17:51:00Z">
          <w:pPr>
            <w:pStyle w:val="Heading1"/>
            <w:jc w:val="both"/>
          </w:pPr>
        </w:pPrChange>
      </w:pPr>
      <w:bookmarkStart w:id="1103" w:name="_Toc50741116"/>
      <w:r>
        <w:rPr>
          <w:rFonts w:ascii="Arial" w:hAnsi="Arial" w:cs="Arial"/>
          <w:b/>
          <w:color w:val="auto"/>
        </w:rPr>
        <w:t>Conclusion</w:t>
      </w:r>
      <w:bookmarkEnd w:id="1103"/>
    </w:p>
    <w:p w14:paraId="3E597290" w14:textId="77777777" w:rsidR="00617272" w:rsidRPr="00B941AD" w:rsidRDefault="00617272">
      <w:pPr>
        <w:spacing w:before="240" w:after="16" w:line="276" w:lineRule="auto"/>
        <w:jc w:val="both"/>
        <w:rPr>
          <w:rFonts w:ascii="Arial" w:hAnsi="Arial" w:cs="Arial"/>
          <w:color w:val="C00000"/>
        </w:rPr>
        <w:pPrChange w:id="1104" w:author="Ava" w:date="2020-09-14T17:51:00Z">
          <w:pPr>
            <w:jc w:val="both"/>
          </w:pPr>
        </w:pPrChange>
      </w:pPr>
      <w:r w:rsidRPr="00B941AD">
        <w:rPr>
          <w:rFonts w:ascii="Arial" w:hAnsi="Arial" w:cs="Arial"/>
          <w:color w:val="C00000"/>
        </w:rPr>
        <w:t>Online detection task reveals sensitivity to transitional probability, ordinal position, and duplet pairs, but not the pseudo-word units. We see a weak correlation not only because the tasks potential</w:t>
      </w:r>
      <w:r>
        <w:rPr>
          <w:rFonts w:ascii="Arial" w:hAnsi="Arial" w:cs="Arial"/>
          <w:color w:val="C00000"/>
        </w:rPr>
        <w:t>ly</w:t>
      </w:r>
      <w:r w:rsidRPr="00B941AD">
        <w:rPr>
          <w:rFonts w:ascii="Arial" w:hAnsi="Arial" w:cs="Arial"/>
          <w:color w:val="C00000"/>
        </w:rPr>
        <w:t xml:space="preserve"> tap into different representations (implicit vs. explicit), but also because the target detection task </w:t>
      </w:r>
      <w:proofErr w:type="gramStart"/>
      <w:r w:rsidRPr="00B941AD">
        <w:rPr>
          <w:rFonts w:ascii="Arial" w:hAnsi="Arial" w:cs="Arial"/>
          <w:color w:val="C00000"/>
        </w:rPr>
        <w:t>doesn’t</w:t>
      </w:r>
      <w:proofErr w:type="gramEnd"/>
      <w:r w:rsidRPr="00B941AD">
        <w:rPr>
          <w:rFonts w:ascii="Arial" w:hAnsi="Arial" w:cs="Arial"/>
          <w:color w:val="C00000"/>
        </w:rPr>
        <w:t xml:space="preserve"> </w:t>
      </w:r>
      <w:r>
        <w:rPr>
          <w:rFonts w:ascii="Arial" w:hAnsi="Arial" w:cs="Arial"/>
          <w:color w:val="C00000"/>
        </w:rPr>
        <w:t>inherently</w:t>
      </w:r>
      <w:r w:rsidRPr="00B941AD">
        <w:rPr>
          <w:rFonts w:ascii="Arial" w:hAnsi="Arial" w:cs="Arial"/>
          <w:color w:val="C00000"/>
        </w:rPr>
        <w:t xml:space="preserve"> reflect word-level chunking, </w:t>
      </w:r>
      <w:r>
        <w:rPr>
          <w:rFonts w:ascii="Arial" w:hAnsi="Arial" w:cs="Arial"/>
          <w:color w:val="C00000"/>
        </w:rPr>
        <w:t>but rather</w:t>
      </w:r>
      <w:r w:rsidRPr="00B941AD">
        <w:rPr>
          <w:rFonts w:ascii="Arial" w:hAnsi="Arial" w:cs="Arial"/>
          <w:color w:val="C00000"/>
        </w:rPr>
        <w:t xml:space="preserve"> sensitivity to pairwise relationships. </w:t>
      </w:r>
    </w:p>
    <w:p w14:paraId="088CC2F3" w14:textId="77777777" w:rsidR="00617272" w:rsidRDefault="00617272">
      <w:pPr>
        <w:pStyle w:val="Heading1"/>
        <w:spacing w:after="16" w:line="276" w:lineRule="auto"/>
        <w:rPr>
          <w:rFonts w:ascii="Arial" w:hAnsi="Arial" w:cs="Arial"/>
          <w:b/>
          <w:color w:val="auto"/>
        </w:rPr>
        <w:pPrChange w:id="1105" w:author="Ava" w:date="2020-09-14T17:51:00Z">
          <w:pPr>
            <w:pStyle w:val="Heading1"/>
          </w:pPr>
        </w:pPrChange>
      </w:pPr>
      <w:bookmarkStart w:id="1106" w:name="_Toc50741117"/>
      <w:r>
        <w:rPr>
          <w:rFonts w:ascii="Arial" w:hAnsi="Arial" w:cs="Arial"/>
          <w:b/>
          <w:color w:val="auto"/>
        </w:rPr>
        <w:lastRenderedPageBreak/>
        <w:t>Acknowledgements</w:t>
      </w:r>
      <w:bookmarkEnd w:id="1106"/>
    </w:p>
    <w:p w14:paraId="1B1FA671" w14:textId="77777777" w:rsidR="00617272" w:rsidRPr="00636E02" w:rsidRDefault="00617272">
      <w:pPr>
        <w:spacing w:before="240" w:after="16" w:line="276" w:lineRule="auto"/>
        <w:jc w:val="both"/>
        <w:rPr>
          <w:rFonts w:ascii="Arial" w:hAnsi="Arial" w:cs="Arial"/>
        </w:rPr>
        <w:pPrChange w:id="1107" w:author="Ava" w:date="2020-09-14T17:51:00Z">
          <w:pPr>
            <w:jc w:val="both"/>
          </w:pPr>
        </w:pPrChange>
      </w:pPr>
      <w:r w:rsidRPr="00636E02">
        <w:rPr>
          <w:rFonts w:ascii="Arial" w:hAnsi="Arial" w:cs="Arial"/>
        </w:rPr>
        <w:t xml:space="preserve">We thank R. Muralikrishnan for help with programming the experiment. We also thank Yue Sun for help with stimulus creation. Many thanks to Valeria Peviani, Martina Vilas, and Valerie Pu for helpful comments. This research </w:t>
      </w:r>
      <w:proofErr w:type="gramStart"/>
      <w:r w:rsidRPr="00636E02">
        <w:rPr>
          <w:rFonts w:ascii="Arial" w:hAnsi="Arial" w:cs="Arial"/>
        </w:rPr>
        <w:t>was supported</w:t>
      </w:r>
      <w:proofErr w:type="gramEnd"/>
      <w:r w:rsidRPr="00636E02">
        <w:rPr>
          <w:rFonts w:ascii="Arial" w:hAnsi="Arial" w:cs="Arial"/>
        </w:rPr>
        <w:t xml:space="preserve"> by the MPIEA and a grant to L.M. (</w:t>
      </w:r>
      <w:r w:rsidRPr="00636E02">
        <w:rPr>
          <w:rFonts w:ascii="Arial" w:hAnsi="Arial" w:cs="Arial"/>
          <w:color w:val="C00000"/>
        </w:rPr>
        <w:t>XXX</w:t>
      </w:r>
      <w:r w:rsidRPr="00636E02">
        <w:rPr>
          <w:rFonts w:ascii="Arial" w:hAnsi="Arial" w:cs="Arial"/>
        </w:rPr>
        <w:t xml:space="preserve">). </w:t>
      </w:r>
    </w:p>
    <w:p w14:paraId="2840FF70" w14:textId="77777777" w:rsidR="00617272" w:rsidRDefault="00617272">
      <w:pPr>
        <w:pStyle w:val="Heading1"/>
        <w:spacing w:after="16" w:line="276" w:lineRule="auto"/>
        <w:rPr>
          <w:rFonts w:ascii="Arial" w:hAnsi="Arial" w:cs="Arial"/>
          <w:b/>
          <w:color w:val="auto"/>
        </w:rPr>
        <w:pPrChange w:id="1108" w:author="Ava" w:date="2020-09-14T17:51:00Z">
          <w:pPr>
            <w:pStyle w:val="Heading1"/>
          </w:pPr>
        </w:pPrChange>
      </w:pPr>
      <w:bookmarkStart w:id="1109" w:name="_Toc50741118"/>
      <w:r>
        <w:rPr>
          <w:rFonts w:ascii="Arial" w:hAnsi="Arial" w:cs="Arial"/>
          <w:b/>
          <w:color w:val="auto"/>
        </w:rPr>
        <w:t>Contributions</w:t>
      </w:r>
      <w:bookmarkEnd w:id="1109"/>
    </w:p>
    <w:p w14:paraId="609442FA" w14:textId="77777777" w:rsidR="00617272" w:rsidRPr="00636E02" w:rsidRDefault="00617272">
      <w:pPr>
        <w:spacing w:before="240" w:after="16" w:line="276" w:lineRule="auto"/>
        <w:jc w:val="both"/>
        <w:rPr>
          <w:rFonts w:ascii="Arial" w:hAnsi="Arial" w:cs="Arial"/>
        </w:rPr>
        <w:pPrChange w:id="1110" w:author="Ava" w:date="2020-09-14T17:51:00Z">
          <w:pPr>
            <w:jc w:val="both"/>
          </w:pPr>
        </w:pPrChange>
      </w:pPr>
      <w:r w:rsidRPr="00636E02">
        <w:rPr>
          <w:rFonts w:ascii="Arial" w:hAnsi="Arial" w:cs="Arial"/>
        </w:rPr>
        <w:t xml:space="preserve">L.M. &amp; A.K. designed the studies. A.K. programmed the study, collected and analyzed the data. A.K. wrote the paper. L.M. made edits to the paper. </w:t>
      </w:r>
    </w:p>
    <w:p w14:paraId="32DA621D" w14:textId="77777777" w:rsidR="00617272" w:rsidRPr="00DD26DA" w:rsidRDefault="00617272">
      <w:pPr>
        <w:pStyle w:val="Heading1"/>
        <w:spacing w:after="16" w:line="276" w:lineRule="auto"/>
        <w:rPr>
          <w:rFonts w:ascii="Arial" w:hAnsi="Arial" w:cs="Arial"/>
          <w:b/>
          <w:color w:val="auto"/>
        </w:rPr>
        <w:pPrChange w:id="1111" w:author="Ava" w:date="2020-09-14T17:51:00Z">
          <w:pPr>
            <w:pStyle w:val="Heading1"/>
          </w:pPr>
        </w:pPrChange>
      </w:pPr>
      <w:bookmarkStart w:id="1112" w:name="_Toc50741119"/>
      <w:r w:rsidRPr="00DD26DA">
        <w:rPr>
          <w:rFonts w:ascii="Arial" w:hAnsi="Arial" w:cs="Arial"/>
          <w:b/>
          <w:color w:val="auto"/>
        </w:rPr>
        <w:t>References</w:t>
      </w:r>
      <w:bookmarkEnd w:id="1112"/>
    </w:p>
    <w:p w14:paraId="7414DD31" w14:textId="7899FE99" w:rsidR="00E01275" w:rsidRPr="00E01275" w:rsidRDefault="00617272">
      <w:pPr>
        <w:widowControl w:val="0"/>
        <w:autoSpaceDE w:val="0"/>
        <w:autoSpaceDN w:val="0"/>
        <w:adjustRightInd w:val="0"/>
        <w:spacing w:before="240" w:after="16" w:line="276" w:lineRule="auto"/>
        <w:ind w:left="480" w:hanging="480"/>
        <w:rPr>
          <w:rFonts w:ascii="Arial" w:hAnsi="Arial" w:cs="Arial"/>
          <w:noProof/>
          <w:szCs w:val="24"/>
        </w:rPr>
        <w:pPrChange w:id="1113" w:author="Ava" w:date="2020-09-14T17:51:00Z">
          <w:pPr>
            <w:widowControl w:val="0"/>
            <w:autoSpaceDE w:val="0"/>
            <w:autoSpaceDN w:val="0"/>
            <w:adjustRightInd w:val="0"/>
            <w:spacing w:line="240" w:lineRule="auto"/>
            <w:ind w:left="480" w:hanging="480"/>
          </w:pPr>
        </w:pPrChange>
      </w:pPr>
      <w:r w:rsidRPr="00DD26DA">
        <w:rPr>
          <w:rFonts w:ascii="Arial" w:hAnsi="Arial" w:cs="Arial"/>
        </w:rPr>
        <w:fldChar w:fldCharType="begin" w:fldLock="1"/>
      </w:r>
      <w:r w:rsidRPr="002D7B13">
        <w:rPr>
          <w:rFonts w:ascii="Arial" w:hAnsi="Arial" w:cs="Arial"/>
        </w:rPr>
        <w:instrText xml:space="preserve">ADDIN Mendeley Bibliography CSL_BIBLIOGRAPHY </w:instrText>
      </w:r>
      <w:r w:rsidRPr="00DD26DA">
        <w:rPr>
          <w:rFonts w:ascii="Arial" w:hAnsi="Arial" w:cs="Arial"/>
        </w:rPr>
        <w:fldChar w:fldCharType="separate"/>
      </w:r>
      <w:r w:rsidR="00E01275" w:rsidRPr="00E01275">
        <w:rPr>
          <w:rFonts w:ascii="Arial" w:hAnsi="Arial" w:cs="Arial"/>
          <w:noProof/>
          <w:szCs w:val="24"/>
        </w:rPr>
        <w:t xml:space="preserve">Armstrong, Blair C., Ram Frost, and Morten H. Christiansen. 2017. “The Long Road of Statistical Learning Research: Past, Present and Future.” </w:t>
      </w:r>
      <w:r w:rsidR="00E01275" w:rsidRPr="00E01275">
        <w:rPr>
          <w:rFonts w:ascii="Arial" w:hAnsi="Arial" w:cs="Arial"/>
          <w:i/>
          <w:iCs/>
          <w:noProof/>
          <w:szCs w:val="24"/>
        </w:rPr>
        <w:t>Philosophical transactions of the Royal Society of London. Series B, Biological sciences</w:t>
      </w:r>
      <w:r w:rsidR="00E01275" w:rsidRPr="00E01275">
        <w:rPr>
          <w:rFonts w:ascii="Arial" w:hAnsi="Arial" w:cs="Arial"/>
          <w:noProof/>
          <w:szCs w:val="24"/>
        </w:rPr>
        <w:t xml:space="preserve"> 372(1711): 20160047. http://www.ncbi.nlm.nih.gov/pubmed/27872366 (December 17, 2018).</w:t>
      </w:r>
    </w:p>
    <w:p w14:paraId="5F768833"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14"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Batterink, Laura J. 2017. “Rapid Statistical Learning Supporting Word Extraction From Continuous Speech.” </w:t>
      </w:r>
      <w:r w:rsidRPr="00E01275">
        <w:rPr>
          <w:rFonts w:ascii="Arial" w:hAnsi="Arial" w:cs="Arial"/>
          <w:i/>
          <w:iCs/>
          <w:noProof/>
          <w:szCs w:val="24"/>
        </w:rPr>
        <w:t>Psychological Science</w:t>
      </w:r>
      <w:r w:rsidRPr="00E01275">
        <w:rPr>
          <w:rFonts w:ascii="Arial" w:hAnsi="Arial" w:cs="Arial"/>
          <w:noProof/>
          <w:szCs w:val="24"/>
        </w:rPr>
        <w:t>: 1–8. https://doi.org/10.1177/0956797617698226 (August 30, 2019).</w:t>
      </w:r>
    </w:p>
    <w:p w14:paraId="6153FFD7"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15"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Batterink, Laura J., and Ken A. Paller. 2017. “Online Neural Monitoring of Statistical Learning.” </w:t>
      </w:r>
      <w:r w:rsidRPr="00E01275">
        <w:rPr>
          <w:rFonts w:ascii="Arial" w:hAnsi="Arial" w:cs="Arial"/>
          <w:i/>
          <w:iCs/>
          <w:noProof/>
          <w:szCs w:val="24"/>
        </w:rPr>
        <w:t>Cortex</w:t>
      </w:r>
      <w:r w:rsidRPr="00E01275">
        <w:rPr>
          <w:rFonts w:ascii="Arial" w:hAnsi="Arial" w:cs="Arial"/>
          <w:noProof/>
          <w:szCs w:val="24"/>
        </w:rPr>
        <w:t xml:space="preserve"> 90: 31–45. https://www.sciencedirect.com/science/article/pii/S0010945217300540?via%3Dihub#fig1 (July 25, 2019).</w:t>
      </w:r>
    </w:p>
    <w:p w14:paraId="6E8AC9D9"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16"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 2019. “Statistical Learning of Speech Regularities Can Occur Outside the Focus of Attention.” </w:t>
      </w:r>
      <w:r w:rsidRPr="00E01275">
        <w:rPr>
          <w:rFonts w:ascii="Arial" w:hAnsi="Arial" w:cs="Arial"/>
          <w:i/>
          <w:iCs/>
          <w:noProof/>
          <w:szCs w:val="24"/>
        </w:rPr>
        <w:t>Cortex</w:t>
      </w:r>
      <w:r w:rsidRPr="00E01275">
        <w:rPr>
          <w:rFonts w:ascii="Arial" w:hAnsi="Arial" w:cs="Arial"/>
          <w:noProof/>
          <w:szCs w:val="24"/>
        </w:rPr>
        <w:t xml:space="preserve"> 115: 56–71. www.sciencedirect.com (August 30, 2019).</w:t>
      </w:r>
    </w:p>
    <w:p w14:paraId="5D6E7581"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17"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Batterink, Laura J., Ken A. Paller, and Paul J. Reber. 2019. “Understanding the Neural Bases of Implicit and Statistical Learning.” </w:t>
      </w:r>
      <w:r w:rsidRPr="00E01275">
        <w:rPr>
          <w:rFonts w:ascii="Arial" w:hAnsi="Arial" w:cs="Arial"/>
          <w:i/>
          <w:iCs/>
          <w:noProof/>
          <w:szCs w:val="24"/>
        </w:rPr>
        <w:t>Topics in Cognitive Science</w:t>
      </w:r>
      <w:r w:rsidRPr="00E01275">
        <w:rPr>
          <w:rFonts w:ascii="Arial" w:hAnsi="Arial" w:cs="Arial"/>
          <w:noProof/>
          <w:szCs w:val="24"/>
        </w:rPr>
        <w:t>: 1–22. https://onlinelibrary.wiley.com/doi/abs/10.1111/tops.12420 (June 17, 2019).</w:t>
      </w:r>
    </w:p>
    <w:p w14:paraId="719EB073"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18"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Batterink, Laura J., Paul J. Reber, Helen J. Neville, and Ken A. Paller. 2015. “Implicit and Explicit Contributions to Statistical Learning.” </w:t>
      </w:r>
      <w:r w:rsidRPr="00E01275">
        <w:rPr>
          <w:rFonts w:ascii="Arial" w:hAnsi="Arial" w:cs="Arial"/>
          <w:i/>
          <w:iCs/>
          <w:noProof/>
          <w:szCs w:val="24"/>
        </w:rPr>
        <w:t>Journal of Memory and Language</w:t>
      </w:r>
      <w:r w:rsidRPr="00E01275">
        <w:rPr>
          <w:rFonts w:ascii="Arial" w:hAnsi="Arial" w:cs="Arial"/>
          <w:noProof/>
          <w:szCs w:val="24"/>
        </w:rPr>
        <w:t xml:space="preserve"> 83: 62–78. http://dx.doi.org/10.1016/j.jml.2015.04.004 (September 3, 2019).</w:t>
      </w:r>
    </w:p>
    <w:p w14:paraId="6FE41CC4"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19"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Batterink, Laura J., Paul J. Reber, and Ken A. Paller. 2015. “Functional Differences between Statistical Learning with and without Explicit Training.” </w:t>
      </w:r>
      <w:r w:rsidRPr="00E01275">
        <w:rPr>
          <w:rFonts w:ascii="Arial" w:hAnsi="Arial" w:cs="Arial"/>
          <w:i/>
          <w:iCs/>
          <w:noProof/>
          <w:szCs w:val="24"/>
        </w:rPr>
        <w:t>Learning and Memory</w:t>
      </w:r>
      <w:r w:rsidRPr="00E01275">
        <w:rPr>
          <w:rFonts w:ascii="Arial" w:hAnsi="Arial" w:cs="Arial"/>
          <w:noProof/>
          <w:szCs w:val="24"/>
        </w:rPr>
        <w:t xml:space="preserve"> 22: 544–55. http://www.learnmem.org/cgi/doi/10.1101/lm.037986.114. (September 3, 2019).</w:t>
      </w:r>
    </w:p>
    <w:p w14:paraId="1D30881C"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20"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Bertels, Julie, Ana Franco, and Arnaud Destrebecqz. 2012. “How Implicit Is Visual Statistical Learning?” </w:t>
      </w:r>
      <w:r w:rsidRPr="00E01275">
        <w:rPr>
          <w:rFonts w:ascii="Arial" w:hAnsi="Arial" w:cs="Arial"/>
          <w:i/>
          <w:iCs/>
          <w:noProof/>
          <w:szCs w:val="24"/>
        </w:rPr>
        <w:t>Journal of Experimental Psychology: Learning, Memory, and Cognition</w:t>
      </w:r>
      <w:r w:rsidRPr="00E01275">
        <w:rPr>
          <w:rFonts w:ascii="Arial" w:hAnsi="Arial" w:cs="Arial"/>
          <w:noProof/>
          <w:szCs w:val="24"/>
        </w:rPr>
        <w:t xml:space="preserve"> 38(5): 1425–31. http://doi.apa.org/getdoi.cfm?doi=10.1037/a0027210 (September 10, 2019).</w:t>
      </w:r>
    </w:p>
    <w:p w14:paraId="69E26C37" w14:textId="77777777" w:rsidR="00E01275" w:rsidRPr="006A3869" w:rsidRDefault="00E01275">
      <w:pPr>
        <w:widowControl w:val="0"/>
        <w:autoSpaceDE w:val="0"/>
        <w:autoSpaceDN w:val="0"/>
        <w:adjustRightInd w:val="0"/>
        <w:spacing w:before="240" w:after="16" w:line="276" w:lineRule="auto"/>
        <w:ind w:left="480" w:hanging="480"/>
        <w:rPr>
          <w:rFonts w:ascii="Arial" w:hAnsi="Arial" w:cs="Arial"/>
          <w:noProof/>
          <w:szCs w:val="24"/>
          <w:lang w:val="fr-FR"/>
          <w:rPrChange w:id="1121" w:author="Ava" w:date="2020-09-15T16:04:00Z">
            <w:rPr>
              <w:rFonts w:ascii="Arial" w:hAnsi="Arial" w:cs="Arial"/>
              <w:noProof/>
              <w:szCs w:val="24"/>
            </w:rPr>
          </w:rPrChange>
        </w:rPr>
        <w:pPrChange w:id="1122" w:author="Ava" w:date="2020-09-14T17:51:00Z">
          <w:pPr>
            <w:widowControl w:val="0"/>
            <w:autoSpaceDE w:val="0"/>
            <w:autoSpaceDN w:val="0"/>
            <w:adjustRightInd w:val="0"/>
            <w:spacing w:line="240" w:lineRule="auto"/>
            <w:ind w:left="480" w:hanging="480"/>
          </w:pPr>
        </w:pPrChange>
      </w:pPr>
      <w:r w:rsidRPr="006A3869">
        <w:rPr>
          <w:rFonts w:ascii="Arial" w:hAnsi="Arial" w:cs="Arial"/>
          <w:noProof/>
          <w:szCs w:val="24"/>
          <w:lang w:val="fr-FR"/>
          <w:rPrChange w:id="1123" w:author="Ava" w:date="2020-09-15T16:04:00Z">
            <w:rPr>
              <w:rFonts w:ascii="Arial" w:hAnsi="Arial" w:cs="Arial"/>
              <w:noProof/>
              <w:szCs w:val="24"/>
            </w:rPr>
          </w:rPrChange>
        </w:rPr>
        <w:lastRenderedPageBreak/>
        <w:t xml:space="preserve">Bonatti, Luca L, Marcela Peña, Marina Nespor, and Jacques Mehler. </w:t>
      </w:r>
      <w:r w:rsidRPr="00E01275">
        <w:rPr>
          <w:rFonts w:ascii="Arial" w:hAnsi="Arial" w:cs="Arial"/>
          <w:noProof/>
          <w:szCs w:val="24"/>
        </w:rPr>
        <w:t xml:space="preserve">2005. “Linguistic Constraints on Statistical Computations The Role of Consonants and Vowels in Continuous Speech Processing.” </w:t>
      </w:r>
      <w:r w:rsidRPr="006A3869">
        <w:rPr>
          <w:rFonts w:ascii="Arial" w:hAnsi="Arial" w:cs="Arial"/>
          <w:i/>
          <w:iCs/>
          <w:noProof/>
          <w:szCs w:val="24"/>
          <w:lang w:val="fr-FR"/>
          <w:rPrChange w:id="1124" w:author="Ava" w:date="2020-09-15T16:04:00Z">
            <w:rPr>
              <w:rFonts w:ascii="Arial" w:hAnsi="Arial" w:cs="Arial"/>
              <w:i/>
              <w:iCs/>
              <w:noProof/>
              <w:szCs w:val="24"/>
            </w:rPr>
          </w:rPrChange>
        </w:rPr>
        <w:t>Psychological Science</w:t>
      </w:r>
      <w:r w:rsidRPr="006A3869">
        <w:rPr>
          <w:rFonts w:ascii="Arial" w:hAnsi="Arial" w:cs="Arial"/>
          <w:noProof/>
          <w:szCs w:val="24"/>
          <w:lang w:val="fr-FR"/>
          <w:rPrChange w:id="1125" w:author="Ava" w:date="2020-09-15T16:04:00Z">
            <w:rPr>
              <w:rFonts w:ascii="Arial" w:hAnsi="Arial" w:cs="Arial"/>
              <w:noProof/>
              <w:szCs w:val="24"/>
            </w:rPr>
          </w:rPrChange>
        </w:rPr>
        <w:t xml:space="preserve"> 16(6). https://journals.sagepub.com/doi/pdf/10.1111/j.0956-7976.2005.01556.x (July 10, 2019).</w:t>
      </w:r>
    </w:p>
    <w:p w14:paraId="2E5E7637" w14:textId="77777777" w:rsidR="00E01275" w:rsidRPr="006A3869" w:rsidRDefault="00E01275">
      <w:pPr>
        <w:widowControl w:val="0"/>
        <w:autoSpaceDE w:val="0"/>
        <w:autoSpaceDN w:val="0"/>
        <w:adjustRightInd w:val="0"/>
        <w:spacing w:before="240" w:after="16" w:line="276" w:lineRule="auto"/>
        <w:ind w:left="480" w:hanging="480"/>
        <w:rPr>
          <w:rFonts w:ascii="Arial" w:hAnsi="Arial" w:cs="Arial"/>
          <w:noProof/>
          <w:szCs w:val="24"/>
          <w:lang w:val="fr-FR"/>
          <w:rPrChange w:id="1126" w:author="Ava" w:date="2020-09-15T16:04:00Z">
            <w:rPr>
              <w:rFonts w:ascii="Arial" w:hAnsi="Arial" w:cs="Arial"/>
              <w:noProof/>
              <w:szCs w:val="24"/>
            </w:rPr>
          </w:rPrChange>
        </w:rPr>
        <w:pPrChange w:id="1127" w:author="Ava" w:date="2020-09-14T17:51:00Z">
          <w:pPr>
            <w:widowControl w:val="0"/>
            <w:autoSpaceDE w:val="0"/>
            <w:autoSpaceDN w:val="0"/>
            <w:adjustRightInd w:val="0"/>
            <w:spacing w:line="240" w:lineRule="auto"/>
            <w:ind w:left="480" w:hanging="480"/>
          </w:pPr>
        </w:pPrChange>
      </w:pPr>
      <w:r w:rsidRPr="006A3869">
        <w:rPr>
          <w:rFonts w:ascii="Arial" w:hAnsi="Arial" w:cs="Arial"/>
          <w:noProof/>
          <w:szCs w:val="24"/>
          <w:lang w:val="fr-FR"/>
          <w:rPrChange w:id="1128" w:author="Ava" w:date="2020-09-15T16:04:00Z">
            <w:rPr>
              <w:rFonts w:ascii="Arial" w:hAnsi="Arial" w:cs="Arial"/>
              <w:noProof/>
              <w:szCs w:val="24"/>
            </w:rPr>
          </w:rPrChange>
        </w:rPr>
        <w:t xml:space="preserve">Dehaene, Stanislas et al. 2015. </w:t>
      </w:r>
      <w:r w:rsidRPr="00E01275">
        <w:rPr>
          <w:rFonts w:ascii="Arial" w:hAnsi="Arial" w:cs="Arial"/>
          <w:noProof/>
          <w:szCs w:val="24"/>
        </w:rPr>
        <w:t xml:space="preserve">“The Neural Representation of Sequences: From Transition Probabilities to Algebraic Patterns and Linguistic Trees.” </w:t>
      </w:r>
      <w:r w:rsidRPr="006A3869">
        <w:rPr>
          <w:rFonts w:ascii="Arial" w:hAnsi="Arial" w:cs="Arial"/>
          <w:i/>
          <w:iCs/>
          <w:noProof/>
          <w:szCs w:val="24"/>
          <w:lang w:val="fr-FR"/>
          <w:rPrChange w:id="1129" w:author="Ava" w:date="2020-09-15T16:04:00Z">
            <w:rPr>
              <w:rFonts w:ascii="Arial" w:hAnsi="Arial" w:cs="Arial"/>
              <w:i/>
              <w:iCs/>
              <w:noProof/>
              <w:szCs w:val="24"/>
            </w:rPr>
          </w:rPrChange>
        </w:rPr>
        <w:t>Neuron</w:t>
      </w:r>
      <w:r w:rsidRPr="006A3869">
        <w:rPr>
          <w:rFonts w:ascii="Arial" w:hAnsi="Arial" w:cs="Arial"/>
          <w:noProof/>
          <w:szCs w:val="24"/>
          <w:lang w:val="fr-FR"/>
          <w:rPrChange w:id="1130" w:author="Ava" w:date="2020-09-15T16:04:00Z">
            <w:rPr>
              <w:rFonts w:ascii="Arial" w:hAnsi="Arial" w:cs="Arial"/>
              <w:noProof/>
              <w:szCs w:val="24"/>
            </w:rPr>
          </w:rPrChange>
        </w:rPr>
        <w:t xml:space="preserve"> 88(1): 2–19. http://dx.doi.org/10.1016/j.neuron.2015.09.019 (September 26, 2018).</w:t>
      </w:r>
    </w:p>
    <w:p w14:paraId="78E9D599"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31" w:author="Ava" w:date="2020-09-14T17:51:00Z">
          <w:pPr>
            <w:widowControl w:val="0"/>
            <w:autoSpaceDE w:val="0"/>
            <w:autoSpaceDN w:val="0"/>
            <w:adjustRightInd w:val="0"/>
            <w:spacing w:line="240" w:lineRule="auto"/>
            <w:ind w:left="480" w:hanging="480"/>
          </w:pPr>
        </w:pPrChange>
      </w:pPr>
      <w:r w:rsidRPr="006A3869">
        <w:rPr>
          <w:rFonts w:ascii="Arial" w:hAnsi="Arial" w:cs="Arial"/>
          <w:noProof/>
          <w:szCs w:val="24"/>
          <w:lang w:val="fr-FR"/>
          <w:rPrChange w:id="1132" w:author="Ava" w:date="2020-09-15T16:04:00Z">
            <w:rPr>
              <w:rFonts w:ascii="Arial" w:hAnsi="Arial" w:cs="Arial"/>
              <w:noProof/>
              <w:szCs w:val="24"/>
            </w:rPr>
          </w:rPrChange>
        </w:rPr>
        <w:t xml:space="preserve">Endress, Ansgar D, and Jacques Mehler. </w:t>
      </w:r>
      <w:r w:rsidRPr="00E01275">
        <w:rPr>
          <w:rFonts w:ascii="Arial" w:hAnsi="Arial" w:cs="Arial"/>
          <w:noProof/>
          <w:szCs w:val="24"/>
        </w:rPr>
        <w:t xml:space="preserve">2009. “The Surprising Power of Statistical Learning: When Fragment Knowledge Leads to False Memories of Unheard Words.” </w:t>
      </w:r>
      <w:r w:rsidRPr="00E01275">
        <w:rPr>
          <w:rFonts w:ascii="Arial" w:hAnsi="Arial" w:cs="Arial"/>
          <w:i/>
          <w:iCs/>
          <w:noProof/>
          <w:szCs w:val="24"/>
        </w:rPr>
        <w:t>Journal of Memory and Language</w:t>
      </w:r>
      <w:r w:rsidRPr="00E01275">
        <w:rPr>
          <w:rFonts w:ascii="Arial" w:hAnsi="Arial" w:cs="Arial"/>
          <w:noProof/>
          <w:szCs w:val="24"/>
        </w:rPr>
        <w:t xml:space="preserve"> 60. https://ac.els-cdn.com/S0749596X08000995/1-s2.0-S0749596X08000995-main.pdf?_tid=ec4b4780-2f43-43cd-b52b-edae1927b0ee&amp;acdnat=1551180035_7b6a1ae732e95a1222fed8e16168b830 (February 26, 2019).</w:t>
      </w:r>
    </w:p>
    <w:p w14:paraId="3DB44292"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33" w:author="Ava" w:date="2020-09-14T17:51:00Z">
          <w:pPr>
            <w:widowControl w:val="0"/>
            <w:autoSpaceDE w:val="0"/>
            <w:autoSpaceDN w:val="0"/>
            <w:adjustRightInd w:val="0"/>
            <w:spacing w:line="240" w:lineRule="auto"/>
            <w:ind w:left="480" w:hanging="480"/>
          </w:pPr>
        </w:pPrChange>
      </w:pPr>
      <w:r w:rsidRPr="006A3869">
        <w:rPr>
          <w:rFonts w:ascii="Arial" w:hAnsi="Arial" w:cs="Arial"/>
          <w:noProof/>
          <w:szCs w:val="24"/>
          <w:lang w:val="de-DE"/>
          <w:rPrChange w:id="1134" w:author="Ava" w:date="2020-09-15T16:04:00Z">
            <w:rPr>
              <w:rFonts w:ascii="Arial" w:hAnsi="Arial" w:cs="Arial"/>
              <w:noProof/>
              <w:szCs w:val="24"/>
            </w:rPr>
          </w:rPrChange>
        </w:rPr>
        <w:t xml:space="preserve">Franco, Ana, Julia Eberlen, et al. 2015. </w:t>
      </w:r>
      <w:r w:rsidRPr="00E01275">
        <w:rPr>
          <w:rFonts w:ascii="Arial" w:hAnsi="Arial" w:cs="Arial"/>
          <w:noProof/>
          <w:szCs w:val="24"/>
        </w:rPr>
        <w:t xml:space="preserve">“Rapid Serial Auditory Presentation.” </w:t>
      </w:r>
      <w:r w:rsidRPr="00E01275">
        <w:rPr>
          <w:rFonts w:ascii="Arial" w:hAnsi="Arial" w:cs="Arial"/>
          <w:i/>
          <w:iCs/>
          <w:noProof/>
          <w:szCs w:val="24"/>
        </w:rPr>
        <w:t>Experimental Psychology</w:t>
      </w:r>
      <w:r w:rsidRPr="00E01275">
        <w:rPr>
          <w:rFonts w:ascii="Arial" w:hAnsi="Arial" w:cs="Arial"/>
          <w:noProof/>
          <w:szCs w:val="24"/>
        </w:rPr>
        <w:t xml:space="preserve"> 62(5): 346–51. https://econtent.hogrefe.com/doi/10.1027/1618-3169/a000295 (September 10, 2019).</w:t>
      </w:r>
    </w:p>
    <w:p w14:paraId="476ABBC5"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35"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Franco, Ana, Vinciane Gaillard, Axel Cleeremans, and Arnaud Destrebecqz. 2015. “Assessing Segmentation Processes by Click Detection: Online Measure of Statistical Learning, or Simple Interference?” </w:t>
      </w:r>
      <w:r w:rsidRPr="00E01275">
        <w:rPr>
          <w:rFonts w:ascii="Arial" w:hAnsi="Arial" w:cs="Arial"/>
          <w:i/>
          <w:iCs/>
          <w:noProof/>
          <w:szCs w:val="24"/>
        </w:rPr>
        <w:t>Behav Res</w:t>
      </w:r>
      <w:r w:rsidRPr="00E01275">
        <w:rPr>
          <w:rFonts w:ascii="Arial" w:hAnsi="Arial" w:cs="Arial"/>
          <w:noProof/>
          <w:szCs w:val="24"/>
        </w:rPr>
        <w:t xml:space="preserve"> 47: 1393–1403. https://link.springer.com/content/pdf/10.3758%2Fs13428-014-0548-x.pdf (February 13, 2019).</w:t>
      </w:r>
    </w:p>
    <w:p w14:paraId="64B26183"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36"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Frost, Ram, Blair C. Armstrong, Noam Siegelman, and Morten H. Christiansen. 2015. “Domain Generality versus Modality Specificity: The Paradox of Statistical Learning.” </w:t>
      </w:r>
      <w:r w:rsidRPr="00E01275">
        <w:rPr>
          <w:rFonts w:ascii="Arial" w:hAnsi="Arial" w:cs="Arial"/>
          <w:i/>
          <w:iCs/>
          <w:noProof/>
          <w:szCs w:val="24"/>
        </w:rPr>
        <w:t>Trends in Cognitive Sciences</w:t>
      </w:r>
      <w:r w:rsidRPr="00E01275">
        <w:rPr>
          <w:rFonts w:ascii="Arial" w:hAnsi="Arial" w:cs="Arial"/>
          <w:noProof/>
          <w:szCs w:val="24"/>
        </w:rPr>
        <w:t xml:space="preserve"> 19(3): 117–25. https://www.sciencedirect.com/science/article/pii/S1364661314002770 (December 17, 2018).</w:t>
      </w:r>
    </w:p>
    <w:p w14:paraId="2A53BC7A"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37"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Gómez, David M, Ricardo A H Bion, and Jacques Mehler. 2010. “The Word Segmentation Process as Revealed by Click Detection.” </w:t>
      </w:r>
      <w:r w:rsidRPr="00E01275">
        <w:rPr>
          <w:rFonts w:ascii="Arial" w:hAnsi="Arial" w:cs="Arial"/>
          <w:i/>
          <w:iCs/>
          <w:noProof/>
          <w:szCs w:val="24"/>
        </w:rPr>
        <w:t>Language and Cognitive Processes</w:t>
      </w:r>
      <w:r w:rsidRPr="00E01275">
        <w:rPr>
          <w:rFonts w:ascii="Arial" w:hAnsi="Arial" w:cs="Arial"/>
          <w:noProof/>
          <w:szCs w:val="24"/>
        </w:rPr>
        <w:t xml:space="preserve"> 26(2): 212–23. https://www.tandfonline.com/action/journalInformation?journalCode=plcp21 (February 13, 2019).</w:t>
      </w:r>
    </w:p>
    <w:p w14:paraId="69725EA6"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38"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Karuza, Elisabeth A. et al. 2016. “Sampling over Nonuniform Distributions: A Neural Efficiency Account of the Primacy Effect in Statistical Learning.” </w:t>
      </w:r>
      <w:r w:rsidRPr="00E01275">
        <w:rPr>
          <w:rFonts w:ascii="Arial" w:hAnsi="Arial" w:cs="Arial"/>
          <w:i/>
          <w:iCs/>
          <w:noProof/>
          <w:szCs w:val="24"/>
        </w:rPr>
        <w:t>Journal of Cognitive Neuroscience</w:t>
      </w:r>
      <w:r w:rsidRPr="00E01275">
        <w:rPr>
          <w:rFonts w:ascii="Arial" w:hAnsi="Arial" w:cs="Arial"/>
          <w:noProof/>
          <w:szCs w:val="24"/>
        </w:rPr>
        <w:t xml:space="preserve"> 28(10): 1484–1500.</w:t>
      </w:r>
    </w:p>
    <w:p w14:paraId="63A5E756"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39"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Karuza, Elisabeth A, Thomas A Farmer, Alex B Fine, and Florian Jaeger. 2014. “On-Line Measures of Prediction in a Self-Paced Statistical Learning Task.” </w:t>
      </w:r>
      <w:r w:rsidRPr="00E01275">
        <w:rPr>
          <w:rFonts w:ascii="Arial" w:hAnsi="Arial" w:cs="Arial"/>
          <w:i/>
          <w:iCs/>
          <w:noProof/>
          <w:szCs w:val="24"/>
        </w:rPr>
        <w:t>Proceedings of the Annual Meeting of the Cognitive Science Society</w:t>
      </w:r>
      <w:r w:rsidRPr="00E01275">
        <w:rPr>
          <w:rFonts w:ascii="Arial" w:hAnsi="Arial" w:cs="Arial"/>
          <w:noProof/>
          <w:szCs w:val="24"/>
        </w:rPr>
        <w:t xml:space="preserve"> 36(36): 726–30.</w:t>
      </w:r>
    </w:p>
    <w:p w14:paraId="6EA8B0B2"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40"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Pelucchi, Bruna, Jessica F. Hay, and Jenny R. Saffran. 2009. “Learning in Reverse: Eight-</w:t>
      </w:r>
      <w:r w:rsidRPr="00E01275">
        <w:rPr>
          <w:rFonts w:ascii="Arial" w:hAnsi="Arial" w:cs="Arial"/>
          <w:noProof/>
          <w:szCs w:val="24"/>
        </w:rPr>
        <w:lastRenderedPageBreak/>
        <w:t xml:space="preserve">Month-Old Infants Track Backward Transitional Probabilities.” </w:t>
      </w:r>
      <w:r w:rsidRPr="00E01275">
        <w:rPr>
          <w:rFonts w:ascii="Arial" w:hAnsi="Arial" w:cs="Arial"/>
          <w:i/>
          <w:iCs/>
          <w:noProof/>
          <w:szCs w:val="24"/>
        </w:rPr>
        <w:t>Cognition</w:t>
      </w:r>
      <w:r w:rsidRPr="00E01275">
        <w:rPr>
          <w:rFonts w:ascii="Arial" w:hAnsi="Arial" w:cs="Arial"/>
          <w:noProof/>
          <w:szCs w:val="24"/>
        </w:rPr>
        <w:t xml:space="preserve"> 113(2): 244–47. https://www.sciencedirect.com/science/article/pii/S0010027709001826 (February 10, 2019).</w:t>
      </w:r>
    </w:p>
    <w:p w14:paraId="588F906D"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41"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Saffran, Jenny R., Richard N. Aslin, and Elissa L. Newport. 1996. “Statistical Learning by 8-Month-Old Infants.” </w:t>
      </w:r>
      <w:r w:rsidRPr="00E01275">
        <w:rPr>
          <w:rFonts w:ascii="Arial" w:hAnsi="Arial" w:cs="Arial"/>
          <w:i/>
          <w:iCs/>
          <w:noProof/>
          <w:szCs w:val="24"/>
        </w:rPr>
        <w:t>Science</w:t>
      </w:r>
      <w:r w:rsidRPr="00E01275">
        <w:rPr>
          <w:rFonts w:ascii="Arial" w:hAnsi="Arial" w:cs="Arial"/>
          <w:noProof/>
          <w:szCs w:val="24"/>
        </w:rPr>
        <w:t xml:space="preserve"> 274(December): 1926–28. http://www.ncbi.nlm.nih.gov/pubmed/918660 (September 24, 2018).</w:t>
      </w:r>
    </w:p>
    <w:p w14:paraId="16A497DE"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42"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Saffran, Jenny R., Elissa L. Newport, and Richard N. Aslin. 1996. “Word Segmentation: The Role of Distributional Cues.” </w:t>
      </w:r>
      <w:r w:rsidRPr="00E01275">
        <w:rPr>
          <w:rFonts w:ascii="Arial" w:hAnsi="Arial" w:cs="Arial"/>
          <w:i/>
          <w:iCs/>
          <w:noProof/>
          <w:szCs w:val="24"/>
        </w:rPr>
        <w:t>Journal of Memory and Language</w:t>
      </w:r>
      <w:r w:rsidRPr="00E01275">
        <w:rPr>
          <w:rFonts w:ascii="Arial" w:hAnsi="Arial" w:cs="Arial"/>
          <w:noProof/>
          <w:szCs w:val="24"/>
        </w:rPr>
        <w:t xml:space="preserve"> 35(4): 606–21. https://www.sciencedirect.com/science/article/pii/S0749596X96900327?via%3Dihub (May 13, 2019).</w:t>
      </w:r>
    </w:p>
    <w:p w14:paraId="4362D333"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43" w:author="Ava" w:date="2020-09-14T17:51:00Z">
          <w:pPr>
            <w:widowControl w:val="0"/>
            <w:autoSpaceDE w:val="0"/>
            <w:autoSpaceDN w:val="0"/>
            <w:adjustRightInd w:val="0"/>
            <w:spacing w:line="240" w:lineRule="auto"/>
            <w:ind w:left="480" w:hanging="480"/>
          </w:pPr>
        </w:pPrChange>
      </w:pPr>
      <w:r w:rsidRPr="006A3869">
        <w:rPr>
          <w:rFonts w:ascii="Arial" w:hAnsi="Arial" w:cs="Arial"/>
          <w:noProof/>
          <w:szCs w:val="24"/>
          <w:lang w:val="fr-FR"/>
          <w:rPrChange w:id="1144" w:author="Ava" w:date="2020-09-15T16:04:00Z">
            <w:rPr>
              <w:rFonts w:ascii="Arial" w:hAnsi="Arial" w:cs="Arial"/>
              <w:noProof/>
              <w:szCs w:val="24"/>
            </w:rPr>
          </w:rPrChange>
        </w:rPr>
        <w:t xml:space="preserve">Schapiro, Anna C et al. 2013. </w:t>
      </w:r>
      <w:r w:rsidRPr="00E01275">
        <w:rPr>
          <w:rFonts w:ascii="Arial" w:hAnsi="Arial" w:cs="Arial"/>
          <w:noProof/>
          <w:szCs w:val="24"/>
        </w:rPr>
        <w:t xml:space="preserve">“Neural Representations of Events Arise from Temporal Community Structure.” </w:t>
      </w:r>
      <w:r w:rsidRPr="00E01275">
        <w:rPr>
          <w:rFonts w:ascii="Arial" w:hAnsi="Arial" w:cs="Arial"/>
          <w:i/>
          <w:iCs/>
          <w:noProof/>
          <w:szCs w:val="24"/>
        </w:rPr>
        <w:t>Nature Neuroscience</w:t>
      </w:r>
      <w:r w:rsidRPr="00E01275">
        <w:rPr>
          <w:rFonts w:ascii="Arial" w:hAnsi="Arial" w:cs="Arial"/>
          <w:noProof/>
          <w:szCs w:val="24"/>
        </w:rPr>
        <w:t xml:space="preserve"> 16(4): 486–92. http://www.nature.com/articles/nn.3331 (February 15, 2019).</w:t>
      </w:r>
    </w:p>
    <w:p w14:paraId="414D242B"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45"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Siegelman, Noam, Louisa Bogaerts, and Ram Frost. 2017. “Measuring Individual Differences in Statistical Learning: Current Pitfalls and Possible Solutions.” </w:t>
      </w:r>
      <w:r w:rsidRPr="00E01275">
        <w:rPr>
          <w:rFonts w:ascii="Arial" w:hAnsi="Arial" w:cs="Arial"/>
          <w:i/>
          <w:iCs/>
          <w:noProof/>
          <w:szCs w:val="24"/>
        </w:rPr>
        <w:t>Behavior Research Methods</w:t>
      </w:r>
      <w:r w:rsidRPr="00E01275">
        <w:rPr>
          <w:rFonts w:ascii="Arial" w:hAnsi="Arial" w:cs="Arial"/>
          <w:noProof/>
          <w:szCs w:val="24"/>
        </w:rPr>
        <w:t xml:space="preserve"> 49(2): 418–32. http://link.springer.com/10.3758/s13428-016-0719-z (December 17, 2018).</w:t>
      </w:r>
    </w:p>
    <w:p w14:paraId="47715AE4"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46"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Siegelman, Noam, Louisa Bogaerts, Ofer Kronenfeld, and Ram Frost. 2018. “Redefining ‘Learning’ in Statistical Learning: What Does an Online Measure Reveal About the Assimilation of Visual Regularities?” </w:t>
      </w:r>
      <w:r w:rsidRPr="00E01275">
        <w:rPr>
          <w:rFonts w:ascii="Arial" w:hAnsi="Arial" w:cs="Arial"/>
          <w:i/>
          <w:iCs/>
          <w:noProof/>
          <w:szCs w:val="24"/>
        </w:rPr>
        <w:t>Cognitive Science</w:t>
      </w:r>
      <w:r w:rsidRPr="00E01275">
        <w:rPr>
          <w:rFonts w:ascii="Arial" w:hAnsi="Arial" w:cs="Arial"/>
          <w:noProof/>
          <w:szCs w:val="24"/>
        </w:rPr>
        <w:t xml:space="preserve"> 42: 692–727. http://doi.wiley.com/10.1111/cogs.12556 (December 17, 2018).</w:t>
      </w:r>
    </w:p>
    <w:p w14:paraId="62B8AB6D"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47"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Siegelman, Noam, and Ram Frost. 2015. “Statistical Learning as an Individual Ability: Theoretical Perspectives and Empirical Evidence.” </w:t>
      </w:r>
      <w:r w:rsidRPr="00E01275">
        <w:rPr>
          <w:rFonts w:ascii="Arial" w:hAnsi="Arial" w:cs="Arial"/>
          <w:i/>
          <w:iCs/>
          <w:noProof/>
          <w:szCs w:val="24"/>
        </w:rPr>
        <w:t>Journal of Memory and Language</w:t>
      </w:r>
      <w:r w:rsidRPr="00E01275">
        <w:rPr>
          <w:rFonts w:ascii="Arial" w:hAnsi="Arial" w:cs="Arial"/>
          <w:noProof/>
          <w:szCs w:val="24"/>
        </w:rPr>
        <w:t xml:space="preserve"> 81: 105–20. https://www.sciencedirect.com/science/article/pii/S0749596X15000200?via%3Dihub (February 26, 2019).</w:t>
      </w:r>
    </w:p>
    <w:p w14:paraId="61956331"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48"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Turk-Browne, Nicholas B., Justin A. Jungé, and Brian J. Scholl. 2005. “The Automaticity of Visual Statistical Learning.” </w:t>
      </w:r>
      <w:r w:rsidRPr="00E01275">
        <w:rPr>
          <w:rFonts w:ascii="Arial" w:hAnsi="Arial" w:cs="Arial"/>
          <w:i/>
          <w:iCs/>
          <w:noProof/>
          <w:szCs w:val="24"/>
        </w:rPr>
        <w:t>Journal of Experimental Psychology: General</w:t>
      </w:r>
      <w:r w:rsidRPr="00E01275">
        <w:rPr>
          <w:rFonts w:ascii="Arial" w:hAnsi="Arial" w:cs="Arial"/>
          <w:noProof/>
          <w:szCs w:val="24"/>
        </w:rPr>
        <w:t xml:space="preserve"> 134(4): 552–64. http://doi.apa.org/getdoi.cfm?doi=10.1037/0096-3445.134.4.552 (February 26, 2019).</w:t>
      </w:r>
    </w:p>
    <w:p w14:paraId="3B0B2C89"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49"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Turk-Browne, Nicholas B., Brian J Scholl, Marvin M Chun, and Marcia K Johnson. 2008. “Neural Evidence of Statistical Learning: Efficient Detection of Visual Regularities Without Awareness.” </w:t>
      </w:r>
      <w:r w:rsidRPr="00E01275">
        <w:rPr>
          <w:rFonts w:ascii="Arial" w:hAnsi="Arial" w:cs="Arial"/>
          <w:i/>
          <w:iCs/>
          <w:noProof/>
          <w:szCs w:val="24"/>
        </w:rPr>
        <w:t>Journal of Cognitive Neuroscience</w:t>
      </w:r>
      <w:r w:rsidRPr="00E01275">
        <w:rPr>
          <w:rFonts w:ascii="Arial" w:hAnsi="Arial" w:cs="Arial"/>
          <w:noProof/>
          <w:szCs w:val="24"/>
        </w:rPr>
        <w:t xml:space="preserve"> 21(10): 1934–45. www.omniglot.com. (February 26, 2019).</w:t>
      </w:r>
    </w:p>
    <w:p w14:paraId="36B86687"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szCs w:val="24"/>
        </w:rPr>
        <w:pPrChange w:id="1150"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t xml:space="preserve">Turk-Browne, Nicholas B, Brian J Scholl, Marcia K Johnson, and Marvin M Chun. 2010. “Implicit Perceptual Anticipation Triggered by Statistical Learning.” </w:t>
      </w:r>
      <w:r w:rsidRPr="00E01275">
        <w:rPr>
          <w:rFonts w:ascii="Arial" w:hAnsi="Arial" w:cs="Arial"/>
          <w:i/>
          <w:iCs/>
          <w:noProof/>
          <w:szCs w:val="24"/>
        </w:rPr>
        <w:t>The Journal of Neuroscience</w:t>
      </w:r>
      <w:r w:rsidRPr="00E01275">
        <w:rPr>
          <w:rFonts w:ascii="Arial" w:hAnsi="Arial" w:cs="Arial"/>
          <w:noProof/>
          <w:szCs w:val="24"/>
        </w:rPr>
        <w:t xml:space="preserve"> 30(33): 11177–87. https://www.jneurosci.org/content/jneuro/30/33/11177.full.pdf (September 3, 2019).</w:t>
      </w:r>
    </w:p>
    <w:p w14:paraId="5B420BF4" w14:textId="77777777" w:rsidR="00E01275" w:rsidRPr="00E01275" w:rsidRDefault="00E01275">
      <w:pPr>
        <w:widowControl w:val="0"/>
        <w:autoSpaceDE w:val="0"/>
        <w:autoSpaceDN w:val="0"/>
        <w:adjustRightInd w:val="0"/>
        <w:spacing w:before="240" w:after="16" w:line="276" w:lineRule="auto"/>
        <w:ind w:left="480" w:hanging="480"/>
        <w:rPr>
          <w:rFonts w:ascii="Arial" w:hAnsi="Arial" w:cs="Arial"/>
          <w:noProof/>
        </w:rPr>
        <w:pPrChange w:id="1151" w:author="Ava" w:date="2020-09-14T17:51:00Z">
          <w:pPr>
            <w:widowControl w:val="0"/>
            <w:autoSpaceDE w:val="0"/>
            <w:autoSpaceDN w:val="0"/>
            <w:adjustRightInd w:val="0"/>
            <w:spacing w:line="240" w:lineRule="auto"/>
            <w:ind w:left="480" w:hanging="480"/>
          </w:pPr>
        </w:pPrChange>
      </w:pPr>
      <w:r w:rsidRPr="00E01275">
        <w:rPr>
          <w:rFonts w:ascii="Arial" w:hAnsi="Arial" w:cs="Arial"/>
          <w:noProof/>
          <w:szCs w:val="24"/>
        </w:rPr>
        <w:lastRenderedPageBreak/>
        <w:t xml:space="preserve">Zacks, Jeffrey M, and Khena M Swallow. 2007. “Event Segmentation.” </w:t>
      </w:r>
      <w:r w:rsidRPr="00E01275">
        <w:rPr>
          <w:rFonts w:ascii="Arial" w:hAnsi="Arial" w:cs="Arial"/>
          <w:i/>
          <w:iCs/>
          <w:noProof/>
          <w:szCs w:val="24"/>
        </w:rPr>
        <w:t>Current Directions in Psychological Science</w:t>
      </w:r>
      <w:r w:rsidRPr="00E01275">
        <w:rPr>
          <w:rFonts w:ascii="Arial" w:hAnsi="Arial" w:cs="Arial"/>
          <w:noProof/>
          <w:szCs w:val="24"/>
        </w:rPr>
        <w:t>: 80–84. https://journals.sagepub.com/doi/pdf/10.1111/j.1467-8721.2007.00480.x (February 26, 2019).</w:t>
      </w:r>
    </w:p>
    <w:p w14:paraId="4A35B007" w14:textId="77777777" w:rsidR="00617272" w:rsidRPr="00DD26DA" w:rsidRDefault="00617272">
      <w:pPr>
        <w:spacing w:before="240" w:after="16" w:line="276" w:lineRule="auto"/>
        <w:rPr>
          <w:rFonts w:ascii="Arial" w:hAnsi="Arial" w:cs="Arial"/>
        </w:rPr>
        <w:pPrChange w:id="1152" w:author="Ava" w:date="2020-09-14T17:51:00Z">
          <w:pPr/>
        </w:pPrChange>
      </w:pPr>
      <w:r w:rsidRPr="00DD26DA">
        <w:rPr>
          <w:rFonts w:ascii="Arial" w:hAnsi="Arial" w:cs="Arial"/>
        </w:rPr>
        <w:fldChar w:fldCharType="end"/>
      </w:r>
    </w:p>
    <w:p w14:paraId="08AEE96B" w14:textId="77777777" w:rsidR="00617272" w:rsidRPr="00DD26DA" w:rsidRDefault="00617272">
      <w:pPr>
        <w:pStyle w:val="Heading1"/>
        <w:spacing w:after="16" w:line="276" w:lineRule="auto"/>
        <w:rPr>
          <w:rFonts w:ascii="Arial" w:hAnsi="Arial" w:cs="Arial"/>
          <w:b/>
          <w:color w:val="auto"/>
        </w:rPr>
        <w:pPrChange w:id="1153" w:author="Ava" w:date="2020-09-14T17:51:00Z">
          <w:pPr>
            <w:pStyle w:val="Heading1"/>
          </w:pPr>
        </w:pPrChange>
      </w:pPr>
      <w:bookmarkStart w:id="1154" w:name="_Toc50741120"/>
      <w:r w:rsidRPr="00DD26DA">
        <w:rPr>
          <w:rFonts w:ascii="Arial" w:hAnsi="Arial" w:cs="Arial"/>
          <w:b/>
          <w:color w:val="auto"/>
        </w:rPr>
        <w:t>Supplementary Materials</w:t>
      </w:r>
      <w:bookmarkEnd w:id="1154"/>
    </w:p>
    <w:p w14:paraId="393D5E6D" w14:textId="77777777" w:rsidR="00617272" w:rsidRPr="00F10F04" w:rsidRDefault="00617272">
      <w:pPr>
        <w:spacing w:before="240" w:after="16" w:line="276" w:lineRule="auto"/>
        <w:rPr>
          <w:rFonts w:ascii="Arial" w:hAnsi="Arial" w:cs="Arial"/>
          <w:b/>
          <w:i/>
        </w:rPr>
        <w:pPrChange w:id="1155" w:author="Ava" w:date="2020-09-14T17:51:00Z">
          <w:pPr/>
        </w:pPrChange>
      </w:pPr>
      <w:r w:rsidRPr="00F10F04">
        <w:rPr>
          <w:rFonts w:ascii="Arial" w:hAnsi="Arial" w:cs="Arial"/>
          <w:b/>
          <w:i/>
        </w:rPr>
        <w:t>Stimuli</w:t>
      </w:r>
    </w:p>
    <w:p w14:paraId="025C4A0D" w14:textId="77777777" w:rsidR="00617272" w:rsidRPr="00F10F04" w:rsidRDefault="00617272">
      <w:pPr>
        <w:spacing w:before="240" w:after="16" w:line="276" w:lineRule="auto"/>
        <w:rPr>
          <w:rFonts w:ascii="Arial" w:hAnsi="Arial" w:cs="Arial"/>
        </w:rPr>
        <w:pPrChange w:id="1156" w:author="Ava" w:date="2020-09-14T17:51:00Z">
          <w:pPr/>
        </w:pPrChange>
      </w:pPr>
      <w:r w:rsidRPr="00F10F04">
        <w:rPr>
          <w:rFonts w:ascii="Arial" w:hAnsi="Arial" w:cs="Arial"/>
        </w:rPr>
        <w:t xml:space="preserve">Stimuli and code </w:t>
      </w:r>
      <w:proofErr w:type="gramStart"/>
      <w:r w:rsidRPr="00F10F04">
        <w:rPr>
          <w:rFonts w:ascii="Arial" w:hAnsi="Arial" w:cs="Arial"/>
        </w:rPr>
        <w:t>can be found</w:t>
      </w:r>
      <w:proofErr w:type="gramEnd"/>
      <w:r w:rsidRPr="00F10F04">
        <w:rPr>
          <w:rFonts w:ascii="Arial" w:hAnsi="Arial" w:cs="Arial"/>
        </w:rPr>
        <w:t xml:space="preserve"> on Github: </w:t>
      </w:r>
      <w:r w:rsidR="00A41D7A">
        <w:rPr>
          <w:rStyle w:val="Hyperlink"/>
          <w:rFonts w:ascii="Arial" w:hAnsi="Arial" w:cs="Arial"/>
        </w:rPr>
        <w:fldChar w:fldCharType="begin"/>
      </w:r>
      <w:r w:rsidR="00A41D7A">
        <w:rPr>
          <w:rStyle w:val="Hyperlink"/>
          <w:rFonts w:ascii="Arial" w:hAnsi="Arial" w:cs="Arial"/>
        </w:rPr>
        <w:instrText xml:space="preserve"> HYPERLINK "https://github.com/avakiai/statistical-learning" </w:instrText>
      </w:r>
      <w:r w:rsidR="00A41D7A">
        <w:rPr>
          <w:rStyle w:val="Hyperlink"/>
          <w:rFonts w:ascii="Arial" w:hAnsi="Arial" w:cs="Arial"/>
        </w:rPr>
        <w:fldChar w:fldCharType="separate"/>
      </w:r>
      <w:r w:rsidRPr="001C04D2">
        <w:rPr>
          <w:rStyle w:val="Hyperlink"/>
          <w:rFonts w:ascii="Arial" w:hAnsi="Arial" w:cs="Arial"/>
        </w:rPr>
        <w:t>https://github.com/avakiai/statistical-learning</w:t>
      </w:r>
      <w:r w:rsidR="00A41D7A">
        <w:rPr>
          <w:rStyle w:val="Hyperlink"/>
          <w:rFonts w:ascii="Arial" w:hAnsi="Arial" w:cs="Arial"/>
        </w:rPr>
        <w:fldChar w:fldCharType="end"/>
      </w:r>
      <w:r w:rsidRPr="00F10F04">
        <w:rPr>
          <w:rFonts w:ascii="Arial" w:hAnsi="Arial" w:cs="Arial"/>
        </w:rPr>
        <w:t xml:space="preserve">. </w:t>
      </w:r>
    </w:p>
    <w:p w14:paraId="29918F05" w14:textId="0729E8F4" w:rsidR="00617272" w:rsidRPr="00F10F04" w:rsidRDefault="00617272">
      <w:pPr>
        <w:spacing w:before="240" w:after="16" w:line="276" w:lineRule="auto"/>
        <w:rPr>
          <w:rFonts w:ascii="Arial" w:hAnsi="Arial" w:cs="Arial"/>
          <w:b/>
          <w:i/>
        </w:rPr>
        <w:pPrChange w:id="1157" w:author="Ava" w:date="2020-09-14T17:51:00Z">
          <w:pPr/>
        </w:pPrChange>
      </w:pPr>
      <w:r w:rsidRPr="00F10F04">
        <w:rPr>
          <w:rFonts w:ascii="Arial" w:hAnsi="Arial" w:cs="Arial"/>
          <w:b/>
          <w:i/>
        </w:rPr>
        <w:t>Supplementary Figures, Tables</w:t>
      </w:r>
      <w:r>
        <w:rPr>
          <w:rFonts w:ascii="Arial" w:hAnsi="Arial" w:cs="Arial"/>
          <w:b/>
          <w:i/>
        </w:rPr>
        <w:tab/>
      </w:r>
    </w:p>
    <w:p w14:paraId="5028726F" w14:textId="10930D1B" w:rsidR="00617272" w:rsidDel="009713AD" w:rsidRDefault="0093066F">
      <w:pPr>
        <w:autoSpaceDE w:val="0"/>
        <w:autoSpaceDN w:val="0"/>
        <w:adjustRightInd w:val="0"/>
        <w:spacing w:before="240" w:after="16" w:line="276" w:lineRule="auto"/>
        <w:rPr>
          <w:del w:id="1158" w:author="Ava" w:date="2020-09-14T12:21:00Z"/>
          <w:rFonts w:ascii="Arial" w:hAnsi="Arial" w:cs="Arial"/>
        </w:rPr>
        <w:pPrChange w:id="1159" w:author="Ava" w:date="2020-09-14T17:51:00Z">
          <w:pPr>
            <w:autoSpaceDE w:val="0"/>
            <w:autoSpaceDN w:val="0"/>
            <w:adjustRightInd w:val="0"/>
            <w:spacing w:after="0" w:line="240" w:lineRule="auto"/>
            <w:ind w:firstLine="720"/>
          </w:pPr>
        </w:pPrChange>
      </w:pPr>
      <w:r>
        <w:rPr>
          <w:rFonts w:ascii="Arial" w:hAnsi="Arial" w:cs="Arial"/>
        </w:rPr>
        <w:t xml:space="preserve">In Experiment 1, </w:t>
      </w:r>
      <w:del w:id="1160" w:author="Ava" w:date="2020-09-14T12:14:00Z">
        <w:r w:rsidDel="0051306F">
          <w:rPr>
            <w:rFonts w:ascii="Arial" w:hAnsi="Arial" w:cs="Arial"/>
          </w:rPr>
          <w:delText>t</w:delText>
        </w:r>
        <w:r w:rsidR="00617272" w:rsidRPr="00DD26DA" w:rsidDel="0051306F">
          <w:rPr>
            <w:rFonts w:ascii="Arial" w:hAnsi="Arial" w:cs="Arial"/>
          </w:rPr>
          <w:delText>he hit rate</w:delText>
        </w:r>
      </w:del>
      <w:ins w:id="1161" w:author="Ava" w:date="2020-09-14T12:14:00Z">
        <w:r w:rsidR="0051306F">
          <w:rPr>
            <w:rFonts w:ascii="Arial" w:hAnsi="Arial" w:cs="Arial"/>
          </w:rPr>
          <w:t>detection accuracy</w:t>
        </w:r>
      </w:ins>
      <w:r w:rsidR="00617272" w:rsidRPr="00DD26DA">
        <w:rPr>
          <w:rFonts w:ascii="Arial" w:hAnsi="Arial" w:cs="Arial"/>
        </w:rPr>
        <w:t xml:space="preserve"> was</w:t>
      </w:r>
      <w:r w:rsidR="00617272">
        <w:rPr>
          <w:rFonts w:ascii="Arial" w:hAnsi="Arial" w:cs="Arial"/>
        </w:rPr>
        <w:t xml:space="preserve"> </w:t>
      </w:r>
      <w:r w:rsidR="00617272" w:rsidRPr="00DD26DA">
        <w:rPr>
          <w:rFonts w:ascii="Arial" w:hAnsi="Arial" w:cs="Arial"/>
        </w:rPr>
        <w:t>modulated by ordinal position</w:t>
      </w:r>
      <w:ins w:id="1162" w:author="Ava" w:date="2020-09-14T12:20:00Z">
        <w:r w:rsidR="009713AD">
          <w:rPr>
            <w:rFonts w:ascii="Arial" w:hAnsi="Arial" w:cs="Arial"/>
          </w:rPr>
          <w:t xml:space="preserve"> </w:t>
        </w:r>
        <w:r w:rsidR="009713AD">
          <w:rPr>
            <w:rFonts w:ascii="Arial" w:eastAsiaTheme="minorEastAsia" w:hAnsi="Arial" w:cs="Arial"/>
          </w:rPr>
          <w:t>(</w:t>
        </w:r>
        <m:oMath>
          <m:r>
            <w:rPr>
              <w:rFonts w:ascii="Cambria Math" w:hAnsi="Cambria Math" w:cs="Arial"/>
            </w:rPr>
            <m:t>F(2)=24, p &lt; 0.0001)</m:t>
          </m:r>
        </m:oMath>
      </w:ins>
      <w:r w:rsidR="00617272" w:rsidRPr="00DD26DA">
        <w:rPr>
          <w:rFonts w:ascii="Arial" w:hAnsi="Arial" w:cs="Arial"/>
        </w:rPr>
        <w:t>, with each successive position having a higher mean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position 1</m:t>
            </m:r>
          </m:sub>
        </m:sSub>
        <m:r>
          <w:rPr>
            <w:rFonts w:ascii="Cambria Math" w:hAnsi="Cambria Math" w:cs="Arial"/>
          </w:rPr>
          <m:t xml:space="preserve"> = 0.59, sd = 0.49; </m:t>
        </m:r>
        <m:sSub>
          <m:sSubPr>
            <m:ctrlPr>
              <w:rPr>
                <w:rFonts w:ascii="Cambria Math" w:hAnsi="Cambria Math" w:cs="Arial"/>
                <w:i/>
              </w:rPr>
            </m:ctrlPr>
          </m:sSubPr>
          <m:e>
            <m:r>
              <w:rPr>
                <w:rFonts w:ascii="Cambria Math" w:hAnsi="Cambria Math" w:cs="Arial"/>
              </w:rPr>
              <m:t xml:space="preserve">M </m:t>
            </m:r>
          </m:e>
          <m:sub>
            <m:r>
              <w:rPr>
                <w:rFonts w:ascii="Cambria Math" w:hAnsi="Cambria Math" w:cs="Arial"/>
              </w:rPr>
              <m:t>position 2</m:t>
            </m:r>
          </m:sub>
        </m:sSub>
        <m:r>
          <w:rPr>
            <w:rFonts w:ascii="Cambria Math" w:hAnsi="Cambria Math" w:cs="Arial"/>
          </w:rPr>
          <m:t xml:space="preserve">= 0.70, sd = 0.46; </m:t>
        </m:r>
        <m:sSub>
          <m:sSubPr>
            <m:ctrlPr>
              <w:rPr>
                <w:rFonts w:ascii="Cambria Math" w:hAnsi="Cambria Math" w:cs="Arial"/>
                <w:i/>
              </w:rPr>
            </m:ctrlPr>
          </m:sSubPr>
          <m:e>
            <m:r>
              <w:rPr>
                <w:rFonts w:ascii="Cambria Math" w:hAnsi="Cambria Math" w:cs="Arial"/>
              </w:rPr>
              <m:t>M</m:t>
            </m:r>
          </m:e>
          <m:sub>
            <m:r>
              <w:rPr>
                <w:rFonts w:ascii="Cambria Math" w:hAnsi="Cambria Math" w:cs="Arial"/>
              </w:rPr>
              <m:t>position 3</m:t>
            </m:r>
          </m:sub>
        </m:sSub>
        <m:r>
          <w:rPr>
            <w:rFonts w:ascii="Cambria Math" w:hAnsi="Cambria Math" w:cs="Arial"/>
          </w:rPr>
          <m:t xml:space="preserve"> = 0.82, sd = 0.39</m:t>
        </m:r>
        <m:r>
          <w:del w:id="1163" w:author="Ava" w:date="2020-09-14T12:20:00Z">
            <w:rPr>
              <w:rFonts w:ascii="Cambria Math" w:hAnsi="Cambria Math" w:cs="Arial"/>
            </w:rPr>
            <m:t>;</m:t>
          </w:del>
        </m:r>
        <m:r>
          <w:del w:id="1164" w:author="Ava" w:date="2020-09-14T12:20:00Z">
            <m:rPr>
              <m:sty m:val="p"/>
            </m:rPr>
            <w:rPr>
              <w:rFonts w:ascii="Cambria Math" w:hAnsi="Cambria Math" w:cs="Arial"/>
            </w:rPr>
            <m:t xml:space="preserve"> </m:t>
          </w:del>
        </m:r>
        <m:r>
          <w:del w:id="1165" w:author="Ava" w:date="2020-09-14T12:20:00Z">
            <w:rPr>
              <w:rFonts w:ascii="Cambria Math" w:hAnsi="Cambria Math" w:cs="Arial"/>
            </w:rPr>
            <m:t>F(2)=</m:t>
          </w:del>
        </m:r>
        <m:r>
          <w:del w:id="1166" w:author="Ava" w:date="2020-09-14T12:19:00Z">
            <w:rPr>
              <w:rFonts w:ascii="Cambria Math" w:hAnsi="Cambria Math" w:cs="Arial"/>
            </w:rPr>
            <m:t>282.33</m:t>
          </w:del>
        </m:r>
        <m:r>
          <w:del w:id="1167" w:author="Ava" w:date="2020-09-14T12:20:00Z">
            <w:rPr>
              <w:rFonts w:ascii="Cambria Math" w:hAnsi="Cambria Math" w:cs="Arial"/>
            </w:rPr>
            <m:t>, p &lt; 0.0001; p &lt; 0.0001</m:t>
          </w:del>
        </m:r>
        <m:r>
          <w:del w:id="1168" w:author="Ava" w:date="2020-09-14T12:20:00Z">
            <m:rPr>
              <m:sty m:val="p"/>
            </m:rPr>
            <w:rPr>
              <w:rFonts w:ascii="Cambria Math" w:hAnsi="Cambria Math" w:cs="Arial"/>
            </w:rPr>
            <m:t xml:space="preserve"> for all contrasts, Tukey correction</m:t>
          </w:del>
        </m:r>
      </m:oMath>
      <w:del w:id="1169" w:author="Ava" w:date="2020-09-14T12:20:00Z">
        <w:r w:rsidR="00617272" w:rsidRPr="00DD26DA" w:rsidDel="009713AD">
          <w:rPr>
            <w:rFonts w:ascii="Arial" w:hAnsi="Arial" w:cs="Arial"/>
          </w:rPr>
          <w:delText xml:space="preserve">). </w:delText>
        </w:r>
        <w:r w:rsidR="00617272" w:rsidDel="009713AD">
          <w:rPr>
            <w:rFonts w:ascii="Arial" w:hAnsi="Arial" w:cs="Arial"/>
            <w:b/>
          </w:rPr>
          <w:delText>(Fig. S1</w:delText>
        </w:r>
        <w:r w:rsidR="00617272" w:rsidRPr="00C65E09" w:rsidDel="009713AD">
          <w:rPr>
            <w:rFonts w:ascii="Arial" w:hAnsi="Arial" w:cs="Arial"/>
            <w:b/>
          </w:rPr>
          <w:delText>a</w:delText>
        </w:r>
        <w:r w:rsidR="00617272" w:rsidRPr="00DD26DA" w:rsidDel="009713AD">
          <w:rPr>
            <w:rFonts w:ascii="Arial" w:hAnsi="Arial" w:cs="Arial"/>
          </w:rPr>
          <w:delText>)</w:delText>
        </w:r>
        <w:r w:rsidR="00617272" w:rsidRPr="00922026" w:rsidDel="009713AD">
          <w:rPr>
            <w:rFonts w:ascii="Arial" w:hAnsi="Arial" w:cs="Arial"/>
          </w:rPr>
          <w:delText xml:space="preserve">  </w:delText>
        </w:r>
      </w:del>
      <w:ins w:id="1170" w:author="Ava" w:date="2020-09-14T12:21:00Z">
        <w:r w:rsidR="009713AD">
          <w:rPr>
            <w:rFonts w:ascii="Arial" w:hAnsi="Arial" w:cs="Arial"/>
          </w:rPr>
          <w:t>). Pairwise contrasts revealed mean differences between RTs to each position to be significant (</w:t>
        </w:r>
        <m:oMath>
          <m:r>
            <w:rPr>
              <w:rFonts w:ascii="Cambria Math" w:hAnsi="Cambria Math" w:cs="Arial"/>
            </w:rPr>
            <m:t>1-2:t</m:t>
          </m:r>
        </m:oMath>
      </w:ins>
      <m:oMath>
        <m:d>
          <m:dPr>
            <m:ctrlPr>
              <w:ins w:id="1171" w:author="Ava" w:date="2020-09-14T12:22:00Z">
                <w:rPr>
                  <w:rFonts w:ascii="Cambria Math" w:hAnsi="Cambria Math" w:cs="Arial"/>
                  <w:i/>
                </w:rPr>
              </w:ins>
            </m:ctrlPr>
          </m:dPr>
          <m:e>
            <m:r>
              <w:ins w:id="1172" w:author="Ava" w:date="2020-09-14T12:22:00Z">
                <w:rPr>
                  <w:rFonts w:ascii="Cambria Math" w:hAnsi="Cambria Math" w:cs="Arial"/>
                </w:rPr>
                <m:t>96</m:t>
              </w:ins>
            </m:r>
          </m:e>
        </m:d>
        <m:r>
          <w:ins w:id="1173" w:author="Ava" w:date="2020-09-14T12:22:00Z">
            <w:rPr>
              <w:rFonts w:ascii="Cambria Math" w:hAnsi="Cambria Math" w:cs="Arial"/>
            </w:rPr>
            <m:t>=-3.41,p=0.003</m:t>
          </w:ins>
        </m:r>
        <m:r>
          <w:ins w:id="1174" w:author="Ava" w:date="2020-09-14T12:23:00Z">
            <w:rPr>
              <w:rFonts w:ascii="Cambria Math" w:hAnsi="Cambria Math" w:cs="Arial"/>
            </w:rPr>
            <m:t>, Cohe</m:t>
          </w:ins>
        </m:r>
        <m:sSup>
          <m:sSupPr>
            <m:ctrlPr>
              <w:ins w:id="1175" w:author="Ava" w:date="2020-09-14T12:23:00Z">
                <w:rPr>
                  <w:rFonts w:ascii="Cambria Math" w:hAnsi="Cambria Math" w:cs="Arial"/>
                  <w:i/>
                </w:rPr>
              </w:ins>
            </m:ctrlPr>
          </m:sSupPr>
          <m:e>
            <m:r>
              <w:ins w:id="1176" w:author="Ava" w:date="2020-09-14T12:23:00Z">
                <w:rPr>
                  <w:rFonts w:ascii="Cambria Math" w:hAnsi="Cambria Math" w:cs="Arial"/>
                </w:rPr>
                <m:t>n</m:t>
              </w:ins>
            </m:r>
          </m:e>
          <m:sup>
            <m:r>
              <w:ins w:id="1177" w:author="Ava" w:date="2020-09-14T12:23:00Z">
                <w:rPr>
                  <w:rFonts w:ascii="Cambria Math" w:hAnsi="Cambria Math" w:cs="Arial"/>
                </w:rPr>
                <m:t>'</m:t>
              </w:ins>
            </m:r>
          </m:sup>
        </m:sSup>
        <m:r>
          <w:ins w:id="1178" w:author="Ava" w:date="2020-09-14T12:23:00Z">
            <w:rPr>
              <w:rFonts w:ascii="Cambria Math" w:hAnsi="Cambria Math" w:cs="Arial"/>
            </w:rPr>
            <m:t>s d= -0.84</m:t>
          </w:ins>
        </m:r>
        <m:r>
          <w:ins w:id="1179" w:author="Ava" w:date="2020-09-14T12:22:00Z">
            <w:rPr>
              <w:rFonts w:ascii="Cambria Math" w:hAnsi="Cambria Math" w:cs="Arial"/>
            </w:rPr>
            <m:t>;1-3:t</m:t>
          </w:ins>
        </m:r>
        <m:d>
          <m:dPr>
            <m:ctrlPr>
              <w:ins w:id="1180" w:author="Ava" w:date="2020-09-14T12:22:00Z">
                <w:rPr>
                  <w:rFonts w:ascii="Cambria Math" w:hAnsi="Cambria Math" w:cs="Arial"/>
                  <w:i/>
                </w:rPr>
              </w:ins>
            </m:ctrlPr>
          </m:dPr>
          <m:e>
            <m:r>
              <w:ins w:id="1181" w:author="Ava" w:date="2020-09-14T12:22:00Z">
                <w:rPr>
                  <w:rFonts w:ascii="Cambria Math" w:hAnsi="Cambria Math" w:cs="Arial"/>
                </w:rPr>
                <m:t>96</m:t>
              </w:ins>
            </m:r>
          </m:e>
        </m:d>
        <m:r>
          <w:ins w:id="1182" w:author="Ava" w:date="2020-09-14T12:22:00Z">
            <w:rPr>
              <w:rFonts w:ascii="Cambria Math" w:hAnsi="Cambria Math" w:cs="Arial"/>
            </w:rPr>
            <m:t>=</m:t>
          </w:ins>
        </m:r>
        <m:r>
          <w:ins w:id="1183" w:author="Ava" w:date="2020-09-14T12:22:00Z">
            <w:rPr>
              <w:rFonts w:ascii="Cambria Math" w:eastAsiaTheme="minorEastAsia" w:hAnsi="Cambria Math" w:cs="Arial"/>
            </w:rPr>
            <m:t>-6.93,p&lt;0.0001</m:t>
          </w:ins>
        </m:r>
        <m:r>
          <w:ins w:id="1184" w:author="Ava" w:date="2020-09-14T12:23:00Z">
            <w:rPr>
              <w:rFonts w:ascii="Cambria Math" w:eastAsiaTheme="minorEastAsia" w:hAnsi="Cambria Math" w:cs="Arial"/>
            </w:rPr>
            <m:t>, Cohe</m:t>
          </w:ins>
        </m:r>
        <m:sSup>
          <m:sSupPr>
            <m:ctrlPr>
              <w:ins w:id="1185" w:author="Ava" w:date="2020-09-14T12:23:00Z">
                <w:rPr>
                  <w:rFonts w:ascii="Cambria Math" w:eastAsiaTheme="minorEastAsia" w:hAnsi="Cambria Math" w:cs="Arial"/>
                  <w:i/>
                </w:rPr>
              </w:ins>
            </m:ctrlPr>
          </m:sSupPr>
          <m:e>
            <m:r>
              <w:ins w:id="1186" w:author="Ava" w:date="2020-09-14T12:23:00Z">
                <w:rPr>
                  <w:rFonts w:ascii="Cambria Math" w:eastAsiaTheme="minorEastAsia" w:hAnsi="Cambria Math" w:cs="Arial"/>
                </w:rPr>
                <m:t>n</m:t>
              </w:ins>
            </m:r>
          </m:e>
          <m:sup>
            <m:r>
              <w:ins w:id="1187" w:author="Ava" w:date="2020-09-14T12:23:00Z">
                <w:rPr>
                  <w:rFonts w:ascii="Cambria Math" w:eastAsiaTheme="minorEastAsia" w:hAnsi="Cambria Math" w:cs="Arial"/>
                </w:rPr>
                <m:t>'</m:t>
              </w:ins>
            </m:r>
          </m:sup>
        </m:sSup>
        <m:r>
          <w:ins w:id="1188" w:author="Ava" w:date="2020-09-14T12:23:00Z">
            <w:rPr>
              <w:rFonts w:ascii="Cambria Math" w:eastAsiaTheme="minorEastAsia" w:hAnsi="Cambria Math" w:cs="Arial"/>
            </w:rPr>
            <m:t>s d=-1.7;2-3:t</m:t>
          </w:ins>
        </m:r>
        <m:d>
          <m:dPr>
            <m:ctrlPr>
              <w:ins w:id="1189" w:author="Ava" w:date="2020-09-14T12:23:00Z">
                <w:rPr>
                  <w:rFonts w:ascii="Cambria Math" w:eastAsiaTheme="minorEastAsia" w:hAnsi="Cambria Math" w:cs="Arial"/>
                  <w:i/>
                </w:rPr>
              </w:ins>
            </m:ctrlPr>
          </m:dPr>
          <m:e>
            <m:r>
              <w:ins w:id="1190" w:author="Ava" w:date="2020-09-14T12:23:00Z">
                <w:rPr>
                  <w:rFonts w:ascii="Cambria Math" w:eastAsiaTheme="minorEastAsia" w:hAnsi="Cambria Math" w:cs="Arial"/>
                </w:rPr>
                <m:t>96</m:t>
              </w:ins>
            </m:r>
          </m:e>
        </m:d>
        <m:r>
          <w:ins w:id="1191" w:author="Ava" w:date="2020-09-14T12:23:00Z">
            <w:rPr>
              <w:rFonts w:ascii="Cambria Math" w:eastAsiaTheme="minorEastAsia" w:hAnsi="Cambria Math" w:cs="Arial"/>
            </w:rPr>
            <m:t>=-3.52,p=0.002, Cohe</m:t>
          </w:ins>
        </m:r>
        <m:sSup>
          <m:sSupPr>
            <m:ctrlPr>
              <w:ins w:id="1192" w:author="Ava" w:date="2020-09-14T12:24:00Z">
                <w:rPr>
                  <w:rFonts w:ascii="Cambria Math" w:eastAsiaTheme="minorEastAsia" w:hAnsi="Cambria Math" w:cs="Arial"/>
                  <w:i/>
                </w:rPr>
              </w:ins>
            </m:ctrlPr>
          </m:sSupPr>
          <m:e>
            <m:r>
              <w:ins w:id="1193" w:author="Ava" w:date="2020-09-14T12:23:00Z">
                <w:rPr>
                  <w:rFonts w:ascii="Cambria Math" w:eastAsiaTheme="minorEastAsia" w:hAnsi="Cambria Math" w:cs="Arial"/>
                </w:rPr>
                <m:t>n</m:t>
              </w:ins>
            </m:r>
          </m:e>
          <m:sup>
            <m:r>
              <w:ins w:id="1194" w:author="Ava" w:date="2020-09-14T12:24:00Z">
                <w:rPr>
                  <w:rFonts w:ascii="Cambria Math" w:eastAsiaTheme="minorEastAsia" w:hAnsi="Cambria Math" w:cs="Arial"/>
                </w:rPr>
                <m:t>'</m:t>
              </w:ins>
            </m:r>
          </m:sup>
        </m:sSup>
        <m:r>
          <w:ins w:id="1195" w:author="Ava" w:date="2020-09-14T12:24:00Z">
            <w:rPr>
              <w:rFonts w:ascii="Cambria Math" w:eastAsiaTheme="minorEastAsia" w:hAnsi="Cambria Math" w:cs="Arial"/>
            </w:rPr>
            <m:t>s d=-0.87</m:t>
          </w:ins>
        </m:r>
      </m:oMath>
      <w:ins w:id="1196" w:author="Ava" w:date="2020-09-14T12:21:00Z">
        <w:r w:rsidR="009713AD">
          <w:rPr>
            <w:rFonts w:ascii="Arial" w:hAnsi="Arial" w:cs="Arial"/>
          </w:rPr>
          <w:t xml:space="preserve">). </w:t>
        </w:r>
      </w:ins>
    </w:p>
    <w:p w14:paraId="3ABADEF9" w14:textId="25B9BABF" w:rsidR="00617272" w:rsidDel="00CC577B" w:rsidRDefault="00617272">
      <w:pPr>
        <w:autoSpaceDE w:val="0"/>
        <w:autoSpaceDN w:val="0"/>
        <w:adjustRightInd w:val="0"/>
        <w:spacing w:before="240" w:after="16" w:line="276" w:lineRule="auto"/>
        <w:rPr>
          <w:del w:id="1197" w:author="Ava" w:date="2020-09-14T12:31:00Z"/>
          <w:rFonts w:ascii="Arial" w:hAnsi="Arial" w:cs="Arial"/>
        </w:rPr>
        <w:pPrChange w:id="1198" w:author="Ava" w:date="2020-09-14T17:51:00Z">
          <w:pPr>
            <w:autoSpaceDE w:val="0"/>
            <w:autoSpaceDN w:val="0"/>
            <w:adjustRightInd w:val="0"/>
            <w:spacing w:after="0" w:line="240" w:lineRule="auto"/>
            <w:ind w:firstLine="720"/>
          </w:pPr>
        </w:pPrChange>
      </w:pPr>
      <w:r>
        <w:rPr>
          <w:rFonts w:ascii="Arial" w:hAnsi="Arial" w:cs="Arial"/>
        </w:rPr>
        <w:t>A</w:t>
      </w:r>
      <w:r w:rsidRPr="00DD26DA">
        <w:rPr>
          <w:rFonts w:ascii="Arial" w:hAnsi="Arial" w:cs="Arial"/>
        </w:rPr>
        <w:t xml:space="preserve">ccuracy </w:t>
      </w:r>
      <w:r>
        <w:rPr>
          <w:rFonts w:ascii="Arial" w:hAnsi="Arial" w:cs="Arial"/>
        </w:rPr>
        <w:t xml:space="preserve">also </w:t>
      </w:r>
      <w:r w:rsidRPr="00DD26DA">
        <w:rPr>
          <w:rFonts w:ascii="Arial" w:hAnsi="Arial" w:cs="Arial"/>
        </w:rPr>
        <w:t xml:space="preserve">varied </w:t>
      </w:r>
      <w:r>
        <w:rPr>
          <w:rFonts w:ascii="Arial" w:hAnsi="Arial" w:cs="Arial"/>
        </w:rPr>
        <w:t>between the four words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=1</m:t>
        </m:r>
        <m:r>
          <w:ins w:id="1199" w:author="Ava" w:date="2020-09-14T12:25:00Z">
            <w:rPr>
              <w:rFonts w:ascii="Cambria Math" w:hAnsi="Cambria Math" w:cs="Arial"/>
            </w:rPr>
            <m:t>1.53</m:t>
          </w:ins>
        </m:r>
        <m:r>
          <w:del w:id="1200" w:author="Ava" w:date="2020-09-14T12:25:00Z">
            <w:rPr>
              <w:rFonts w:ascii="Cambria Math" w:hAnsi="Cambria Math" w:cs="Arial"/>
            </w:rPr>
            <m:t>06.14</m:t>
          </w:del>
        </m:r>
        <m:r>
          <w:rPr>
            <w:rFonts w:ascii="Cambria Math" w:hAnsi="Cambria Math" w:cs="Arial"/>
          </w:rPr>
          <m:t>, p&lt;0.0001</m:t>
        </m:r>
      </m:oMath>
      <w:r>
        <w:rPr>
          <w:rFonts w:ascii="Arial" w:hAnsi="Arial" w:cs="Arial"/>
        </w:rPr>
        <w:t xml:space="preserve">). </w:t>
      </w:r>
      <w:del w:id="1201" w:author="Ava" w:date="2020-09-14T12:25:00Z">
        <w:r w:rsidDel="00DB1531">
          <w:rPr>
            <w:rFonts w:ascii="Arial" w:hAnsi="Arial" w:cs="Arial"/>
          </w:rPr>
          <w:delText>(</w:delText>
        </w:r>
        <w:r w:rsidRPr="00C65E09" w:rsidDel="00DB1531">
          <w:rPr>
            <w:rFonts w:ascii="Arial" w:hAnsi="Arial" w:cs="Arial"/>
            <w:b/>
          </w:rPr>
          <w:delText>Fig. S1b</w:delText>
        </w:r>
        <w:r w:rsidDel="00DB1531">
          <w:rPr>
            <w:rFonts w:ascii="Arial" w:hAnsi="Arial" w:cs="Arial"/>
            <w:b/>
          </w:rPr>
          <w:delText>, Table S1a</w:delText>
        </w:r>
        <w:r w:rsidRPr="00DD26DA" w:rsidDel="00DB1531">
          <w:rPr>
            <w:rFonts w:ascii="Arial" w:hAnsi="Arial" w:cs="Arial"/>
          </w:rPr>
          <w:delText xml:space="preserve">) </w:delText>
        </w:r>
      </w:del>
      <w:r>
        <w:rPr>
          <w:rFonts w:ascii="Arial" w:hAnsi="Arial" w:cs="Arial"/>
        </w:rPr>
        <w:t xml:space="preserve">Specifically, between words </w:t>
      </w:r>
      <w:del w:id="1202" w:author="Ava" w:date="2020-09-14T12:26:00Z">
        <w:r w:rsidRPr="00DB1531" w:rsidDel="00DB1531">
          <w:rPr>
            <w:rFonts w:ascii="Arial" w:hAnsi="Arial" w:cs="Arial"/>
            <w:i/>
            <w:rPrChange w:id="1203" w:author="Ava" w:date="2020-09-14T12:29:00Z">
              <w:rPr>
                <w:rFonts w:ascii="Arial" w:hAnsi="Arial" w:cs="Arial"/>
              </w:rPr>
            </w:rPrChange>
          </w:rPr>
          <w:delText>nugadi and rokise (</w:delText>
        </w:r>
        <m:oMath>
          <m:r>
            <w:rPr>
              <w:rFonts w:ascii="Cambria Math" w:hAnsi="Cambria Math" w:cs="Arial"/>
              <w:rPrChange w:id="1204" w:author="Ava" w:date="2020-09-14T12:29:00Z">
                <w:rPr>
                  <w:rFonts w:ascii="Cambria Math" w:hAnsi="Cambria Math" w:cs="Arial"/>
                </w:rPr>
              </w:rPrChange>
            </w:rPr>
            <m:t>t</m:t>
          </m:r>
          <m:d>
            <m:dPr>
              <m:ctrlPr>
                <w:rPr>
                  <w:rFonts w:ascii="Cambria Math" w:hAnsi="Cambria Math" w:cs="Arial"/>
                  <w:i/>
                </w:rPr>
              </m:ctrlPr>
            </m:dPr>
            <m:e>
              <m:r>
                <w:rPr>
                  <w:rFonts w:ascii="Cambria Math" w:hAnsi="Cambria Math" w:cs="Arial"/>
                  <w:rPrChange w:id="1205" w:author="Ava" w:date="2020-09-14T12:29:00Z">
                    <w:rPr>
                      <w:rFonts w:ascii="Cambria Math" w:hAnsi="Cambria Math" w:cs="Arial"/>
                    </w:rPr>
                  </w:rPrChange>
                </w:rPr>
                <m:t>13557</m:t>
              </m:r>
            </m:e>
          </m:d>
          <m:r>
            <w:rPr>
              <w:rFonts w:ascii="Cambria Math" w:hAnsi="Cambria Math" w:cs="Arial"/>
              <w:rPrChange w:id="1206" w:author="Ava" w:date="2020-09-14T12:29:00Z">
                <w:rPr>
                  <w:rFonts w:ascii="Cambria Math" w:hAnsi="Cambria Math" w:cs="Arial"/>
                </w:rPr>
              </w:rPrChange>
            </w:rPr>
            <m:t>=4.61, p&lt;0.0001</m:t>
          </m:r>
        </m:oMath>
        <w:r w:rsidRPr="00DB1531" w:rsidDel="00DB1531">
          <w:rPr>
            <w:rFonts w:ascii="Arial" w:hAnsi="Arial" w:cs="Arial"/>
            <w:i/>
            <w:rPrChange w:id="1207" w:author="Ava" w:date="2020-09-14T12:29:00Z">
              <w:rPr>
                <w:rFonts w:ascii="Arial" w:hAnsi="Arial" w:cs="Arial"/>
              </w:rPr>
            </w:rPrChange>
          </w:rPr>
          <w:delText xml:space="preserve">), </w:delText>
        </w:r>
      </w:del>
      <w:proofErr w:type="spellStart"/>
      <w:r w:rsidRPr="00DB1531">
        <w:rPr>
          <w:rFonts w:ascii="Arial" w:hAnsi="Arial" w:cs="Arial"/>
          <w:i/>
          <w:rPrChange w:id="1208" w:author="Ava" w:date="2020-09-14T12:29:00Z">
            <w:rPr>
              <w:rFonts w:ascii="Arial" w:hAnsi="Arial" w:cs="Arial"/>
            </w:rPr>
          </w:rPrChange>
        </w:rPr>
        <w:t>nugadi</w:t>
      </w:r>
      <w:proofErr w:type="spellEnd"/>
      <w:r>
        <w:rPr>
          <w:rFonts w:ascii="Arial" w:hAnsi="Arial" w:cs="Arial"/>
        </w:rPr>
        <w:t xml:space="preserve"> and </w:t>
      </w:r>
      <w:proofErr w:type="spellStart"/>
      <w:r w:rsidRPr="00DB1531">
        <w:rPr>
          <w:rFonts w:ascii="Arial" w:hAnsi="Arial" w:cs="Arial"/>
          <w:i/>
          <w:rPrChange w:id="1209" w:author="Ava" w:date="2020-09-14T12:29:00Z">
            <w:rPr>
              <w:rFonts w:ascii="Arial" w:hAnsi="Arial" w:cs="Arial"/>
            </w:rPr>
          </w:rPrChange>
        </w:rPr>
        <w:t>zabetu</w:t>
      </w:r>
      <w:proofErr w:type="spellEnd"/>
      <w:r>
        <w:rPr>
          <w:rFonts w:ascii="Arial" w:hAnsi="Arial" w:cs="Arial"/>
        </w:rPr>
        <w:t xml:space="preserve"> (</w:t>
      </w:r>
      <m:oMath>
        <m:r>
          <w:rPr>
            <w:rFonts w:ascii="Cambria Math" w:hAnsi="Cambria Math" w:cs="Arial"/>
          </w:rPr>
          <m:t>t</m:t>
        </m:r>
        <m:d>
          <m:dPr>
            <m:ctrlPr>
              <w:rPr>
                <w:rFonts w:ascii="Cambria Math" w:hAnsi="Cambria Math" w:cs="Arial"/>
                <w:i/>
              </w:rPr>
            </m:ctrlPr>
          </m:dPr>
          <m:e>
            <m:r>
              <w:del w:id="1210" w:author="Ava" w:date="2020-09-14T12:26:00Z">
                <w:rPr>
                  <w:rFonts w:ascii="Cambria Math" w:hAnsi="Cambria Math" w:cs="Arial"/>
                </w:rPr>
                <m:t>13557</m:t>
              </w:del>
            </m:r>
            <m:r>
              <w:ins w:id="1211" w:author="Ava" w:date="2020-09-14T12:26:00Z">
                <w:rPr>
                  <w:rFonts w:ascii="Cambria Math" w:hAnsi="Cambria Math" w:cs="Arial"/>
                </w:rPr>
                <m:t>128</m:t>
              </w:ins>
            </m:r>
          </m:e>
        </m:d>
        <m:r>
          <w:rPr>
            <w:rFonts w:ascii="Cambria Math" w:hAnsi="Cambria Math" w:cs="Arial"/>
          </w:rPr>
          <m:t>=</m:t>
        </m:r>
        <m:r>
          <w:ins w:id="1212" w:author="Ava" w:date="2020-09-14T12:26:00Z">
            <w:rPr>
              <w:rFonts w:ascii="Cambria Math" w:hAnsi="Cambria Math" w:cs="Arial"/>
            </w:rPr>
            <m:t>5.52</m:t>
          </w:ins>
        </m:r>
        <m:r>
          <w:del w:id="1213" w:author="Ava" w:date="2020-09-14T12:26:00Z">
            <w:rPr>
              <w:rFonts w:ascii="Cambria Math" w:hAnsi="Cambria Math" w:cs="Arial"/>
            </w:rPr>
            <m:t>16.92</m:t>
          </w:del>
        </m:r>
        <m:r>
          <w:rPr>
            <w:rFonts w:ascii="Cambria Math" w:hAnsi="Cambria Math" w:cs="Arial"/>
          </w:rPr>
          <m:t>, p&lt;0.0001</m:t>
        </m:r>
        <m:r>
          <w:ins w:id="1214" w:author="Ava" w:date="2020-09-14T12:30:00Z">
            <w:rPr>
              <w:rFonts w:ascii="Cambria Math" w:hAnsi="Cambria Math" w:cs="Arial"/>
            </w:rPr>
            <m:t>, Cohe</m:t>
          </w:ins>
        </m:r>
        <m:sSup>
          <m:sSupPr>
            <m:ctrlPr>
              <w:ins w:id="1215" w:author="Ava" w:date="2020-09-14T12:30:00Z">
                <w:rPr>
                  <w:rFonts w:ascii="Cambria Math" w:hAnsi="Cambria Math" w:cs="Arial"/>
                  <w:i/>
                </w:rPr>
              </w:ins>
            </m:ctrlPr>
          </m:sSupPr>
          <m:e>
            <m:r>
              <w:ins w:id="1216" w:author="Ava" w:date="2020-09-14T12:30:00Z">
                <w:rPr>
                  <w:rFonts w:ascii="Cambria Math" w:hAnsi="Cambria Math" w:cs="Arial"/>
                </w:rPr>
                <m:t>n</m:t>
              </w:ins>
            </m:r>
          </m:e>
          <m:sup>
            <m:r>
              <w:ins w:id="1217" w:author="Ava" w:date="2020-09-14T12:30:00Z">
                <w:rPr>
                  <w:rFonts w:ascii="Cambria Math" w:hAnsi="Cambria Math" w:cs="Arial"/>
                </w:rPr>
                <m:t>'</m:t>
              </w:ins>
            </m:r>
          </m:sup>
        </m:sSup>
        <m:r>
          <w:ins w:id="1218" w:author="Ava" w:date="2020-09-14T12:30:00Z">
            <w:rPr>
              <w:rFonts w:ascii="Cambria Math" w:hAnsi="Cambria Math" w:cs="Arial"/>
            </w:rPr>
            <m:t>s d=1.356</m:t>
          </w:ins>
        </m:r>
      </m:oMath>
      <w:r>
        <w:rPr>
          <w:rFonts w:ascii="Arial" w:hAnsi="Arial" w:cs="Arial"/>
        </w:rPr>
        <w:t xml:space="preserve">), </w:t>
      </w:r>
      <w:proofErr w:type="spellStart"/>
      <w:r w:rsidRPr="00DB1531">
        <w:rPr>
          <w:rFonts w:ascii="Arial" w:hAnsi="Arial" w:cs="Arial"/>
          <w:i/>
          <w:rPrChange w:id="1219" w:author="Ava" w:date="2020-09-14T12:29:00Z">
            <w:rPr>
              <w:rFonts w:ascii="Arial" w:hAnsi="Arial" w:cs="Arial"/>
            </w:rPr>
          </w:rPrChange>
        </w:rPr>
        <w:t>rokise</w:t>
      </w:r>
      <w:proofErr w:type="spellEnd"/>
      <w:r>
        <w:rPr>
          <w:rFonts w:ascii="Arial" w:hAnsi="Arial" w:cs="Arial"/>
        </w:rPr>
        <w:t xml:space="preserve"> and </w:t>
      </w:r>
      <w:proofErr w:type="spellStart"/>
      <w:r w:rsidRPr="00DB1531">
        <w:rPr>
          <w:rFonts w:ascii="Arial" w:hAnsi="Arial" w:cs="Arial"/>
          <w:i/>
          <w:rPrChange w:id="1220" w:author="Ava" w:date="2020-09-14T12:29:00Z">
            <w:rPr>
              <w:rFonts w:ascii="Arial" w:hAnsi="Arial" w:cs="Arial"/>
            </w:rPr>
          </w:rPrChange>
        </w:rPr>
        <w:t>zabetu</w:t>
      </w:r>
      <w:proofErr w:type="spellEnd"/>
      <w:r>
        <w:rPr>
          <w:rFonts w:ascii="Arial" w:hAnsi="Arial" w:cs="Arial"/>
        </w:rPr>
        <w:t xml:space="preserve"> (</w:t>
      </w:r>
      <m:oMath>
        <m:r>
          <w:rPr>
            <w:rFonts w:ascii="Cambria Math" w:hAnsi="Cambria Math" w:cs="Arial"/>
          </w:rPr>
          <m:t>t</m:t>
        </m:r>
        <m:d>
          <m:dPr>
            <m:ctrlPr>
              <w:rPr>
                <w:rFonts w:ascii="Cambria Math" w:hAnsi="Cambria Math" w:cs="Arial"/>
                <w:i/>
              </w:rPr>
            </m:ctrlPr>
          </m:dPr>
          <m:e>
            <m:r>
              <w:ins w:id="1221" w:author="Ava" w:date="2020-09-14T12:27:00Z">
                <w:rPr>
                  <w:rFonts w:ascii="Cambria Math" w:hAnsi="Cambria Math" w:cs="Arial"/>
                </w:rPr>
                <m:t>128</m:t>
              </w:ins>
            </m:r>
            <m:r>
              <w:del w:id="1222" w:author="Ava" w:date="2020-09-14T12:27:00Z">
                <w:rPr>
                  <w:rFonts w:ascii="Cambria Math" w:hAnsi="Cambria Math" w:cs="Arial"/>
                </w:rPr>
                <m:t>13557</m:t>
              </w:del>
            </m:r>
          </m:e>
        </m:d>
        <m:r>
          <w:rPr>
            <w:rFonts w:ascii="Cambria Math" w:hAnsi="Cambria Math" w:cs="Arial"/>
          </w:rPr>
          <m:t>=</m:t>
        </m:r>
        <m:r>
          <w:ins w:id="1223" w:author="Ava" w:date="2020-09-14T12:27:00Z">
            <w:rPr>
              <w:rFonts w:ascii="Cambria Math" w:hAnsi="Cambria Math" w:cs="Arial"/>
            </w:rPr>
            <m:t>4.15</m:t>
          </w:ins>
        </m:r>
        <m:r>
          <w:del w:id="1224" w:author="Ava" w:date="2020-09-14T12:27:00Z">
            <w:rPr>
              <w:rFonts w:ascii="Cambria Math" w:hAnsi="Cambria Math" w:cs="Arial"/>
            </w:rPr>
            <m:t>12.29</m:t>
          </w:del>
        </m:r>
        <m:r>
          <w:rPr>
            <w:rFonts w:ascii="Cambria Math" w:hAnsi="Cambria Math" w:cs="Arial"/>
          </w:rPr>
          <m:t>, p</m:t>
        </m:r>
        <m:r>
          <w:ins w:id="1225" w:author="Ava" w:date="2020-09-14T12:27:00Z">
            <w:rPr>
              <w:rFonts w:ascii="Cambria Math" w:eastAsiaTheme="minorEastAsia" w:hAnsi="Cambria Math" w:cs="Arial"/>
            </w:rPr>
            <m:t>=0.0003</m:t>
          </w:ins>
        </m:r>
        <m:r>
          <w:ins w:id="1226" w:author="Ava" w:date="2020-09-14T12:30:00Z">
            <w:rPr>
              <w:rFonts w:ascii="Cambria Math" w:eastAsiaTheme="minorEastAsia" w:hAnsi="Cambria Math" w:cs="Arial"/>
            </w:rPr>
            <m:t>, Cohe</m:t>
          </w:ins>
        </m:r>
        <m:sSup>
          <m:sSupPr>
            <m:ctrlPr>
              <w:ins w:id="1227" w:author="Ava" w:date="2020-09-14T12:30:00Z">
                <w:rPr>
                  <w:rFonts w:ascii="Cambria Math" w:eastAsiaTheme="minorEastAsia" w:hAnsi="Cambria Math" w:cs="Arial"/>
                  <w:i/>
                </w:rPr>
              </w:ins>
            </m:ctrlPr>
          </m:sSupPr>
          <m:e>
            <m:r>
              <w:ins w:id="1228" w:author="Ava" w:date="2020-09-14T12:30:00Z">
                <w:rPr>
                  <w:rFonts w:ascii="Cambria Math" w:eastAsiaTheme="minorEastAsia" w:hAnsi="Cambria Math" w:cs="Arial"/>
                </w:rPr>
                <m:t>n</m:t>
              </w:ins>
            </m:r>
          </m:e>
          <m:sup>
            <m:r>
              <w:ins w:id="1229" w:author="Ava" w:date="2020-09-14T12:30:00Z">
                <w:rPr>
                  <w:rFonts w:ascii="Cambria Math" w:eastAsiaTheme="minorEastAsia" w:hAnsi="Cambria Math" w:cs="Arial"/>
                </w:rPr>
                <m:t>'</m:t>
              </w:ins>
            </m:r>
          </m:sup>
        </m:sSup>
        <m:r>
          <w:ins w:id="1230" w:author="Ava" w:date="2020-09-14T12:30:00Z">
            <w:rPr>
              <w:rFonts w:ascii="Cambria Math" w:eastAsiaTheme="minorEastAsia" w:hAnsi="Cambria Math" w:cs="Arial"/>
            </w:rPr>
            <m:t>s d=1.02</m:t>
          </w:ins>
        </m:r>
        <m:r>
          <w:del w:id="1231" w:author="Ava" w:date="2020-09-14T12:27:00Z">
            <w:rPr>
              <w:rFonts w:ascii="Cambria Math" w:hAnsi="Cambria Math" w:cs="Arial"/>
            </w:rPr>
            <m:t>&lt;0.0001</m:t>
          </w:del>
        </m:r>
      </m:oMath>
      <w:r>
        <w:rPr>
          <w:rFonts w:ascii="Arial" w:hAnsi="Arial" w:cs="Arial"/>
        </w:rPr>
        <w:t xml:space="preserve">), and </w:t>
      </w:r>
      <w:proofErr w:type="spellStart"/>
      <w:r w:rsidRPr="00DB1531">
        <w:rPr>
          <w:rFonts w:ascii="Arial" w:hAnsi="Arial" w:cs="Arial"/>
          <w:i/>
          <w:rPrChange w:id="1232" w:author="Ava" w:date="2020-09-14T12:29:00Z">
            <w:rPr>
              <w:rFonts w:ascii="Arial" w:hAnsi="Arial" w:cs="Arial"/>
            </w:rPr>
          </w:rPrChange>
        </w:rPr>
        <w:t>mipola</w:t>
      </w:r>
      <w:proofErr w:type="spellEnd"/>
      <w:r>
        <w:rPr>
          <w:rFonts w:ascii="Arial" w:hAnsi="Arial" w:cs="Arial"/>
        </w:rPr>
        <w:t xml:space="preserve"> and </w:t>
      </w:r>
      <w:proofErr w:type="spellStart"/>
      <w:r w:rsidRPr="00DB1531">
        <w:rPr>
          <w:rFonts w:ascii="Arial" w:hAnsi="Arial" w:cs="Arial"/>
          <w:i/>
          <w:rPrChange w:id="1233" w:author="Ava" w:date="2020-09-14T12:29:00Z">
            <w:rPr>
              <w:rFonts w:ascii="Arial" w:hAnsi="Arial" w:cs="Arial"/>
            </w:rPr>
          </w:rPrChange>
        </w:rPr>
        <w:t>zabetu</w:t>
      </w:r>
      <w:proofErr w:type="spellEnd"/>
      <w:r>
        <w:rPr>
          <w:rFonts w:ascii="Arial" w:hAnsi="Arial" w:cs="Arial"/>
        </w:rPr>
        <w:t xml:space="preserve"> (</w:t>
      </w:r>
      <m:oMath>
        <m:r>
          <w:rPr>
            <w:rFonts w:ascii="Cambria Math" w:hAnsi="Cambria Math" w:cs="Arial"/>
          </w:rPr>
          <m:t>t</m:t>
        </m:r>
        <m:d>
          <m:dPr>
            <m:ctrlPr>
              <w:rPr>
                <w:rFonts w:ascii="Cambria Math" w:hAnsi="Cambria Math" w:cs="Arial"/>
                <w:i/>
              </w:rPr>
            </m:ctrlPr>
          </m:dPr>
          <m:e>
            <m:r>
              <w:del w:id="1234" w:author="Ava" w:date="2020-09-14T12:27:00Z">
                <w:rPr>
                  <w:rFonts w:ascii="Cambria Math" w:hAnsi="Cambria Math" w:cs="Arial"/>
                </w:rPr>
                <m:t>13557</m:t>
              </w:del>
            </m:r>
            <m:r>
              <w:ins w:id="1235" w:author="Ava" w:date="2020-09-14T12:27:00Z">
                <w:rPr>
                  <w:rFonts w:ascii="Cambria Math" w:hAnsi="Cambria Math" w:cs="Arial"/>
                </w:rPr>
                <m:t>128</m:t>
              </w:ins>
            </m:r>
          </m:e>
        </m:d>
        <m:r>
          <w:rPr>
            <w:rFonts w:ascii="Cambria Math" w:hAnsi="Cambria Math" w:cs="Arial"/>
          </w:rPr>
          <m:t>=</m:t>
        </m:r>
        <m:r>
          <w:ins w:id="1236" w:author="Ava" w:date="2020-09-14T12:27:00Z">
            <w:rPr>
              <w:rFonts w:ascii="Cambria Math" w:hAnsi="Cambria Math" w:cs="Arial"/>
            </w:rPr>
            <m:t>4.25</m:t>
          </w:ins>
        </m:r>
        <m:r>
          <w:del w:id="1237" w:author="Ava" w:date="2020-09-14T12:27:00Z">
            <w:rPr>
              <w:rFonts w:ascii="Cambria Math" w:hAnsi="Cambria Math" w:cs="Arial"/>
            </w:rPr>
            <m:t>12.87</m:t>
          </w:del>
        </m:r>
        <m:r>
          <w:rPr>
            <w:rFonts w:ascii="Cambria Math" w:hAnsi="Cambria Math" w:cs="Arial"/>
          </w:rPr>
          <m:t xml:space="preserve">, </m:t>
        </m:r>
        <m:r>
          <w:ins w:id="1238" w:author="Ava" w:date="2020-09-14T12:28:00Z">
            <w:rPr>
              <w:rFonts w:ascii="Cambria Math" w:hAnsi="Cambria Math" w:cs="Arial"/>
            </w:rPr>
            <m:t>p=</m:t>
          </w:ins>
        </m:r>
        <m:r>
          <w:del w:id="1239" w:author="Ava" w:date="2020-09-14T12:28:00Z">
            <w:rPr>
              <w:rFonts w:ascii="Cambria Math" w:hAnsi="Cambria Math" w:cs="Arial"/>
            </w:rPr>
            <m:t>p&lt;</m:t>
          </w:del>
        </m:r>
        <m:r>
          <w:rPr>
            <w:rFonts w:ascii="Cambria Math" w:hAnsi="Cambria Math" w:cs="Arial"/>
          </w:rPr>
          <m:t xml:space="preserve"> 0.000</m:t>
        </m:r>
        <m:r>
          <w:ins w:id="1240" w:author="Ava" w:date="2020-09-14T12:27:00Z">
            <w:rPr>
              <w:rFonts w:ascii="Cambria Math" w:hAnsi="Cambria Math" w:cs="Arial"/>
            </w:rPr>
            <m:t>2</m:t>
          </w:ins>
        </m:r>
        <m:r>
          <w:ins w:id="1241" w:author="Ava" w:date="2020-09-14T12:30:00Z">
            <w:rPr>
              <w:rFonts w:ascii="Cambria Math" w:hAnsi="Cambria Math" w:cs="Arial"/>
            </w:rPr>
            <m:t>, Cohe</m:t>
          </w:ins>
        </m:r>
        <m:sSup>
          <m:sSupPr>
            <m:ctrlPr>
              <w:ins w:id="1242" w:author="Ava" w:date="2020-09-14T12:30:00Z">
                <w:rPr>
                  <w:rFonts w:ascii="Cambria Math" w:hAnsi="Cambria Math" w:cs="Arial"/>
                  <w:i/>
                </w:rPr>
              </w:ins>
            </m:ctrlPr>
          </m:sSupPr>
          <m:e>
            <m:r>
              <w:ins w:id="1243" w:author="Ava" w:date="2020-09-14T12:30:00Z">
                <w:rPr>
                  <w:rFonts w:ascii="Cambria Math" w:hAnsi="Cambria Math" w:cs="Arial"/>
                </w:rPr>
                <m:t>n</m:t>
              </w:ins>
            </m:r>
          </m:e>
          <m:sup>
            <m:r>
              <w:ins w:id="1244" w:author="Ava" w:date="2020-09-14T12:30:00Z">
                <w:rPr>
                  <w:rFonts w:ascii="Cambria Math" w:hAnsi="Cambria Math" w:cs="Arial"/>
                </w:rPr>
                <m:t>'</m:t>
              </w:ins>
            </m:r>
          </m:sup>
        </m:sSup>
        <m:r>
          <w:ins w:id="1245" w:author="Ava" w:date="2020-09-14T12:30:00Z">
            <w:rPr>
              <w:rFonts w:ascii="Cambria Math" w:hAnsi="Cambria Math" w:cs="Arial"/>
            </w:rPr>
            <m:t>s d=1.04</m:t>
          </w:ins>
        </m:r>
        <m:r>
          <w:del w:id="1246" w:author="Ava" w:date="2020-09-14T12:27:00Z">
            <w:rPr>
              <w:rFonts w:ascii="Cambria Math" w:hAnsi="Cambria Math" w:cs="Arial"/>
            </w:rPr>
            <m:t>1</m:t>
          </w:del>
        </m:r>
      </m:oMath>
      <w:r>
        <w:rPr>
          <w:rFonts w:ascii="Arial" w:hAnsi="Arial" w:cs="Arial"/>
        </w:rPr>
        <w:t xml:space="preserve">). </w:t>
      </w:r>
      <w:ins w:id="1247" w:author="Ava" w:date="2020-09-14T12:40:00Z">
        <w:r w:rsidR="00FF218D">
          <w:rPr>
            <w:rFonts w:ascii="Arial" w:hAnsi="Arial" w:cs="Arial"/>
          </w:rPr>
          <w:t>(</w:t>
        </w:r>
        <w:r w:rsidR="00FF218D" w:rsidRPr="00FF218D">
          <w:rPr>
            <w:rFonts w:ascii="Arial" w:hAnsi="Arial" w:cs="Arial"/>
            <w:b/>
            <w:rPrChange w:id="1248" w:author="Ava" w:date="2020-09-14T12:40:00Z">
              <w:rPr>
                <w:rFonts w:ascii="Arial" w:hAnsi="Arial" w:cs="Arial"/>
              </w:rPr>
            </w:rPrChange>
          </w:rPr>
          <w:t>Table S1a</w:t>
        </w:r>
        <w:r w:rsidR="00FF218D">
          <w:rPr>
            <w:rFonts w:ascii="Arial" w:hAnsi="Arial" w:cs="Arial"/>
          </w:rPr>
          <w:t xml:space="preserve">.) </w:t>
        </w:r>
      </w:ins>
      <w:ins w:id="1249" w:author="Ava" w:date="2020-09-14T12:28:00Z">
        <w:r w:rsidR="00DB1531">
          <w:rPr>
            <w:rFonts w:ascii="Arial" w:hAnsi="Arial" w:cs="Arial"/>
          </w:rPr>
          <w:t xml:space="preserve">This suggests that the accuracy was overall equal between all words except </w:t>
        </w:r>
        <w:proofErr w:type="spellStart"/>
        <w:r w:rsidR="00DB1531" w:rsidRPr="00DB1531">
          <w:rPr>
            <w:rFonts w:ascii="Arial" w:hAnsi="Arial" w:cs="Arial"/>
            <w:i/>
            <w:rPrChange w:id="1250" w:author="Ava" w:date="2020-09-14T12:29:00Z">
              <w:rPr>
                <w:rFonts w:ascii="Arial" w:hAnsi="Arial" w:cs="Arial"/>
              </w:rPr>
            </w:rPrChange>
          </w:rPr>
          <w:t>zabetu</w:t>
        </w:r>
        <w:proofErr w:type="spellEnd"/>
        <w:r w:rsidR="00DB1531">
          <w:rPr>
            <w:rFonts w:ascii="Arial" w:hAnsi="Arial" w:cs="Arial"/>
          </w:rPr>
          <w:t xml:space="preserve">, for which detection was more difficult. </w:t>
        </w:r>
      </w:ins>
      <w:r>
        <w:rPr>
          <w:rFonts w:ascii="Arial" w:hAnsi="Arial" w:cs="Arial"/>
        </w:rPr>
        <w:t xml:space="preserve"> </w:t>
      </w:r>
      <w:ins w:id="1251" w:author="Ava" w:date="2020-09-14T12:31:00Z">
        <w:r w:rsidR="00CC577B">
          <w:rPr>
            <w:rFonts w:ascii="Arial" w:hAnsi="Arial" w:cs="Arial"/>
          </w:rPr>
          <w:t>Finally, we found that syllable identity also affected detection accuracy</w:t>
        </w:r>
      </w:ins>
    </w:p>
    <w:p w14:paraId="2C3A17F3" w14:textId="61E994EB" w:rsidR="0015492F" w:rsidRDefault="00617272">
      <w:pPr>
        <w:autoSpaceDE w:val="0"/>
        <w:autoSpaceDN w:val="0"/>
        <w:adjustRightInd w:val="0"/>
        <w:spacing w:before="240" w:after="16" w:line="276" w:lineRule="auto"/>
        <w:rPr>
          <w:ins w:id="1252" w:author="Ava" w:date="2020-09-14T16:11:00Z"/>
          <w:rFonts w:ascii="Arial" w:hAnsi="Arial" w:cs="Arial"/>
        </w:rPr>
        <w:pPrChange w:id="1253" w:author="Ava" w:date="2020-09-14T17:51:00Z">
          <w:pPr>
            <w:autoSpaceDE w:val="0"/>
            <w:autoSpaceDN w:val="0"/>
            <w:adjustRightInd w:val="0"/>
            <w:spacing w:after="0" w:line="240" w:lineRule="auto"/>
            <w:ind w:firstLine="720"/>
          </w:pPr>
        </w:pPrChange>
      </w:pPr>
      <w:del w:id="1254" w:author="Ava" w:date="2020-09-14T12:31:00Z">
        <w:r w:rsidDel="00CC577B">
          <w:rPr>
            <w:rFonts w:ascii="Arial" w:hAnsi="Arial" w:cs="Arial"/>
          </w:rPr>
          <w:delText>Syllable identity additionally affected detection accuracy</w:delText>
        </w:r>
      </w:del>
      <w:r>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11</m:t>
            </m:r>
          </m:e>
        </m:d>
        <m:r>
          <w:rPr>
            <w:rFonts w:ascii="Cambria Math" w:hAnsi="Cambria Math" w:cs="Arial"/>
          </w:rPr>
          <m:t>=</m:t>
        </m:r>
        <m:r>
          <w:del w:id="1255" w:author="Ava" w:date="2020-09-14T12:42:00Z">
            <w:rPr>
              <w:rFonts w:ascii="Cambria Math" w:hAnsi="Cambria Math" w:cs="Arial"/>
            </w:rPr>
            <m:t>121.59</m:t>
          </w:del>
        </m:r>
        <m:r>
          <w:ins w:id="1256" w:author="Ava" w:date="2020-09-14T12:42:00Z">
            <w:rPr>
              <w:rFonts w:ascii="Cambria Math" w:hAnsi="Cambria Math" w:cs="Arial"/>
            </w:rPr>
            <m:t>20.38</m:t>
          </w:ins>
        </m:r>
        <m:r>
          <w:rPr>
            <w:rFonts w:ascii="Cambria Math" w:hAnsi="Cambria Math" w:cs="Arial"/>
          </w:rPr>
          <m:t>,p&lt;0.0001</m:t>
        </m:r>
      </m:oMath>
      <w:r>
        <w:rPr>
          <w:rFonts w:ascii="Arial" w:hAnsi="Arial" w:cs="Arial"/>
        </w:rPr>
        <w:t xml:space="preserve">). </w:t>
      </w:r>
      <w:del w:id="1257" w:author="Ava" w:date="2020-09-14T12:31:00Z">
        <w:r w:rsidRPr="00DD26DA" w:rsidDel="00CC577B">
          <w:rPr>
            <w:rFonts w:ascii="Arial" w:hAnsi="Arial" w:cs="Arial"/>
          </w:rPr>
          <w:delText>(</w:delText>
        </w:r>
        <w:r w:rsidDel="00CC577B">
          <w:rPr>
            <w:rFonts w:ascii="Arial" w:hAnsi="Arial" w:cs="Arial"/>
            <w:b/>
          </w:rPr>
          <w:delText>Fig. S1</w:delText>
        </w:r>
        <w:r w:rsidRPr="00C65E09" w:rsidDel="00CC577B">
          <w:rPr>
            <w:rFonts w:ascii="Arial" w:hAnsi="Arial" w:cs="Arial"/>
            <w:b/>
          </w:rPr>
          <w:delText>c</w:delText>
        </w:r>
        <w:r w:rsidDel="00CC577B">
          <w:rPr>
            <w:rFonts w:ascii="Arial" w:hAnsi="Arial" w:cs="Arial"/>
            <w:b/>
          </w:rPr>
          <w:delText>, Table S1c</w:delText>
        </w:r>
        <w:r w:rsidRPr="00DD26DA" w:rsidDel="00CC577B">
          <w:rPr>
            <w:rFonts w:ascii="Arial" w:hAnsi="Arial" w:cs="Arial"/>
          </w:rPr>
          <w:delText>)</w:delText>
        </w:r>
        <w:r w:rsidDel="00CC577B">
          <w:rPr>
            <w:rFonts w:ascii="Arial" w:hAnsi="Arial" w:cs="Arial"/>
          </w:rPr>
          <w:delText xml:space="preserve"> </w:delText>
        </w:r>
      </w:del>
      <w:r>
        <w:rPr>
          <w:rFonts w:ascii="Arial" w:hAnsi="Arial" w:cs="Arial"/>
        </w:rPr>
        <w:t xml:space="preserve">Certain </w:t>
      </w:r>
      <w:r w:rsidRPr="00DD26DA">
        <w:rPr>
          <w:rFonts w:ascii="Arial" w:hAnsi="Arial" w:cs="Arial"/>
        </w:rPr>
        <w:t xml:space="preserve">CV syllable pairs may have been easier to detect than others, due to minor variations in </w:t>
      </w:r>
      <w:proofErr w:type="gramStart"/>
      <w:r w:rsidRPr="00DD26DA">
        <w:rPr>
          <w:rFonts w:ascii="Arial" w:hAnsi="Arial" w:cs="Arial"/>
        </w:rPr>
        <w:t>stimuli</w:t>
      </w:r>
      <w:proofErr w:type="gramEnd"/>
      <w:r w:rsidRPr="00DD26DA">
        <w:rPr>
          <w:rFonts w:ascii="Arial" w:hAnsi="Arial" w:cs="Arial"/>
        </w:rPr>
        <w:t xml:space="preserve"> acoustics. </w:t>
      </w:r>
      <w:ins w:id="1258" w:author="Ava" w:date="2020-09-14T12:41:00Z">
        <w:r w:rsidR="00FF218D">
          <w:rPr>
            <w:rFonts w:ascii="Arial" w:hAnsi="Arial" w:cs="Arial"/>
          </w:rPr>
          <w:t>(</w:t>
        </w:r>
        <w:r w:rsidR="00FF218D">
          <w:rPr>
            <w:rFonts w:ascii="Arial" w:hAnsi="Arial" w:cs="Arial"/>
            <w:b/>
          </w:rPr>
          <w:t xml:space="preserve">Table </w:t>
        </w:r>
        <w:proofErr w:type="gramStart"/>
        <w:r w:rsidR="00FF218D">
          <w:rPr>
            <w:rFonts w:ascii="Arial" w:hAnsi="Arial" w:cs="Arial"/>
            <w:b/>
          </w:rPr>
          <w:t>S1b.</w:t>
        </w:r>
      </w:ins>
      <w:ins w:id="1259" w:author="Ava" w:date="2020-09-14T13:16:00Z">
        <w:r w:rsidR="00717EFE">
          <w:rPr>
            <w:rFonts w:ascii="Arial" w:hAnsi="Arial" w:cs="Arial"/>
            <w:b/>
          </w:rPr>
          <w:t>,</w:t>
        </w:r>
        <w:proofErr w:type="gramEnd"/>
        <w:r w:rsidR="00717EFE">
          <w:rPr>
            <w:rFonts w:ascii="Arial" w:hAnsi="Arial" w:cs="Arial"/>
            <w:b/>
          </w:rPr>
          <w:t xml:space="preserve"> Fig. S1</w:t>
        </w:r>
        <w:r w:rsidR="00493EAB">
          <w:rPr>
            <w:rFonts w:ascii="Arial" w:hAnsi="Arial" w:cs="Arial"/>
            <w:b/>
          </w:rPr>
          <w:t>a</w:t>
        </w:r>
      </w:ins>
      <w:ins w:id="1260" w:author="Ava" w:date="2020-09-14T12:41:00Z">
        <w:r w:rsidR="00FF218D">
          <w:rPr>
            <w:rFonts w:ascii="Arial" w:hAnsi="Arial" w:cs="Arial"/>
          </w:rPr>
          <w:t>)</w:t>
        </w:r>
      </w:ins>
    </w:p>
    <w:p w14:paraId="64F79B4F" w14:textId="622D4009" w:rsidR="0015492F" w:rsidRDefault="0015492F">
      <w:pPr>
        <w:autoSpaceDE w:val="0"/>
        <w:autoSpaceDN w:val="0"/>
        <w:adjustRightInd w:val="0"/>
        <w:spacing w:before="240" w:after="16" w:line="276" w:lineRule="auto"/>
        <w:jc w:val="both"/>
        <w:rPr>
          <w:ins w:id="1261" w:author="Ava" w:date="2020-09-14T12:12:00Z"/>
          <w:rFonts w:ascii="Arial" w:hAnsi="Arial" w:cs="Arial"/>
        </w:rPr>
        <w:pPrChange w:id="1262" w:author="Ava" w:date="2020-09-14T18:03:00Z">
          <w:pPr>
            <w:autoSpaceDE w:val="0"/>
            <w:autoSpaceDN w:val="0"/>
            <w:adjustRightInd w:val="0"/>
            <w:spacing w:after="0" w:line="240" w:lineRule="auto"/>
            <w:ind w:firstLine="720"/>
          </w:pPr>
        </w:pPrChange>
      </w:pPr>
      <w:ins w:id="1263" w:author="Ava" w:date="2020-09-14T16:11:00Z">
        <w:r w:rsidRPr="00445F5B">
          <w:rPr>
            <w:rFonts w:ascii="Arial" w:hAnsi="Arial" w:cs="Arial"/>
          </w:rPr>
          <w:t>Given our observation that detection accuracy varied as a function of syllable identity, sought to validate the above results by regressing out the effect of individual syllable as a function of ordinal position. We ran a generalized mixed model with ordinal position and target syllable as fixed effects factors and subject as random effect factor, with the RT (in ms) as outcome variable. We then subtracted the resulting residual values for each data point from the raw RT, and re-ran the lesser model as specified above using the adjusted RT values. We still observed the main effect of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hAnsi="Cambria Math" w:cs="Arial"/>
            </w:rPr>
            <m:t>(2, N=33) = 538.53, p &lt; 0.0001,</m:t>
          </m:r>
          <m:r>
            <m:rPr>
              <m:nor/>
            </m:rPr>
            <w:rPr>
              <w:rFonts w:ascii="Cambria Math" w:hAnsi="Cambria Math" w:cs="Arial"/>
            </w:rPr>
            <m:t xml:space="preserve"> Type II</m:t>
          </m:r>
        </m:oMath>
        <w:r w:rsidRPr="001256D4">
          <w:rPr>
            <w:rFonts w:ascii="Arial" w:hAnsi="Arial" w:cs="Arial"/>
            <w:rPrChange w:id="1264" w:author="Ava" w:date="2020-09-14T18:19:00Z">
              <w:rPr>
                <w:rFonts w:ascii="Arial" w:hAnsi="Arial" w:cs="Arial"/>
                <w:i/>
              </w:rPr>
            </w:rPrChange>
          </w:rPr>
          <w:t>)</w:t>
        </w:r>
        <w:r>
          <w:rPr>
            <w:rFonts w:ascii="Arial" w:hAnsi="Arial" w:cs="Arial"/>
            <w:i/>
          </w:rPr>
          <w:t xml:space="preserve"> </w:t>
        </w:r>
        <w:r w:rsidRPr="00445F5B">
          <w:rPr>
            <w:rFonts w:ascii="Arial" w:hAnsi="Arial" w:cs="Arial"/>
          </w:rPr>
          <w:t>and</w:t>
        </w:r>
        <w:r>
          <w:rPr>
            <w:rFonts w:ascii="Arial" w:hAnsi="Arial" w:cs="Arial"/>
          </w:rPr>
          <w:t xml:space="preserve"> significant pairwise contrasts between all three levels of ordinal position (</w:t>
        </w:r>
        <m:oMath>
          <m:r>
            <w:rPr>
              <w:rFonts w:ascii="Cambria Math" w:hAnsi="Cambria Math" w:cs="Arial"/>
            </w:rPr>
            <m:t>p&lt;0.0001</m:t>
          </m:r>
        </m:oMath>
        <w:r>
          <w:rPr>
            <w:rFonts w:ascii="Arial" w:hAnsi="Arial" w:cs="Arial"/>
          </w:rPr>
          <w:t>). T</w:t>
        </w:r>
        <w:proofErr w:type="spellStart"/>
        <w:r w:rsidRPr="00445F5B">
          <w:rPr>
            <w:rFonts w:ascii="Arial" w:hAnsi="Arial" w:cs="Arial"/>
          </w:rPr>
          <w:t>herefore</w:t>
        </w:r>
        <w:proofErr w:type="spellEnd"/>
        <w:r>
          <w:rPr>
            <w:rFonts w:ascii="Arial" w:hAnsi="Arial" w:cs="Arial"/>
          </w:rPr>
          <w:t>, we</w:t>
        </w:r>
        <w:r w:rsidRPr="00445F5B">
          <w:rPr>
            <w:rFonts w:ascii="Arial" w:hAnsi="Arial" w:cs="Arial"/>
          </w:rPr>
          <w:t xml:space="preserve"> concluded that slight variations in the acoustics of our stimuli did not significantly affect our results</w:t>
        </w:r>
      </w:ins>
      <w:ins w:id="1265" w:author="Ava" w:date="2020-09-14T18:16:00Z">
        <w:r w:rsidR="001256D4">
          <w:rPr>
            <w:rFonts w:ascii="Arial" w:hAnsi="Arial" w:cs="Arial"/>
            <w:i/>
          </w:rPr>
          <w:t xml:space="preserve">. </w:t>
        </w:r>
      </w:ins>
      <w:ins w:id="1266" w:author="Ava" w:date="2020-09-14T16:11:00Z">
        <w:r>
          <w:rPr>
            <w:rFonts w:ascii="Arial" w:hAnsi="Arial" w:cs="Arial"/>
          </w:rPr>
          <w:t>In addition, to ensure that the difference in detection accuracy between ordinal positions did not affect the results, we ran the same model we used for our primary analyses with a subsample of RT data. Since accuracy varied between positions, the number of observations for each levels of factor ordinal position varied also. We subsampled our data set so that the observations for all ordinal positions were equal to the smallest group (</w:t>
        </w:r>
        <m:oMath>
          <m:r>
            <w:rPr>
              <w:rFonts w:ascii="Cambria Math" w:hAnsi="Cambria Math" w:cs="Arial"/>
            </w:rPr>
            <m:t>Nposition 1 = 2,654</m:t>
          </m:r>
        </m:oMath>
        <w:r>
          <w:rPr>
            <w:rFonts w:ascii="Arial" w:hAnsi="Arial" w:cs="Arial"/>
          </w:rPr>
          <w:t>). We observed the same main effect of ordinal position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 xml:space="preserve">=458.8,p&lt;0.0001, </m:t>
          </m:r>
          <m:r>
            <m:rPr>
              <m:nor/>
            </m:rPr>
            <w:rPr>
              <w:rFonts w:ascii="Cambria Math" w:hAnsi="Cambria Math" w:cs="Arial"/>
            </w:rPr>
            <m:t>Type II Wald Chisquare test</m:t>
          </m:r>
        </m:oMath>
        <w:r>
          <w:rPr>
            <w:rFonts w:ascii="Arial" w:hAnsi="Arial" w:cs="Arial"/>
          </w:rPr>
          <w:t>). All pairwise contrasts between ordinal positions reached significance (</w:t>
        </w:r>
        <m:oMath>
          <m:r>
            <w:rPr>
              <w:rFonts w:ascii="Cambria Math" w:hAnsi="Cambria Math" w:cs="Arial"/>
            </w:rPr>
            <m:t>p&lt;0.0001</m:t>
          </m:r>
        </m:oMath>
        <w:r>
          <w:rPr>
            <w:rFonts w:ascii="Arial" w:hAnsi="Arial" w:cs="Arial"/>
          </w:rPr>
          <w:t xml:space="preserve">). Given this result, </w:t>
        </w:r>
        <w:r>
          <w:rPr>
            <w:rFonts w:ascii="Arial" w:hAnsi="Arial" w:cs="Arial"/>
          </w:rPr>
          <w:lastRenderedPageBreak/>
          <w:t xml:space="preserve">and the fact that generalized mixed models are robust to unbalanced data sets, we concluded that the unequal number of observations between position levels did not skew our results. </w:t>
        </w:r>
      </w:ins>
    </w:p>
    <w:p w14:paraId="40157A09" w14:textId="66CFC298" w:rsidR="0051306F" w:rsidRPr="00621461" w:rsidDel="0051306F" w:rsidRDefault="0051306F">
      <w:pPr>
        <w:autoSpaceDE w:val="0"/>
        <w:autoSpaceDN w:val="0"/>
        <w:adjustRightInd w:val="0"/>
        <w:spacing w:before="240" w:after="16" w:line="276" w:lineRule="auto"/>
        <w:rPr>
          <w:del w:id="1267" w:author="Ava" w:date="2020-09-14T12:13:00Z"/>
          <w:rFonts w:ascii="Arial" w:hAnsi="Arial" w:cs="Arial"/>
        </w:rPr>
        <w:pPrChange w:id="1268" w:author="Ava" w:date="2020-09-14T17:51:00Z">
          <w:pPr>
            <w:autoSpaceDE w:val="0"/>
            <w:autoSpaceDN w:val="0"/>
            <w:adjustRightInd w:val="0"/>
            <w:spacing w:after="0" w:line="240" w:lineRule="auto"/>
            <w:ind w:firstLine="720"/>
          </w:pPr>
        </w:pPrChange>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47"/>
        <w:gridCol w:w="685"/>
        <w:gridCol w:w="685"/>
        <w:gridCol w:w="685"/>
        <w:gridCol w:w="685"/>
        <w:gridCol w:w="700"/>
      </w:tblGrid>
      <w:tr w:rsidR="00617272" w:rsidRPr="008D149B" w:rsidDel="0051306F" w14:paraId="6FA476F4" w14:textId="3D321AF4" w:rsidTr="008C3478">
        <w:trPr>
          <w:tblCellSpacing w:w="15" w:type="dxa"/>
          <w:jc w:val="center"/>
          <w:del w:id="1269" w:author="Ava" w:date="2020-09-14T12:13:00Z"/>
        </w:trPr>
        <w:tc>
          <w:tcPr>
            <w:tcW w:w="4525" w:type="dxa"/>
            <w:gridSpan w:val="6"/>
            <w:tcBorders>
              <w:bottom w:val="single" w:sz="6" w:space="0" w:color="000000"/>
            </w:tcBorders>
            <w:vAlign w:val="center"/>
            <w:hideMark/>
          </w:tcPr>
          <w:p w14:paraId="1F6E9059" w14:textId="4DDD4879" w:rsidR="00617272" w:rsidRPr="008D149B" w:rsidDel="0051306F" w:rsidRDefault="00617272">
            <w:pPr>
              <w:autoSpaceDE w:val="0"/>
              <w:autoSpaceDN w:val="0"/>
              <w:adjustRightInd w:val="0"/>
              <w:spacing w:before="240" w:after="16" w:line="276" w:lineRule="auto"/>
              <w:rPr>
                <w:del w:id="1270" w:author="Ava" w:date="2020-09-14T12:13:00Z"/>
                <w:rFonts w:ascii="Times New Roman" w:eastAsiaTheme="minorEastAsia" w:hAnsi="Times New Roman" w:cs="Times New Roman"/>
                <w:sz w:val="20"/>
                <w:szCs w:val="20"/>
              </w:rPr>
              <w:pPrChange w:id="1271" w:author="Ava" w:date="2020-09-14T17:51:00Z">
                <w:pPr>
                  <w:spacing w:after="0" w:line="240" w:lineRule="auto"/>
                </w:pPr>
              </w:pPrChange>
            </w:pPr>
          </w:p>
        </w:tc>
      </w:tr>
      <w:tr w:rsidR="00617272" w:rsidRPr="008D149B" w:rsidDel="0051306F" w14:paraId="719CCAF1" w14:textId="435F74F3" w:rsidTr="008C3478">
        <w:trPr>
          <w:tblCellSpacing w:w="15" w:type="dxa"/>
          <w:jc w:val="center"/>
          <w:del w:id="1272" w:author="Ava" w:date="2020-09-14T12:13:00Z"/>
        </w:trPr>
        <w:tc>
          <w:tcPr>
            <w:tcW w:w="4525" w:type="dxa"/>
            <w:gridSpan w:val="6"/>
            <w:tcBorders>
              <w:bottom w:val="single" w:sz="6" w:space="0" w:color="000000"/>
            </w:tcBorders>
            <w:vAlign w:val="center"/>
          </w:tcPr>
          <w:p w14:paraId="13745991" w14:textId="4640EA0B" w:rsidR="00617272" w:rsidRPr="00C856E8" w:rsidDel="0051306F" w:rsidRDefault="00617272">
            <w:pPr>
              <w:autoSpaceDE w:val="0"/>
              <w:autoSpaceDN w:val="0"/>
              <w:adjustRightInd w:val="0"/>
              <w:spacing w:before="240" w:after="16" w:line="276" w:lineRule="auto"/>
              <w:rPr>
                <w:del w:id="1273" w:author="Ava" w:date="2020-09-14T12:13:00Z"/>
                <w:rFonts w:ascii="Times New Roman" w:eastAsiaTheme="minorEastAsia" w:hAnsi="Times New Roman" w:cs="Times New Roman"/>
                <w:b/>
              </w:rPr>
              <w:pPrChange w:id="1274" w:author="Ava" w:date="2020-09-14T17:51:00Z">
                <w:pPr>
                  <w:spacing w:after="0" w:line="240" w:lineRule="auto"/>
                </w:pPr>
              </w:pPrChange>
            </w:pPr>
            <w:del w:id="1275" w:author="Ava" w:date="2020-09-14T12:13:00Z">
              <w:r w:rsidRPr="00C856E8" w:rsidDel="0051306F">
                <w:rPr>
                  <w:rFonts w:ascii="Times New Roman" w:eastAsiaTheme="minorEastAsia" w:hAnsi="Times New Roman" w:cs="Times New Roman"/>
                  <w:b/>
                </w:rPr>
                <w:delText>Table S1a</w:delText>
              </w:r>
            </w:del>
          </w:p>
        </w:tc>
      </w:tr>
      <w:tr w:rsidR="00617272" w:rsidRPr="008D149B" w:rsidDel="0051306F" w14:paraId="74489ED3" w14:textId="1C4EAF30" w:rsidTr="008C3478">
        <w:trPr>
          <w:tblCellSpacing w:w="15" w:type="dxa"/>
          <w:jc w:val="center"/>
          <w:del w:id="1276" w:author="Ava" w:date="2020-09-14T12:13:00Z"/>
        </w:trPr>
        <w:tc>
          <w:tcPr>
            <w:tcW w:w="960" w:type="dxa"/>
            <w:tcBorders>
              <w:bottom w:val="single" w:sz="4" w:space="0" w:color="auto"/>
            </w:tcBorders>
            <w:vAlign w:val="center"/>
            <w:hideMark/>
          </w:tcPr>
          <w:p w14:paraId="27227364" w14:textId="401656A9" w:rsidR="00617272" w:rsidRPr="008D149B" w:rsidDel="0051306F" w:rsidRDefault="00617272">
            <w:pPr>
              <w:autoSpaceDE w:val="0"/>
              <w:autoSpaceDN w:val="0"/>
              <w:adjustRightInd w:val="0"/>
              <w:spacing w:before="240" w:after="16" w:line="276" w:lineRule="auto"/>
              <w:rPr>
                <w:del w:id="1277" w:author="Ava" w:date="2020-09-14T12:13:00Z"/>
                <w:rFonts w:ascii="Times New Roman" w:eastAsia="Times New Roman" w:hAnsi="Times New Roman" w:cs="Times New Roman"/>
                <w:sz w:val="24"/>
                <w:szCs w:val="24"/>
              </w:rPr>
              <w:pPrChange w:id="1278" w:author="Ava" w:date="2020-09-14T17:51:00Z">
                <w:pPr>
                  <w:spacing w:after="0" w:line="240" w:lineRule="auto"/>
                </w:pPr>
              </w:pPrChange>
            </w:pPr>
            <w:del w:id="1279" w:author="Ava" w:date="2020-09-14T12:13:00Z">
              <w:r w:rsidRPr="008D149B" w:rsidDel="0051306F">
                <w:rPr>
                  <w:rFonts w:ascii="Times New Roman" w:eastAsia="Times New Roman" w:hAnsi="Times New Roman" w:cs="Times New Roman"/>
                  <w:sz w:val="24"/>
                  <w:szCs w:val="24"/>
                </w:rPr>
                <w:delText>word</w:delText>
              </w:r>
            </w:del>
          </w:p>
        </w:tc>
        <w:tc>
          <w:tcPr>
            <w:tcW w:w="0" w:type="auto"/>
            <w:tcBorders>
              <w:bottom w:val="single" w:sz="4" w:space="0" w:color="auto"/>
            </w:tcBorders>
            <w:vAlign w:val="center"/>
            <w:hideMark/>
          </w:tcPr>
          <w:p w14:paraId="6FB19645" w14:textId="340756B4" w:rsidR="00617272" w:rsidRPr="008D149B" w:rsidDel="0051306F" w:rsidRDefault="00617272">
            <w:pPr>
              <w:autoSpaceDE w:val="0"/>
              <w:autoSpaceDN w:val="0"/>
              <w:adjustRightInd w:val="0"/>
              <w:spacing w:before="240" w:after="16" w:line="276" w:lineRule="auto"/>
              <w:rPr>
                <w:del w:id="1280" w:author="Ava" w:date="2020-09-14T12:13:00Z"/>
                <w:rFonts w:ascii="Times New Roman" w:eastAsia="Times New Roman" w:hAnsi="Times New Roman" w:cs="Times New Roman"/>
                <w:sz w:val="24"/>
                <w:szCs w:val="24"/>
              </w:rPr>
              <w:pPrChange w:id="1281" w:author="Ava" w:date="2020-09-14T17:51:00Z">
                <w:pPr>
                  <w:spacing w:after="0" w:line="240" w:lineRule="auto"/>
                  <w:jc w:val="center"/>
                </w:pPr>
              </w:pPrChange>
            </w:pPr>
            <w:del w:id="1282" w:author="Ava" w:date="2020-09-14T12:13:00Z">
              <w:r w:rsidRPr="008D149B" w:rsidDel="0051306F">
                <w:rPr>
                  <w:rFonts w:ascii="Times New Roman" w:eastAsia="Times New Roman" w:hAnsi="Times New Roman" w:cs="Times New Roman"/>
                  <w:sz w:val="24"/>
                  <w:szCs w:val="24"/>
                </w:rPr>
                <w:delText>N</w:delText>
              </w:r>
            </w:del>
          </w:p>
        </w:tc>
        <w:tc>
          <w:tcPr>
            <w:tcW w:w="0" w:type="auto"/>
            <w:tcBorders>
              <w:bottom w:val="single" w:sz="4" w:space="0" w:color="auto"/>
            </w:tcBorders>
            <w:vAlign w:val="center"/>
            <w:hideMark/>
          </w:tcPr>
          <w:p w14:paraId="0ADED832" w14:textId="189611E8" w:rsidR="00617272" w:rsidRPr="008D149B" w:rsidDel="0051306F" w:rsidRDefault="00617272">
            <w:pPr>
              <w:autoSpaceDE w:val="0"/>
              <w:autoSpaceDN w:val="0"/>
              <w:adjustRightInd w:val="0"/>
              <w:spacing w:before="240" w:after="16" w:line="276" w:lineRule="auto"/>
              <w:rPr>
                <w:del w:id="1283" w:author="Ava" w:date="2020-09-14T12:13:00Z"/>
                <w:rFonts w:ascii="Times New Roman" w:eastAsia="Times New Roman" w:hAnsi="Times New Roman" w:cs="Times New Roman"/>
                <w:sz w:val="24"/>
                <w:szCs w:val="24"/>
              </w:rPr>
              <w:pPrChange w:id="1284" w:author="Ava" w:date="2020-09-14T17:51:00Z">
                <w:pPr>
                  <w:spacing w:after="0" w:line="240" w:lineRule="auto"/>
                  <w:jc w:val="center"/>
                </w:pPr>
              </w:pPrChange>
            </w:pPr>
            <w:del w:id="1285" w:author="Ava" w:date="2020-09-14T12:13:00Z">
              <w:r w:rsidRPr="008D149B" w:rsidDel="0051306F">
                <w:rPr>
                  <w:rFonts w:ascii="Times New Roman" w:eastAsia="Times New Roman" w:hAnsi="Times New Roman" w:cs="Times New Roman"/>
                  <w:sz w:val="24"/>
                  <w:szCs w:val="24"/>
                </w:rPr>
                <w:delText>mean</w:delText>
              </w:r>
            </w:del>
          </w:p>
        </w:tc>
        <w:tc>
          <w:tcPr>
            <w:tcW w:w="0" w:type="auto"/>
            <w:tcBorders>
              <w:bottom w:val="single" w:sz="4" w:space="0" w:color="auto"/>
            </w:tcBorders>
            <w:vAlign w:val="center"/>
            <w:hideMark/>
          </w:tcPr>
          <w:p w14:paraId="2218A4D9" w14:textId="5039B4F1" w:rsidR="00617272" w:rsidRPr="008D149B" w:rsidDel="0051306F" w:rsidRDefault="00617272">
            <w:pPr>
              <w:autoSpaceDE w:val="0"/>
              <w:autoSpaceDN w:val="0"/>
              <w:adjustRightInd w:val="0"/>
              <w:spacing w:before="240" w:after="16" w:line="276" w:lineRule="auto"/>
              <w:rPr>
                <w:del w:id="1286" w:author="Ava" w:date="2020-09-14T12:13:00Z"/>
                <w:rFonts w:ascii="Times New Roman" w:eastAsia="Times New Roman" w:hAnsi="Times New Roman" w:cs="Times New Roman"/>
                <w:sz w:val="24"/>
                <w:szCs w:val="24"/>
              </w:rPr>
              <w:pPrChange w:id="1287" w:author="Ava" w:date="2020-09-14T17:51:00Z">
                <w:pPr>
                  <w:spacing w:after="0" w:line="240" w:lineRule="auto"/>
                  <w:jc w:val="center"/>
                </w:pPr>
              </w:pPrChange>
            </w:pPr>
            <w:del w:id="1288" w:author="Ava" w:date="2020-09-14T12:13:00Z">
              <w:r w:rsidRPr="008D149B" w:rsidDel="0051306F">
                <w:rPr>
                  <w:rFonts w:ascii="Times New Roman" w:eastAsia="Times New Roman" w:hAnsi="Times New Roman" w:cs="Times New Roman"/>
                  <w:sz w:val="24"/>
                  <w:szCs w:val="24"/>
                </w:rPr>
                <w:delText>sd</w:delText>
              </w:r>
            </w:del>
          </w:p>
        </w:tc>
        <w:tc>
          <w:tcPr>
            <w:tcW w:w="0" w:type="auto"/>
            <w:tcBorders>
              <w:bottom w:val="single" w:sz="4" w:space="0" w:color="auto"/>
            </w:tcBorders>
            <w:vAlign w:val="center"/>
            <w:hideMark/>
          </w:tcPr>
          <w:p w14:paraId="2678D287" w14:textId="50DF5C37" w:rsidR="00617272" w:rsidRPr="008D149B" w:rsidDel="0051306F" w:rsidRDefault="00617272">
            <w:pPr>
              <w:autoSpaceDE w:val="0"/>
              <w:autoSpaceDN w:val="0"/>
              <w:adjustRightInd w:val="0"/>
              <w:spacing w:before="240" w:after="16" w:line="276" w:lineRule="auto"/>
              <w:rPr>
                <w:del w:id="1289" w:author="Ava" w:date="2020-09-14T12:13:00Z"/>
                <w:rFonts w:ascii="Times New Roman" w:eastAsia="Times New Roman" w:hAnsi="Times New Roman" w:cs="Times New Roman"/>
                <w:sz w:val="24"/>
                <w:szCs w:val="24"/>
              </w:rPr>
              <w:pPrChange w:id="1290" w:author="Ava" w:date="2020-09-14T17:51:00Z">
                <w:pPr>
                  <w:spacing w:after="0" w:line="240" w:lineRule="auto"/>
                  <w:jc w:val="center"/>
                </w:pPr>
              </w:pPrChange>
            </w:pPr>
            <w:del w:id="1291" w:author="Ava" w:date="2020-09-14T12:13:00Z">
              <w:r w:rsidRPr="008D149B" w:rsidDel="0051306F">
                <w:rPr>
                  <w:rFonts w:ascii="Times New Roman" w:eastAsia="Times New Roman" w:hAnsi="Times New Roman" w:cs="Times New Roman"/>
                  <w:sz w:val="24"/>
                  <w:szCs w:val="24"/>
                </w:rPr>
                <w:delText>se</w:delText>
              </w:r>
            </w:del>
          </w:p>
        </w:tc>
        <w:tc>
          <w:tcPr>
            <w:tcW w:w="255" w:type="dxa"/>
            <w:tcBorders>
              <w:bottom w:val="single" w:sz="4" w:space="0" w:color="auto"/>
            </w:tcBorders>
            <w:vAlign w:val="center"/>
            <w:hideMark/>
          </w:tcPr>
          <w:p w14:paraId="043159A4" w14:textId="23E17B94" w:rsidR="00617272" w:rsidRPr="008D149B" w:rsidDel="0051306F" w:rsidRDefault="00617272">
            <w:pPr>
              <w:autoSpaceDE w:val="0"/>
              <w:autoSpaceDN w:val="0"/>
              <w:adjustRightInd w:val="0"/>
              <w:spacing w:before="240" w:after="16" w:line="276" w:lineRule="auto"/>
              <w:rPr>
                <w:del w:id="1292" w:author="Ava" w:date="2020-09-14T12:13:00Z"/>
                <w:rFonts w:ascii="Times New Roman" w:eastAsia="Times New Roman" w:hAnsi="Times New Roman" w:cs="Times New Roman"/>
                <w:sz w:val="24"/>
                <w:szCs w:val="24"/>
              </w:rPr>
              <w:pPrChange w:id="1293" w:author="Ava" w:date="2020-09-14T17:51:00Z">
                <w:pPr>
                  <w:spacing w:after="0" w:line="240" w:lineRule="auto"/>
                  <w:jc w:val="center"/>
                </w:pPr>
              </w:pPrChange>
            </w:pPr>
            <w:del w:id="1294" w:author="Ava" w:date="2020-09-14T12:13:00Z">
              <w:r w:rsidRPr="008D149B" w:rsidDel="0051306F">
                <w:rPr>
                  <w:rFonts w:ascii="Times New Roman" w:eastAsia="Times New Roman" w:hAnsi="Times New Roman" w:cs="Times New Roman"/>
                  <w:sz w:val="24"/>
                  <w:szCs w:val="24"/>
                </w:rPr>
                <w:delText>ci</w:delText>
              </w:r>
            </w:del>
          </w:p>
        </w:tc>
      </w:tr>
      <w:tr w:rsidR="00617272" w:rsidRPr="008D149B" w:rsidDel="0051306F" w14:paraId="32B7A49F" w14:textId="102F2933" w:rsidTr="008C3478">
        <w:trPr>
          <w:tblCellSpacing w:w="15" w:type="dxa"/>
          <w:jc w:val="center"/>
          <w:del w:id="1295" w:author="Ava" w:date="2020-09-14T12:13:00Z"/>
        </w:trPr>
        <w:tc>
          <w:tcPr>
            <w:tcW w:w="960" w:type="dxa"/>
            <w:vAlign w:val="center"/>
            <w:hideMark/>
          </w:tcPr>
          <w:p w14:paraId="2101F1FA" w14:textId="11A396C9" w:rsidR="00617272" w:rsidRPr="008D149B" w:rsidDel="0051306F" w:rsidRDefault="00617272">
            <w:pPr>
              <w:autoSpaceDE w:val="0"/>
              <w:autoSpaceDN w:val="0"/>
              <w:adjustRightInd w:val="0"/>
              <w:spacing w:before="240" w:after="16" w:line="276" w:lineRule="auto"/>
              <w:rPr>
                <w:del w:id="1296" w:author="Ava" w:date="2020-09-14T12:13:00Z"/>
                <w:rFonts w:ascii="Times New Roman" w:eastAsia="Times New Roman" w:hAnsi="Times New Roman" w:cs="Times New Roman"/>
                <w:sz w:val="24"/>
                <w:szCs w:val="24"/>
              </w:rPr>
              <w:pPrChange w:id="1297" w:author="Ava" w:date="2020-09-14T17:51:00Z">
                <w:pPr>
                  <w:spacing w:after="0" w:line="240" w:lineRule="auto"/>
                </w:pPr>
              </w:pPrChange>
            </w:pPr>
            <w:del w:id="1298" w:author="Ava" w:date="2020-09-14T12:13:00Z">
              <w:r w:rsidRPr="008D149B" w:rsidDel="0051306F">
                <w:rPr>
                  <w:rFonts w:ascii="Times New Roman" w:eastAsia="Times New Roman" w:hAnsi="Times New Roman" w:cs="Times New Roman"/>
                  <w:sz w:val="24"/>
                  <w:szCs w:val="24"/>
                </w:rPr>
                <w:delText>nugadi</w:delText>
              </w:r>
            </w:del>
          </w:p>
        </w:tc>
        <w:tc>
          <w:tcPr>
            <w:tcW w:w="0" w:type="auto"/>
            <w:vAlign w:val="center"/>
            <w:hideMark/>
          </w:tcPr>
          <w:p w14:paraId="62ACB7E5" w14:textId="4BDC6866" w:rsidR="00617272" w:rsidRPr="008D149B" w:rsidDel="0051306F" w:rsidRDefault="00617272">
            <w:pPr>
              <w:autoSpaceDE w:val="0"/>
              <w:autoSpaceDN w:val="0"/>
              <w:adjustRightInd w:val="0"/>
              <w:spacing w:before="240" w:after="16" w:line="276" w:lineRule="auto"/>
              <w:rPr>
                <w:del w:id="1299" w:author="Ava" w:date="2020-09-14T12:13:00Z"/>
                <w:rFonts w:ascii="Times New Roman" w:eastAsia="Times New Roman" w:hAnsi="Times New Roman" w:cs="Times New Roman"/>
                <w:sz w:val="24"/>
                <w:szCs w:val="24"/>
              </w:rPr>
              <w:pPrChange w:id="1300" w:author="Ava" w:date="2020-09-14T17:51:00Z">
                <w:pPr>
                  <w:spacing w:after="0" w:line="240" w:lineRule="auto"/>
                  <w:jc w:val="center"/>
                </w:pPr>
              </w:pPrChange>
            </w:pPr>
            <w:del w:id="1301" w:author="Ava" w:date="2020-09-14T12:13:00Z">
              <w:r w:rsidRPr="008D149B" w:rsidDel="0051306F">
                <w:rPr>
                  <w:rFonts w:ascii="Times New Roman" w:eastAsia="Times New Roman" w:hAnsi="Times New Roman" w:cs="Times New Roman"/>
                  <w:sz w:val="24"/>
                  <w:szCs w:val="24"/>
                </w:rPr>
                <w:delText>3,425</w:delText>
              </w:r>
            </w:del>
          </w:p>
        </w:tc>
        <w:tc>
          <w:tcPr>
            <w:tcW w:w="0" w:type="auto"/>
            <w:vAlign w:val="center"/>
            <w:hideMark/>
          </w:tcPr>
          <w:p w14:paraId="1717AF40" w14:textId="619DE08D" w:rsidR="00617272" w:rsidRPr="008D149B" w:rsidDel="0051306F" w:rsidRDefault="00617272">
            <w:pPr>
              <w:autoSpaceDE w:val="0"/>
              <w:autoSpaceDN w:val="0"/>
              <w:adjustRightInd w:val="0"/>
              <w:spacing w:before="240" w:after="16" w:line="276" w:lineRule="auto"/>
              <w:rPr>
                <w:del w:id="1302" w:author="Ava" w:date="2020-09-14T12:13:00Z"/>
                <w:rFonts w:ascii="Times New Roman" w:eastAsia="Times New Roman" w:hAnsi="Times New Roman" w:cs="Times New Roman"/>
                <w:sz w:val="24"/>
                <w:szCs w:val="24"/>
              </w:rPr>
              <w:pPrChange w:id="1303" w:author="Ava" w:date="2020-09-14T17:51:00Z">
                <w:pPr>
                  <w:spacing w:after="0" w:line="240" w:lineRule="auto"/>
                  <w:jc w:val="center"/>
                </w:pPr>
              </w:pPrChange>
            </w:pPr>
            <w:del w:id="1304" w:author="Ava" w:date="2020-09-14T12:13:00Z">
              <w:r w:rsidRPr="008D149B" w:rsidDel="0051306F">
                <w:rPr>
                  <w:rFonts w:ascii="Times New Roman" w:eastAsia="Times New Roman" w:hAnsi="Times New Roman" w:cs="Times New Roman"/>
                  <w:sz w:val="24"/>
                  <w:szCs w:val="24"/>
                </w:rPr>
                <w:delText>0.772</w:delText>
              </w:r>
            </w:del>
          </w:p>
        </w:tc>
        <w:tc>
          <w:tcPr>
            <w:tcW w:w="0" w:type="auto"/>
            <w:vAlign w:val="center"/>
            <w:hideMark/>
          </w:tcPr>
          <w:p w14:paraId="02AAE2AD" w14:textId="00BC76B7" w:rsidR="00617272" w:rsidRPr="008D149B" w:rsidDel="0051306F" w:rsidRDefault="00617272">
            <w:pPr>
              <w:autoSpaceDE w:val="0"/>
              <w:autoSpaceDN w:val="0"/>
              <w:adjustRightInd w:val="0"/>
              <w:spacing w:before="240" w:after="16" w:line="276" w:lineRule="auto"/>
              <w:rPr>
                <w:del w:id="1305" w:author="Ava" w:date="2020-09-14T12:13:00Z"/>
                <w:rFonts w:ascii="Times New Roman" w:eastAsia="Times New Roman" w:hAnsi="Times New Roman" w:cs="Times New Roman"/>
                <w:sz w:val="24"/>
                <w:szCs w:val="24"/>
              </w:rPr>
              <w:pPrChange w:id="1306" w:author="Ava" w:date="2020-09-14T17:51:00Z">
                <w:pPr>
                  <w:spacing w:after="0" w:line="240" w:lineRule="auto"/>
                  <w:jc w:val="center"/>
                </w:pPr>
              </w:pPrChange>
            </w:pPr>
            <w:del w:id="1307" w:author="Ava" w:date="2020-09-14T12:13:00Z">
              <w:r w:rsidRPr="008D149B" w:rsidDel="0051306F">
                <w:rPr>
                  <w:rFonts w:ascii="Times New Roman" w:eastAsia="Times New Roman" w:hAnsi="Times New Roman" w:cs="Times New Roman"/>
                  <w:sz w:val="24"/>
                  <w:szCs w:val="24"/>
                </w:rPr>
                <w:delText>0.419</w:delText>
              </w:r>
            </w:del>
          </w:p>
        </w:tc>
        <w:tc>
          <w:tcPr>
            <w:tcW w:w="0" w:type="auto"/>
            <w:vAlign w:val="center"/>
            <w:hideMark/>
          </w:tcPr>
          <w:p w14:paraId="70C6B1B4" w14:textId="5922F6C3" w:rsidR="00617272" w:rsidRPr="008D149B" w:rsidDel="0051306F" w:rsidRDefault="00617272">
            <w:pPr>
              <w:autoSpaceDE w:val="0"/>
              <w:autoSpaceDN w:val="0"/>
              <w:adjustRightInd w:val="0"/>
              <w:spacing w:before="240" w:after="16" w:line="276" w:lineRule="auto"/>
              <w:rPr>
                <w:del w:id="1308" w:author="Ava" w:date="2020-09-14T12:13:00Z"/>
                <w:rFonts w:ascii="Times New Roman" w:eastAsia="Times New Roman" w:hAnsi="Times New Roman" w:cs="Times New Roman"/>
                <w:sz w:val="24"/>
                <w:szCs w:val="24"/>
              </w:rPr>
              <w:pPrChange w:id="1309" w:author="Ava" w:date="2020-09-14T17:51:00Z">
                <w:pPr>
                  <w:spacing w:after="0" w:line="240" w:lineRule="auto"/>
                  <w:jc w:val="center"/>
                </w:pPr>
              </w:pPrChange>
            </w:pPr>
            <w:del w:id="1310" w:author="Ava" w:date="2020-09-14T12:13:00Z">
              <w:r w:rsidRPr="008D149B" w:rsidDel="0051306F">
                <w:rPr>
                  <w:rFonts w:ascii="Times New Roman" w:eastAsia="Times New Roman" w:hAnsi="Times New Roman" w:cs="Times New Roman"/>
                  <w:sz w:val="24"/>
                  <w:szCs w:val="24"/>
                </w:rPr>
                <w:delText>0.007</w:delText>
              </w:r>
            </w:del>
          </w:p>
        </w:tc>
        <w:tc>
          <w:tcPr>
            <w:tcW w:w="255" w:type="dxa"/>
            <w:vAlign w:val="center"/>
            <w:hideMark/>
          </w:tcPr>
          <w:p w14:paraId="119C42B4" w14:textId="2D617E18" w:rsidR="00617272" w:rsidRPr="008D149B" w:rsidDel="0051306F" w:rsidRDefault="00617272">
            <w:pPr>
              <w:autoSpaceDE w:val="0"/>
              <w:autoSpaceDN w:val="0"/>
              <w:adjustRightInd w:val="0"/>
              <w:spacing w:before="240" w:after="16" w:line="276" w:lineRule="auto"/>
              <w:rPr>
                <w:del w:id="1311" w:author="Ava" w:date="2020-09-14T12:13:00Z"/>
                <w:rFonts w:ascii="Times New Roman" w:eastAsia="Times New Roman" w:hAnsi="Times New Roman" w:cs="Times New Roman"/>
                <w:sz w:val="24"/>
                <w:szCs w:val="24"/>
              </w:rPr>
              <w:pPrChange w:id="1312" w:author="Ava" w:date="2020-09-14T17:51:00Z">
                <w:pPr>
                  <w:spacing w:after="0" w:line="240" w:lineRule="auto"/>
                  <w:jc w:val="center"/>
                </w:pPr>
              </w:pPrChange>
            </w:pPr>
            <w:del w:id="1313" w:author="Ava" w:date="2020-09-14T12:13:00Z">
              <w:r w:rsidRPr="008D149B" w:rsidDel="0051306F">
                <w:rPr>
                  <w:rFonts w:ascii="Times New Roman" w:eastAsia="Times New Roman" w:hAnsi="Times New Roman" w:cs="Times New Roman"/>
                  <w:sz w:val="24"/>
                  <w:szCs w:val="24"/>
                </w:rPr>
                <w:delText>0.014</w:delText>
              </w:r>
            </w:del>
          </w:p>
        </w:tc>
      </w:tr>
      <w:tr w:rsidR="00617272" w:rsidRPr="008D149B" w:rsidDel="0051306F" w14:paraId="60A91BFF" w14:textId="533678E6" w:rsidTr="008C3478">
        <w:trPr>
          <w:tblCellSpacing w:w="15" w:type="dxa"/>
          <w:jc w:val="center"/>
          <w:del w:id="1314" w:author="Ava" w:date="2020-09-14T12:13:00Z"/>
        </w:trPr>
        <w:tc>
          <w:tcPr>
            <w:tcW w:w="960" w:type="dxa"/>
            <w:vAlign w:val="center"/>
            <w:hideMark/>
          </w:tcPr>
          <w:p w14:paraId="4A332833" w14:textId="7C4C5221" w:rsidR="00617272" w:rsidRPr="008D149B" w:rsidDel="0051306F" w:rsidRDefault="00617272">
            <w:pPr>
              <w:autoSpaceDE w:val="0"/>
              <w:autoSpaceDN w:val="0"/>
              <w:adjustRightInd w:val="0"/>
              <w:spacing w:before="240" w:after="16" w:line="276" w:lineRule="auto"/>
              <w:rPr>
                <w:del w:id="1315" w:author="Ava" w:date="2020-09-14T12:13:00Z"/>
                <w:rFonts w:ascii="Times New Roman" w:eastAsia="Times New Roman" w:hAnsi="Times New Roman" w:cs="Times New Roman"/>
                <w:sz w:val="24"/>
                <w:szCs w:val="24"/>
              </w:rPr>
              <w:pPrChange w:id="1316" w:author="Ava" w:date="2020-09-14T17:51:00Z">
                <w:pPr>
                  <w:spacing w:after="0" w:line="240" w:lineRule="auto"/>
                </w:pPr>
              </w:pPrChange>
            </w:pPr>
            <w:del w:id="1317" w:author="Ava" w:date="2020-09-14T12:13:00Z">
              <w:r w:rsidRPr="008D149B" w:rsidDel="0051306F">
                <w:rPr>
                  <w:rFonts w:ascii="Times New Roman" w:eastAsia="Times New Roman" w:hAnsi="Times New Roman" w:cs="Times New Roman"/>
                  <w:sz w:val="24"/>
                  <w:szCs w:val="24"/>
                </w:rPr>
                <w:delText>rokise</w:delText>
              </w:r>
            </w:del>
          </w:p>
        </w:tc>
        <w:tc>
          <w:tcPr>
            <w:tcW w:w="0" w:type="auto"/>
            <w:vAlign w:val="center"/>
            <w:hideMark/>
          </w:tcPr>
          <w:p w14:paraId="279A0E76" w14:textId="16F7BC91" w:rsidR="00617272" w:rsidRPr="008D149B" w:rsidDel="0051306F" w:rsidRDefault="00617272">
            <w:pPr>
              <w:autoSpaceDE w:val="0"/>
              <w:autoSpaceDN w:val="0"/>
              <w:adjustRightInd w:val="0"/>
              <w:spacing w:before="240" w:after="16" w:line="276" w:lineRule="auto"/>
              <w:rPr>
                <w:del w:id="1318" w:author="Ava" w:date="2020-09-14T12:13:00Z"/>
                <w:rFonts w:ascii="Times New Roman" w:eastAsia="Times New Roman" w:hAnsi="Times New Roman" w:cs="Times New Roman"/>
                <w:sz w:val="24"/>
                <w:szCs w:val="24"/>
              </w:rPr>
              <w:pPrChange w:id="1319" w:author="Ava" w:date="2020-09-14T17:51:00Z">
                <w:pPr>
                  <w:spacing w:after="0" w:line="240" w:lineRule="auto"/>
                  <w:jc w:val="center"/>
                </w:pPr>
              </w:pPrChange>
            </w:pPr>
            <w:del w:id="1320" w:author="Ava" w:date="2020-09-14T12:13:00Z">
              <w:r w:rsidRPr="008D149B" w:rsidDel="0051306F">
                <w:rPr>
                  <w:rFonts w:ascii="Times New Roman" w:eastAsia="Times New Roman" w:hAnsi="Times New Roman" w:cs="Times New Roman"/>
                  <w:sz w:val="24"/>
                  <w:szCs w:val="24"/>
                </w:rPr>
                <w:delText>3,378</w:delText>
              </w:r>
            </w:del>
          </w:p>
        </w:tc>
        <w:tc>
          <w:tcPr>
            <w:tcW w:w="0" w:type="auto"/>
            <w:vAlign w:val="center"/>
            <w:hideMark/>
          </w:tcPr>
          <w:p w14:paraId="5C2987DA" w14:textId="3909D4D4" w:rsidR="00617272" w:rsidRPr="008D149B" w:rsidDel="0051306F" w:rsidRDefault="00617272">
            <w:pPr>
              <w:autoSpaceDE w:val="0"/>
              <w:autoSpaceDN w:val="0"/>
              <w:adjustRightInd w:val="0"/>
              <w:spacing w:before="240" w:after="16" w:line="276" w:lineRule="auto"/>
              <w:rPr>
                <w:del w:id="1321" w:author="Ava" w:date="2020-09-14T12:13:00Z"/>
                <w:rFonts w:ascii="Times New Roman" w:eastAsia="Times New Roman" w:hAnsi="Times New Roman" w:cs="Times New Roman"/>
                <w:sz w:val="24"/>
                <w:szCs w:val="24"/>
              </w:rPr>
              <w:pPrChange w:id="1322" w:author="Ava" w:date="2020-09-14T17:51:00Z">
                <w:pPr>
                  <w:spacing w:after="0" w:line="240" w:lineRule="auto"/>
                  <w:jc w:val="center"/>
                </w:pPr>
              </w:pPrChange>
            </w:pPr>
            <w:del w:id="1323" w:author="Ava" w:date="2020-09-14T12:13:00Z">
              <w:r w:rsidRPr="008D149B" w:rsidDel="0051306F">
                <w:rPr>
                  <w:rFonts w:ascii="Times New Roman" w:eastAsia="Times New Roman" w:hAnsi="Times New Roman" w:cs="Times New Roman"/>
                  <w:sz w:val="24"/>
                  <w:szCs w:val="24"/>
                </w:rPr>
                <w:delText>0.722</w:delText>
              </w:r>
            </w:del>
          </w:p>
        </w:tc>
        <w:tc>
          <w:tcPr>
            <w:tcW w:w="0" w:type="auto"/>
            <w:vAlign w:val="center"/>
            <w:hideMark/>
          </w:tcPr>
          <w:p w14:paraId="404D9EDF" w14:textId="49368DCD" w:rsidR="00617272" w:rsidRPr="008D149B" w:rsidDel="0051306F" w:rsidRDefault="00617272">
            <w:pPr>
              <w:autoSpaceDE w:val="0"/>
              <w:autoSpaceDN w:val="0"/>
              <w:adjustRightInd w:val="0"/>
              <w:spacing w:before="240" w:after="16" w:line="276" w:lineRule="auto"/>
              <w:rPr>
                <w:del w:id="1324" w:author="Ava" w:date="2020-09-14T12:13:00Z"/>
                <w:rFonts w:ascii="Times New Roman" w:eastAsia="Times New Roman" w:hAnsi="Times New Roman" w:cs="Times New Roman"/>
                <w:sz w:val="24"/>
                <w:szCs w:val="24"/>
              </w:rPr>
              <w:pPrChange w:id="1325" w:author="Ava" w:date="2020-09-14T17:51:00Z">
                <w:pPr>
                  <w:spacing w:after="0" w:line="240" w:lineRule="auto"/>
                  <w:jc w:val="center"/>
                </w:pPr>
              </w:pPrChange>
            </w:pPr>
            <w:del w:id="1326" w:author="Ava" w:date="2020-09-14T12:13:00Z">
              <w:r w:rsidRPr="008D149B" w:rsidDel="0051306F">
                <w:rPr>
                  <w:rFonts w:ascii="Times New Roman" w:eastAsia="Times New Roman" w:hAnsi="Times New Roman" w:cs="Times New Roman"/>
                  <w:sz w:val="24"/>
                  <w:szCs w:val="24"/>
                </w:rPr>
                <w:delText>0.448</w:delText>
              </w:r>
            </w:del>
          </w:p>
        </w:tc>
        <w:tc>
          <w:tcPr>
            <w:tcW w:w="0" w:type="auto"/>
            <w:vAlign w:val="center"/>
            <w:hideMark/>
          </w:tcPr>
          <w:p w14:paraId="7CD4A155" w14:textId="4CEAC192" w:rsidR="00617272" w:rsidRPr="008D149B" w:rsidDel="0051306F" w:rsidRDefault="00617272">
            <w:pPr>
              <w:autoSpaceDE w:val="0"/>
              <w:autoSpaceDN w:val="0"/>
              <w:adjustRightInd w:val="0"/>
              <w:spacing w:before="240" w:after="16" w:line="276" w:lineRule="auto"/>
              <w:rPr>
                <w:del w:id="1327" w:author="Ava" w:date="2020-09-14T12:13:00Z"/>
                <w:rFonts w:ascii="Times New Roman" w:eastAsia="Times New Roman" w:hAnsi="Times New Roman" w:cs="Times New Roman"/>
                <w:sz w:val="24"/>
                <w:szCs w:val="24"/>
              </w:rPr>
              <w:pPrChange w:id="1328" w:author="Ava" w:date="2020-09-14T17:51:00Z">
                <w:pPr>
                  <w:spacing w:after="0" w:line="240" w:lineRule="auto"/>
                  <w:jc w:val="center"/>
                </w:pPr>
              </w:pPrChange>
            </w:pPr>
            <w:del w:id="1329" w:author="Ava" w:date="2020-09-14T12:13:00Z">
              <w:r w:rsidRPr="008D149B" w:rsidDel="0051306F">
                <w:rPr>
                  <w:rFonts w:ascii="Times New Roman" w:eastAsia="Times New Roman" w:hAnsi="Times New Roman" w:cs="Times New Roman"/>
                  <w:sz w:val="24"/>
                  <w:szCs w:val="24"/>
                </w:rPr>
                <w:delText>0.008</w:delText>
              </w:r>
            </w:del>
          </w:p>
        </w:tc>
        <w:tc>
          <w:tcPr>
            <w:tcW w:w="255" w:type="dxa"/>
            <w:vAlign w:val="center"/>
            <w:hideMark/>
          </w:tcPr>
          <w:p w14:paraId="043E2F4C" w14:textId="6510DE8B" w:rsidR="00617272" w:rsidRPr="008D149B" w:rsidDel="0051306F" w:rsidRDefault="00617272">
            <w:pPr>
              <w:autoSpaceDE w:val="0"/>
              <w:autoSpaceDN w:val="0"/>
              <w:adjustRightInd w:val="0"/>
              <w:spacing w:before="240" w:after="16" w:line="276" w:lineRule="auto"/>
              <w:rPr>
                <w:del w:id="1330" w:author="Ava" w:date="2020-09-14T12:13:00Z"/>
                <w:rFonts w:ascii="Times New Roman" w:eastAsia="Times New Roman" w:hAnsi="Times New Roman" w:cs="Times New Roman"/>
                <w:sz w:val="24"/>
                <w:szCs w:val="24"/>
              </w:rPr>
              <w:pPrChange w:id="1331" w:author="Ava" w:date="2020-09-14T17:51:00Z">
                <w:pPr>
                  <w:spacing w:after="0" w:line="240" w:lineRule="auto"/>
                  <w:jc w:val="center"/>
                </w:pPr>
              </w:pPrChange>
            </w:pPr>
            <w:del w:id="1332" w:author="Ava" w:date="2020-09-14T12:13:00Z">
              <w:r w:rsidRPr="008D149B" w:rsidDel="0051306F">
                <w:rPr>
                  <w:rFonts w:ascii="Times New Roman" w:eastAsia="Times New Roman" w:hAnsi="Times New Roman" w:cs="Times New Roman"/>
                  <w:sz w:val="24"/>
                  <w:szCs w:val="24"/>
                </w:rPr>
                <w:delText>0.015</w:delText>
              </w:r>
            </w:del>
          </w:p>
        </w:tc>
      </w:tr>
      <w:tr w:rsidR="00617272" w:rsidRPr="008D149B" w:rsidDel="0051306F" w14:paraId="6D4A6DAA" w14:textId="0FC0AED6" w:rsidTr="008C3478">
        <w:trPr>
          <w:tblCellSpacing w:w="15" w:type="dxa"/>
          <w:jc w:val="center"/>
          <w:del w:id="1333" w:author="Ava" w:date="2020-09-14T12:13:00Z"/>
        </w:trPr>
        <w:tc>
          <w:tcPr>
            <w:tcW w:w="960" w:type="dxa"/>
            <w:vAlign w:val="center"/>
            <w:hideMark/>
          </w:tcPr>
          <w:p w14:paraId="52A3F7FA" w14:textId="6BC8F9CD" w:rsidR="00617272" w:rsidRPr="008D149B" w:rsidDel="0051306F" w:rsidRDefault="00617272">
            <w:pPr>
              <w:autoSpaceDE w:val="0"/>
              <w:autoSpaceDN w:val="0"/>
              <w:adjustRightInd w:val="0"/>
              <w:spacing w:before="240" w:after="16" w:line="276" w:lineRule="auto"/>
              <w:rPr>
                <w:del w:id="1334" w:author="Ava" w:date="2020-09-14T12:13:00Z"/>
                <w:rFonts w:ascii="Times New Roman" w:eastAsia="Times New Roman" w:hAnsi="Times New Roman" w:cs="Times New Roman"/>
                <w:sz w:val="24"/>
                <w:szCs w:val="24"/>
              </w:rPr>
              <w:pPrChange w:id="1335" w:author="Ava" w:date="2020-09-14T17:51:00Z">
                <w:pPr>
                  <w:spacing w:after="0" w:line="240" w:lineRule="auto"/>
                </w:pPr>
              </w:pPrChange>
            </w:pPr>
            <w:del w:id="1336" w:author="Ava" w:date="2020-09-14T12:13:00Z">
              <w:r w:rsidRPr="008D149B" w:rsidDel="0051306F">
                <w:rPr>
                  <w:rFonts w:ascii="Times New Roman" w:eastAsia="Times New Roman" w:hAnsi="Times New Roman" w:cs="Times New Roman"/>
                  <w:sz w:val="24"/>
                  <w:szCs w:val="24"/>
                </w:rPr>
                <w:delText>mipola</w:delText>
              </w:r>
            </w:del>
          </w:p>
        </w:tc>
        <w:tc>
          <w:tcPr>
            <w:tcW w:w="0" w:type="auto"/>
            <w:vAlign w:val="center"/>
            <w:hideMark/>
          </w:tcPr>
          <w:p w14:paraId="776D12B3" w14:textId="18241D0B" w:rsidR="00617272" w:rsidRPr="008D149B" w:rsidDel="0051306F" w:rsidRDefault="00617272">
            <w:pPr>
              <w:autoSpaceDE w:val="0"/>
              <w:autoSpaceDN w:val="0"/>
              <w:adjustRightInd w:val="0"/>
              <w:spacing w:before="240" w:after="16" w:line="276" w:lineRule="auto"/>
              <w:rPr>
                <w:del w:id="1337" w:author="Ava" w:date="2020-09-14T12:13:00Z"/>
                <w:rFonts w:ascii="Times New Roman" w:eastAsia="Times New Roman" w:hAnsi="Times New Roman" w:cs="Times New Roman"/>
                <w:sz w:val="24"/>
                <w:szCs w:val="24"/>
              </w:rPr>
              <w:pPrChange w:id="1338" w:author="Ava" w:date="2020-09-14T17:51:00Z">
                <w:pPr>
                  <w:spacing w:after="0" w:line="240" w:lineRule="auto"/>
                  <w:jc w:val="center"/>
                </w:pPr>
              </w:pPrChange>
            </w:pPr>
            <w:del w:id="1339" w:author="Ava" w:date="2020-09-14T12:13:00Z">
              <w:r w:rsidRPr="008D149B" w:rsidDel="0051306F">
                <w:rPr>
                  <w:rFonts w:ascii="Times New Roman" w:eastAsia="Times New Roman" w:hAnsi="Times New Roman" w:cs="Times New Roman"/>
                  <w:sz w:val="24"/>
                  <w:szCs w:val="24"/>
                </w:rPr>
                <w:delText>3,452</w:delText>
              </w:r>
            </w:del>
          </w:p>
        </w:tc>
        <w:tc>
          <w:tcPr>
            <w:tcW w:w="0" w:type="auto"/>
            <w:vAlign w:val="center"/>
            <w:hideMark/>
          </w:tcPr>
          <w:p w14:paraId="2E7357E9" w14:textId="3C7AF44E" w:rsidR="00617272" w:rsidRPr="008D149B" w:rsidDel="0051306F" w:rsidRDefault="00617272">
            <w:pPr>
              <w:autoSpaceDE w:val="0"/>
              <w:autoSpaceDN w:val="0"/>
              <w:adjustRightInd w:val="0"/>
              <w:spacing w:before="240" w:after="16" w:line="276" w:lineRule="auto"/>
              <w:rPr>
                <w:del w:id="1340" w:author="Ava" w:date="2020-09-14T12:13:00Z"/>
                <w:rFonts w:ascii="Times New Roman" w:eastAsia="Times New Roman" w:hAnsi="Times New Roman" w:cs="Times New Roman"/>
                <w:sz w:val="24"/>
                <w:szCs w:val="24"/>
              </w:rPr>
              <w:pPrChange w:id="1341" w:author="Ava" w:date="2020-09-14T17:51:00Z">
                <w:pPr>
                  <w:spacing w:after="0" w:line="240" w:lineRule="auto"/>
                  <w:jc w:val="center"/>
                </w:pPr>
              </w:pPrChange>
            </w:pPr>
            <w:del w:id="1342" w:author="Ava" w:date="2020-09-14T12:13:00Z">
              <w:r w:rsidRPr="008D149B" w:rsidDel="0051306F">
                <w:rPr>
                  <w:rFonts w:ascii="Times New Roman" w:eastAsia="Times New Roman" w:hAnsi="Times New Roman" w:cs="Times New Roman"/>
                  <w:sz w:val="24"/>
                  <w:szCs w:val="24"/>
                </w:rPr>
                <w:delText>0.727</w:delText>
              </w:r>
            </w:del>
          </w:p>
        </w:tc>
        <w:tc>
          <w:tcPr>
            <w:tcW w:w="0" w:type="auto"/>
            <w:vAlign w:val="center"/>
            <w:hideMark/>
          </w:tcPr>
          <w:p w14:paraId="1A005B4A" w14:textId="53FB2ED9" w:rsidR="00617272" w:rsidRPr="008D149B" w:rsidDel="0051306F" w:rsidRDefault="00617272">
            <w:pPr>
              <w:autoSpaceDE w:val="0"/>
              <w:autoSpaceDN w:val="0"/>
              <w:adjustRightInd w:val="0"/>
              <w:spacing w:before="240" w:after="16" w:line="276" w:lineRule="auto"/>
              <w:rPr>
                <w:del w:id="1343" w:author="Ava" w:date="2020-09-14T12:13:00Z"/>
                <w:rFonts w:ascii="Times New Roman" w:eastAsia="Times New Roman" w:hAnsi="Times New Roman" w:cs="Times New Roman"/>
                <w:sz w:val="24"/>
                <w:szCs w:val="24"/>
              </w:rPr>
              <w:pPrChange w:id="1344" w:author="Ava" w:date="2020-09-14T17:51:00Z">
                <w:pPr>
                  <w:spacing w:after="0" w:line="240" w:lineRule="auto"/>
                  <w:jc w:val="center"/>
                </w:pPr>
              </w:pPrChange>
            </w:pPr>
            <w:del w:id="1345" w:author="Ava" w:date="2020-09-14T12:13:00Z">
              <w:r w:rsidRPr="008D149B" w:rsidDel="0051306F">
                <w:rPr>
                  <w:rFonts w:ascii="Times New Roman" w:eastAsia="Times New Roman" w:hAnsi="Times New Roman" w:cs="Times New Roman"/>
                  <w:sz w:val="24"/>
                  <w:szCs w:val="24"/>
                </w:rPr>
                <w:delText>0.445</w:delText>
              </w:r>
            </w:del>
          </w:p>
        </w:tc>
        <w:tc>
          <w:tcPr>
            <w:tcW w:w="0" w:type="auto"/>
            <w:vAlign w:val="center"/>
            <w:hideMark/>
          </w:tcPr>
          <w:p w14:paraId="1ABAF0F7" w14:textId="664124DB" w:rsidR="00617272" w:rsidRPr="008D149B" w:rsidDel="0051306F" w:rsidRDefault="00617272">
            <w:pPr>
              <w:autoSpaceDE w:val="0"/>
              <w:autoSpaceDN w:val="0"/>
              <w:adjustRightInd w:val="0"/>
              <w:spacing w:before="240" w:after="16" w:line="276" w:lineRule="auto"/>
              <w:rPr>
                <w:del w:id="1346" w:author="Ava" w:date="2020-09-14T12:13:00Z"/>
                <w:rFonts w:ascii="Times New Roman" w:eastAsia="Times New Roman" w:hAnsi="Times New Roman" w:cs="Times New Roman"/>
                <w:sz w:val="24"/>
                <w:szCs w:val="24"/>
              </w:rPr>
              <w:pPrChange w:id="1347" w:author="Ava" w:date="2020-09-14T17:51:00Z">
                <w:pPr>
                  <w:spacing w:after="0" w:line="240" w:lineRule="auto"/>
                  <w:jc w:val="center"/>
                </w:pPr>
              </w:pPrChange>
            </w:pPr>
            <w:del w:id="1348" w:author="Ava" w:date="2020-09-14T12:13:00Z">
              <w:r w:rsidRPr="008D149B" w:rsidDel="0051306F">
                <w:rPr>
                  <w:rFonts w:ascii="Times New Roman" w:eastAsia="Times New Roman" w:hAnsi="Times New Roman" w:cs="Times New Roman"/>
                  <w:sz w:val="24"/>
                  <w:szCs w:val="24"/>
                </w:rPr>
                <w:delText>0.008</w:delText>
              </w:r>
            </w:del>
          </w:p>
        </w:tc>
        <w:tc>
          <w:tcPr>
            <w:tcW w:w="255" w:type="dxa"/>
            <w:vAlign w:val="center"/>
            <w:hideMark/>
          </w:tcPr>
          <w:p w14:paraId="10BAE75C" w14:textId="7EEE1C4D" w:rsidR="00617272" w:rsidRPr="008D149B" w:rsidDel="0051306F" w:rsidRDefault="00617272">
            <w:pPr>
              <w:autoSpaceDE w:val="0"/>
              <w:autoSpaceDN w:val="0"/>
              <w:adjustRightInd w:val="0"/>
              <w:spacing w:before="240" w:after="16" w:line="276" w:lineRule="auto"/>
              <w:rPr>
                <w:del w:id="1349" w:author="Ava" w:date="2020-09-14T12:13:00Z"/>
                <w:rFonts w:ascii="Times New Roman" w:eastAsia="Times New Roman" w:hAnsi="Times New Roman" w:cs="Times New Roman"/>
                <w:sz w:val="24"/>
                <w:szCs w:val="24"/>
              </w:rPr>
              <w:pPrChange w:id="1350" w:author="Ava" w:date="2020-09-14T17:51:00Z">
                <w:pPr>
                  <w:spacing w:after="0" w:line="240" w:lineRule="auto"/>
                  <w:jc w:val="center"/>
                </w:pPr>
              </w:pPrChange>
            </w:pPr>
            <w:del w:id="1351" w:author="Ava" w:date="2020-09-14T12:13:00Z">
              <w:r w:rsidRPr="008D149B" w:rsidDel="0051306F">
                <w:rPr>
                  <w:rFonts w:ascii="Times New Roman" w:eastAsia="Times New Roman" w:hAnsi="Times New Roman" w:cs="Times New Roman"/>
                  <w:sz w:val="24"/>
                  <w:szCs w:val="24"/>
                </w:rPr>
                <w:delText>0.015</w:delText>
              </w:r>
            </w:del>
          </w:p>
        </w:tc>
      </w:tr>
      <w:tr w:rsidR="00617272" w:rsidRPr="008D149B" w:rsidDel="0051306F" w14:paraId="6FAA6BB4" w14:textId="278B8FCA" w:rsidTr="008C3478">
        <w:trPr>
          <w:tblCellSpacing w:w="15" w:type="dxa"/>
          <w:jc w:val="center"/>
          <w:del w:id="1352" w:author="Ava" w:date="2020-09-14T12:13:00Z"/>
        </w:trPr>
        <w:tc>
          <w:tcPr>
            <w:tcW w:w="960" w:type="dxa"/>
            <w:vAlign w:val="center"/>
            <w:hideMark/>
          </w:tcPr>
          <w:p w14:paraId="5B5E0A44" w14:textId="6DFFFAC4" w:rsidR="00617272" w:rsidRPr="008D149B" w:rsidDel="0051306F" w:rsidRDefault="00617272">
            <w:pPr>
              <w:autoSpaceDE w:val="0"/>
              <w:autoSpaceDN w:val="0"/>
              <w:adjustRightInd w:val="0"/>
              <w:spacing w:before="240" w:after="16" w:line="276" w:lineRule="auto"/>
              <w:rPr>
                <w:del w:id="1353" w:author="Ava" w:date="2020-09-14T12:13:00Z"/>
                <w:rFonts w:ascii="Times New Roman" w:eastAsia="Times New Roman" w:hAnsi="Times New Roman" w:cs="Times New Roman"/>
                <w:sz w:val="24"/>
                <w:szCs w:val="24"/>
              </w:rPr>
              <w:pPrChange w:id="1354" w:author="Ava" w:date="2020-09-14T17:51:00Z">
                <w:pPr>
                  <w:spacing w:after="0" w:line="240" w:lineRule="auto"/>
                </w:pPr>
              </w:pPrChange>
            </w:pPr>
            <w:del w:id="1355" w:author="Ava" w:date="2020-09-14T12:13:00Z">
              <w:r w:rsidRPr="008D149B" w:rsidDel="0051306F">
                <w:rPr>
                  <w:rFonts w:ascii="Times New Roman" w:eastAsia="Times New Roman" w:hAnsi="Times New Roman" w:cs="Times New Roman"/>
                  <w:sz w:val="24"/>
                  <w:szCs w:val="24"/>
                </w:rPr>
                <w:delText>zabetu</w:delText>
              </w:r>
            </w:del>
          </w:p>
        </w:tc>
        <w:tc>
          <w:tcPr>
            <w:tcW w:w="0" w:type="auto"/>
            <w:vAlign w:val="center"/>
            <w:hideMark/>
          </w:tcPr>
          <w:p w14:paraId="41BCC81E" w14:textId="104425CB" w:rsidR="00617272" w:rsidRPr="008D149B" w:rsidDel="0051306F" w:rsidRDefault="00617272">
            <w:pPr>
              <w:autoSpaceDE w:val="0"/>
              <w:autoSpaceDN w:val="0"/>
              <w:adjustRightInd w:val="0"/>
              <w:spacing w:before="240" w:after="16" w:line="276" w:lineRule="auto"/>
              <w:rPr>
                <w:del w:id="1356" w:author="Ava" w:date="2020-09-14T12:13:00Z"/>
                <w:rFonts w:ascii="Times New Roman" w:eastAsia="Times New Roman" w:hAnsi="Times New Roman" w:cs="Times New Roman"/>
                <w:sz w:val="24"/>
                <w:szCs w:val="24"/>
              </w:rPr>
              <w:pPrChange w:id="1357" w:author="Ava" w:date="2020-09-14T17:51:00Z">
                <w:pPr>
                  <w:spacing w:after="0" w:line="240" w:lineRule="auto"/>
                  <w:jc w:val="center"/>
                </w:pPr>
              </w:pPrChange>
            </w:pPr>
            <w:del w:id="1358" w:author="Ava" w:date="2020-09-14T12:13:00Z">
              <w:r w:rsidRPr="008D149B" w:rsidDel="0051306F">
                <w:rPr>
                  <w:rFonts w:ascii="Times New Roman" w:eastAsia="Times New Roman" w:hAnsi="Times New Roman" w:cs="Times New Roman"/>
                  <w:sz w:val="24"/>
                  <w:szCs w:val="24"/>
                </w:rPr>
                <w:delText>3,306</w:delText>
              </w:r>
            </w:del>
          </w:p>
        </w:tc>
        <w:tc>
          <w:tcPr>
            <w:tcW w:w="0" w:type="auto"/>
            <w:vAlign w:val="center"/>
            <w:hideMark/>
          </w:tcPr>
          <w:p w14:paraId="0255F295" w14:textId="216AA880" w:rsidR="00617272" w:rsidRPr="008D149B" w:rsidDel="0051306F" w:rsidRDefault="00617272">
            <w:pPr>
              <w:autoSpaceDE w:val="0"/>
              <w:autoSpaceDN w:val="0"/>
              <w:adjustRightInd w:val="0"/>
              <w:spacing w:before="240" w:after="16" w:line="276" w:lineRule="auto"/>
              <w:rPr>
                <w:del w:id="1359" w:author="Ava" w:date="2020-09-14T12:13:00Z"/>
                <w:rFonts w:ascii="Times New Roman" w:eastAsia="Times New Roman" w:hAnsi="Times New Roman" w:cs="Times New Roman"/>
                <w:sz w:val="24"/>
                <w:szCs w:val="24"/>
              </w:rPr>
              <w:pPrChange w:id="1360" w:author="Ava" w:date="2020-09-14T17:51:00Z">
                <w:pPr>
                  <w:spacing w:after="0" w:line="240" w:lineRule="auto"/>
                  <w:jc w:val="center"/>
                </w:pPr>
              </w:pPrChange>
            </w:pPr>
            <w:del w:id="1361" w:author="Ava" w:date="2020-09-14T12:13:00Z">
              <w:r w:rsidRPr="008D149B" w:rsidDel="0051306F">
                <w:rPr>
                  <w:rFonts w:ascii="Times New Roman" w:eastAsia="Times New Roman" w:hAnsi="Times New Roman" w:cs="Times New Roman"/>
                  <w:sz w:val="24"/>
                  <w:szCs w:val="24"/>
                </w:rPr>
                <w:delText>0.586</w:delText>
              </w:r>
            </w:del>
          </w:p>
        </w:tc>
        <w:tc>
          <w:tcPr>
            <w:tcW w:w="0" w:type="auto"/>
            <w:vAlign w:val="center"/>
            <w:hideMark/>
          </w:tcPr>
          <w:p w14:paraId="3647DCC7" w14:textId="13CF027B" w:rsidR="00617272" w:rsidRPr="008D149B" w:rsidDel="0051306F" w:rsidRDefault="00617272">
            <w:pPr>
              <w:autoSpaceDE w:val="0"/>
              <w:autoSpaceDN w:val="0"/>
              <w:adjustRightInd w:val="0"/>
              <w:spacing w:before="240" w:after="16" w:line="276" w:lineRule="auto"/>
              <w:rPr>
                <w:del w:id="1362" w:author="Ava" w:date="2020-09-14T12:13:00Z"/>
                <w:rFonts w:ascii="Times New Roman" w:eastAsia="Times New Roman" w:hAnsi="Times New Roman" w:cs="Times New Roman"/>
                <w:sz w:val="24"/>
                <w:szCs w:val="24"/>
              </w:rPr>
              <w:pPrChange w:id="1363" w:author="Ava" w:date="2020-09-14T17:51:00Z">
                <w:pPr>
                  <w:spacing w:after="0" w:line="240" w:lineRule="auto"/>
                  <w:jc w:val="center"/>
                </w:pPr>
              </w:pPrChange>
            </w:pPr>
            <w:del w:id="1364" w:author="Ava" w:date="2020-09-14T12:13:00Z">
              <w:r w:rsidRPr="008D149B" w:rsidDel="0051306F">
                <w:rPr>
                  <w:rFonts w:ascii="Times New Roman" w:eastAsia="Times New Roman" w:hAnsi="Times New Roman" w:cs="Times New Roman"/>
                  <w:sz w:val="24"/>
                  <w:szCs w:val="24"/>
                </w:rPr>
                <w:delText>0.493</w:delText>
              </w:r>
            </w:del>
          </w:p>
        </w:tc>
        <w:tc>
          <w:tcPr>
            <w:tcW w:w="0" w:type="auto"/>
            <w:vAlign w:val="center"/>
            <w:hideMark/>
          </w:tcPr>
          <w:p w14:paraId="7DED7CEF" w14:textId="079EE335" w:rsidR="00617272" w:rsidRPr="008D149B" w:rsidDel="0051306F" w:rsidRDefault="00617272">
            <w:pPr>
              <w:autoSpaceDE w:val="0"/>
              <w:autoSpaceDN w:val="0"/>
              <w:adjustRightInd w:val="0"/>
              <w:spacing w:before="240" w:after="16" w:line="276" w:lineRule="auto"/>
              <w:rPr>
                <w:del w:id="1365" w:author="Ava" w:date="2020-09-14T12:13:00Z"/>
                <w:rFonts w:ascii="Times New Roman" w:eastAsia="Times New Roman" w:hAnsi="Times New Roman" w:cs="Times New Roman"/>
                <w:sz w:val="24"/>
                <w:szCs w:val="24"/>
              </w:rPr>
              <w:pPrChange w:id="1366" w:author="Ava" w:date="2020-09-14T17:51:00Z">
                <w:pPr>
                  <w:spacing w:after="0" w:line="240" w:lineRule="auto"/>
                  <w:jc w:val="center"/>
                </w:pPr>
              </w:pPrChange>
            </w:pPr>
            <w:del w:id="1367" w:author="Ava" w:date="2020-09-14T12:13:00Z">
              <w:r w:rsidRPr="008D149B" w:rsidDel="0051306F">
                <w:rPr>
                  <w:rFonts w:ascii="Times New Roman" w:eastAsia="Times New Roman" w:hAnsi="Times New Roman" w:cs="Times New Roman"/>
                  <w:sz w:val="24"/>
                  <w:szCs w:val="24"/>
                </w:rPr>
                <w:delText>0.009</w:delText>
              </w:r>
            </w:del>
          </w:p>
        </w:tc>
        <w:tc>
          <w:tcPr>
            <w:tcW w:w="255" w:type="dxa"/>
            <w:vAlign w:val="center"/>
            <w:hideMark/>
          </w:tcPr>
          <w:p w14:paraId="1ADEC7F9" w14:textId="757F1668" w:rsidR="00617272" w:rsidRPr="008D149B" w:rsidDel="0051306F" w:rsidRDefault="00617272">
            <w:pPr>
              <w:autoSpaceDE w:val="0"/>
              <w:autoSpaceDN w:val="0"/>
              <w:adjustRightInd w:val="0"/>
              <w:spacing w:before="240" w:after="16" w:line="276" w:lineRule="auto"/>
              <w:rPr>
                <w:del w:id="1368" w:author="Ava" w:date="2020-09-14T12:13:00Z"/>
                <w:rFonts w:ascii="Times New Roman" w:eastAsia="Times New Roman" w:hAnsi="Times New Roman" w:cs="Times New Roman"/>
                <w:sz w:val="24"/>
                <w:szCs w:val="24"/>
              </w:rPr>
              <w:pPrChange w:id="1369" w:author="Ava" w:date="2020-09-14T17:51:00Z">
                <w:pPr>
                  <w:spacing w:after="0" w:line="240" w:lineRule="auto"/>
                  <w:jc w:val="center"/>
                </w:pPr>
              </w:pPrChange>
            </w:pPr>
            <w:del w:id="1370" w:author="Ava" w:date="2020-09-14T12:13:00Z">
              <w:r w:rsidRPr="008D149B" w:rsidDel="0051306F">
                <w:rPr>
                  <w:rFonts w:ascii="Times New Roman" w:eastAsia="Times New Roman" w:hAnsi="Times New Roman" w:cs="Times New Roman"/>
                  <w:sz w:val="24"/>
                  <w:szCs w:val="24"/>
                </w:rPr>
                <w:delText>0.017</w:delText>
              </w:r>
            </w:del>
          </w:p>
        </w:tc>
      </w:tr>
      <w:tr w:rsidR="00617272" w:rsidRPr="008D149B" w:rsidDel="0051306F" w14:paraId="37C2CFB1" w14:textId="244C7FBB" w:rsidTr="008C3478">
        <w:trPr>
          <w:tblCellSpacing w:w="15" w:type="dxa"/>
          <w:jc w:val="center"/>
          <w:del w:id="1371" w:author="Ava" w:date="2020-09-14T12:13:00Z"/>
        </w:trPr>
        <w:tc>
          <w:tcPr>
            <w:tcW w:w="4525" w:type="dxa"/>
            <w:gridSpan w:val="6"/>
            <w:tcBorders>
              <w:bottom w:val="single" w:sz="6" w:space="0" w:color="000000"/>
            </w:tcBorders>
            <w:vAlign w:val="center"/>
            <w:hideMark/>
          </w:tcPr>
          <w:p w14:paraId="77F2C6D5" w14:textId="3018038A" w:rsidR="00617272" w:rsidRPr="008D149B" w:rsidDel="0051306F" w:rsidRDefault="00617272">
            <w:pPr>
              <w:autoSpaceDE w:val="0"/>
              <w:autoSpaceDN w:val="0"/>
              <w:adjustRightInd w:val="0"/>
              <w:spacing w:before="240" w:after="16" w:line="276" w:lineRule="auto"/>
              <w:rPr>
                <w:del w:id="1372" w:author="Ava" w:date="2020-09-14T12:13:00Z"/>
                <w:rFonts w:ascii="Times New Roman" w:eastAsia="Times New Roman" w:hAnsi="Times New Roman" w:cs="Times New Roman"/>
                <w:sz w:val="24"/>
                <w:szCs w:val="24"/>
              </w:rPr>
              <w:pPrChange w:id="1373" w:author="Ava" w:date="2020-09-14T17:51:00Z">
                <w:pPr>
                  <w:spacing w:after="0" w:line="240" w:lineRule="auto"/>
                  <w:jc w:val="center"/>
                </w:pPr>
              </w:pPrChange>
            </w:pPr>
          </w:p>
        </w:tc>
      </w:tr>
    </w:tbl>
    <w:p w14:paraId="47A68BF2" w14:textId="25CCDE0F" w:rsidR="00617272" w:rsidDel="0051306F" w:rsidRDefault="00617272">
      <w:pPr>
        <w:autoSpaceDE w:val="0"/>
        <w:autoSpaceDN w:val="0"/>
        <w:adjustRightInd w:val="0"/>
        <w:spacing w:before="240" w:after="16" w:line="276" w:lineRule="auto"/>
        <w:rPr>
          <w:del w:id="1374" w:author="Ava" w:date="2020-09-14T12:13:00Z"/>
          <w:rFonts w:ascii="Arial" w:hAnsi="Arial" w:cs="Arial"/>
        </w:rPr>
        <w:pPrChange w:id="1375" w:author="Ava" w:date="2020-09-14T17:51:00Z">
          <w:pPr>
            <w:autoSpaceDE w:val="0"/>
            <w:autoSpaceDN w:val="0"/>
            <w:adjustRightInd w:val="0"/>
            <w:spacing w:after="0" w:line="240" w:lineRule="auto"/>
          </w:pPr>
        </w:pPrChange>
      </w:pPr>
    </w:p>
    <w:tbl>
      <w:tblPr>
        <w:tblW w:w="4569" w:type="dxa"/>
        <w:jc w:val="center"/>
        <w:tblCellSpacing w:w="15" w:type="dxa"/>
        <w:tblCellMar>
          <w:top w:w="15" w:type="dxa"/>
          <w:left w:w="15" w:type="dxa"/>
          <w:bottom w:w="15" w:type="dxa"/>
          <w:right w:w="15" w:type="dxa"/>
        </w:tblCellMar>
        <w:tblLook w:val="04A0" w:firstRow="1" w:lastRow="0" w:firstColumn="1" w:lastColumn="0" w:noHBand="0" w:noVBand="1"/>
      </w:tblPr>
      <w:tblGrid>
        <w:gridCol w:w="1159"/>
        <w:gridCol w:w="679"/>
        <w:gridCol w:w="679"/>
        <w:gridCol w:w="679"/>
        <w:gridCol w:w="679"/>
        <w:gridCol w:w="694"/>
      </w:tblGrid>
      <w:tr w:rsidR="00617272" w:rsidRPr="008D149B" w:rsidDel="0051306F" w14:paraId="5227427B" w14:textId="12E1EF39" w:rsidTr="008C3478">
        <w:trPr>
          <w:trHeight w:val="206"/>
          <w:tblCellSpacing w:w="15" w:type="dxa"/>
          <w:jc w:val="center"/>
          <w:del w:id="1376" w:author="Ava" w:date="2020-09-14T12:13:00Z"/>
        </w:trPr>
        <w:tc>
          <w:tcPr>
            <w:tcW w:w="0" w:type="auto"/>
            <w:tcBorders>
              <w:top w:val="single" w:sz="4" w:space="0" w:color="auto"/>
            </w:tcBorders>
            <w:vAlign w:val="center"/>
          </w:tcPr>
          <w:p w14:paraId="5B53AA2A" w14:textId="3F6FB6F9" w:rsidR="00617272" w:rsidRPr="00C856E8" w:rsidDel="0051306F" w:rsidRDefault="00617272">
            <w:pPr>
              <w:autoSpaceDE w:val="0"/>
              <w:autoSpaceDN w:val="0"/>
              <w:adjustRightInd w:val="0"/>
              <w:spacing w:before="240" w:after="16" w:line="276" w:lineRule="auto"/>
              <w:rPr>
                <w:del w:id="1377" w:author="Ava" w:date="2020-09-14T12:13:00Z"/>
                <w:rFonts w:ascii="Times New Roman" w:eastAsia="Times New Roman" w:hAnsi="Times New Roman" w:cs="Times New Roman"/>
                <w:b/>
              </w:rPr>
              <w:pPrChange w:id="1378" w:author="Ava" w:date="2020-09-14T17:51:00Z">
                <w:pPr>
                  <w:spacing w:after="0" w:line="240" w:lineRule="auto"/>
                </w:pPr>
              </w:pPrChange>
            </w:pPr>
            <w:del w:id="1379" w:author="Ava" w:date="2020-09-14T12:13:00Z">
              <w:r w:rsidRPr="00C856E8" w:rsidDel="0051306F">
                <w:rPr>
                  <w:rFonts w:ascii="Times New Roman" w:eastAsia="Times New Roman" w:hAnsi="Times New Roman" w:cs="Times New Roman"/>
                  <w:b/>
                </w:rPr>
                <w:delText>Table S1b</w:delText>
              </w:r>
            </w:del>
          </w:p>
        </w:tc>
        <w:tc>
          <w:tcPr>
            <w:tcW w:w="0" w:type="auto"/>
            <w:tcBorders>
              <w:top w:val="single" w:sz="4" w:space="0" w:color="auto"/>
            </w:tcBorders>
            <w:vAlign w:val="center"/>
          </w:tcPr>
          <w:p w14:paraId="33B3F2A3" w14:textId="3BCB39E9" w:rsidR="00617272" w:rsidRPr="008D149B" w:rsidDel="0051306F" w:rsidRDefault="00617272">
            <w:pPr>
              <w:autoSpaceDE w:val="0"/>
              <w:autoSpaceDN w:val="0"/>
              <w:adjustRightInd w:val="0"/>
              <w:spacing w:before="240" w:after="16" w:line="276" w:lineRule="auto"/>
              <w:rPr>
                <w:del w:id="1380" w:author="Ava" w:date="2020-09-14T12:13:00Z"/>
                <w:rFonts w:ascii="Times New Roman" w:eastAsia="Times New Roman" w:hAnsi="Times New Roman" w:cs="Times New Roman"/>
                <w:sz w:val="24"/>
                <w:szCs w:val="24"/>
              </w:rPr>
              <w:pPrChange w:id="1381" w:author="Ava" w:date="2020-09-14T17:51:00Z">
                <w:pPr>
                  <w:spacing w:after="0" w:line="240" w:lineRule="auto"/>
                  <w:jc w:val="center"/>
                </w:pPr>
              </w:pPrChange>
            </w:pPr>
          </w:p>
        </w:tc>
        <w:tc>
          <w:tcPr>
            <w:tcW w:w="0" w:type="auto"/>
            <w:tcBorders>
              <w:top w:val="single" w:sz="4" w:space="0" w:color="auto"/>
            </w:tcBorders>
            <w:vAlign w:val="center"/>
          </w:tcPr>
          <w:p w14:paraId="197027D7" w14:textId="7E79761C" w:rsidR="00617272" w:rsidRPr="008D149B" w:rsidDel="0051306F" w:rsidRDefault="00617272">
            <w:pPr>
              <w:autoSpaceDE w:val="0"/>
              <w:autoSpaceDN w:val="0"/>
              <w:adjustRightInd w:val="0"/>
              <w:spacing w:before="240" w:after="16" w:line="276" w:lineRule="auto"/>
              <w:rPr>
                <w:del w:id="1382" w:author="Ava" w:date="2020-09-14T12:13:00Z"/>
                <w:rFonts w:ascii="Times New Roman" w:eastAsia="Times New Roman" w:hAnsi="Times New Roman" w:cs="Times New Roman"/>
                <w:sz w:val="24"/>
                <w:szCs w:val="24"/>
              </w:rPr>
              <w:pPrChange w:id="1383" w:author="Ava" w:date="2020-09-14T17:51:00Z">
                <w:pPr>
                  <w:spacing w:after="0" w:line="240" w:lineRule="auto"/>
                  <w:jc w:val="center"/>
                </w:pPr>
              </w:pPrChange>
            </w:pPr>
          </w:p>
        </w:tc>
        <w:tc>
          <w:tcPr>
            <w:tcW w:w="0" w:type="auto"/>
            <w:tcBorders>
              <w:top w:val="single" w:sz="4" w:space="0" w:color="auto"/>
            </w:tcBorders>
            <w:vAlign w:val="center"/>
          </w:tcPr>
          <w:p w14:paraId="7EB527A9" w14:textId="14B5018B" w:rsidR="00617272" w:rsidRPr="008D149B" w:rsidDel="0051306F" w:rsidRDefault="00617272">
            <w:pPr>
              <w:autoSpaceDE w:val="0"/>
              <w:autoSpaceDN w:val="0"/>
              <w:adjustRightInd w:val="0"/>
              <w:spacing w:before="240" w:after="16" w:line="276" w:lineRule="auto"/>
              <w:rPr>
                <w:del w:id="1384" w:author="Ava" w:date="2020-09-14T12:13:00Z"/>
                <w:rFonts w:ascii="Times New Roman" w:eastAsia="Times New Roman" w:hAnsi="Times New Roman" w:cs="Times New Roman"/>
                <w:sz w:val="24"/>
                <w:szCs w:val="24"/>
              </w:rPr>
              <w:pPrChange w:id="1385" w:author="Ava" w:date="2020-09-14T17:51:00Z">
                <w:pPr>
                  <w:spacing w:after="0" w:line="240" w:lineRule="auto"/>
                  <w:jc w:val="center"/>
                </w:pPr>
              </w:pPrChange>
            </w:pPr>
          </w:p>
        </w:tc>
        <w:tc>
          <w:tcPr>
            <w:tcW w:w="0" w:type="auto"/>
            <w:tcBorders>
              <w:top w:val="single" w:sz="4" w:space="0" w:color="auto"/>
            </w:tcBorders>
            <w:vAlign w:val="center"/>
          </w:tcPr>
          <w:p w14:paraId="06BF8651" w14:textId="7F08DE3A" w:rsidR="00617272" w:rsidRPr="008D149B" w:rsidDel="0051306F" w:rsidRDefault="00617272">
            <w:pPr>
              <w:autoSpaceDE w:val="0"/>
              <w:autoSpaceDN w:val="0"/>
              <w:adjustRightInd w:val="0"/>
              <w:spacing w:before="240" w:after="16" w:line="276" w:lineRule="auto"/>
              <w:rPr>
                <w:del w:id="1386" w:author="Ava" w:date="2020-09-14T12:13:00Z"/>
                <w:rFonts w:ascii="Times New Roman" w:eastAsia="Times New Roman" w:hAnsi="Times New Roman" w:cs="Times New Roman"/>
                <w:sz w:val="24"/>
                <w:szCs w:val="24"/>
              </w:rPr>
              <w:pPrChange w:id="1387" w:author="Ava" w:date="2020-09-14T17:51:00Z">
                <w:pPr>
                  <w:spacing w:after="0" w:line="240" w:lineRule="auto"/>
                  <w:jc w:val="center"/>
                </w:pPr>
              </w:pPrChange>
            </w:pPr>
          </w:p>
        </w:tc>
        <w:tc>
          <w:tcPr>
            <w:tcW w:w="0" w:type="auto"/>
            <w:tcBorders>
              <w:top w:val="single" w:sz="4" w:space="0" w:color="auto"/>
            </w:tcBorders>
            <w:vAlign w:val="center"/>
          </w:tcPr>
          <w:p w14:paraId="7C909814" w14:textId="124241C5" w:rsidR="00617272" w:rsidRPr="008D149B" w:rsidDel="0051306F" w:rsidRDefault="00617272">
            <w:pPr>
              <w:autoSpaceDE w:val="0"/>
              <w:autoSpaceDN w:val="0"/>
              <w:adjustRightInd w:val="0"/>
              <w:spacing w:before="240" w:after="16" w:line="276" w:lineRule="auto"/>
              <w:rPr>
                <w:del w:id="1388" w:author="Ava" w:date="2020-09-14T12:13:00Z"/>
                <w:rFonts w:ascii="Times New Roman" w:eastAsia="Times New Roman" w:hAnsi="Times New Roman" w:cs="Times New Roman"/>
                <w:sz w:val="24"/>
                <w:szCs w:val="24"/>
              </w:rPr>
              <w:pPrChange w:id="1389" w:author="Ava" w:date="2020-09-14T17:51:00Z">
                <w:pPr>
                  <w:spacing w:after="0" w:line="240" w:lineRule="auto"/>
                  <w:jc w:val="center"/>
                </w:pPr>
              </w:pPrChange>
            </w:pPr>
          </w:p>
        </w:tc>
      </w:tr>
      <w:tr w:rsidR="00617272" w:rsidRPr="008D149B" w:rsidDel="0051306F" w14:paraId="356F8E41" w14:textId="55FC638B" w:rsidTr="008C3478">
        <w:trPr>
          <w:trHeight w:val="206"/>
          <w:tblCellSpacing w:w="15" w:type="dxa"/>
          <w:jc w:val="center"/>
          <w:del w:id="1390" w:author="Ava" w:date="2020-09-14T12:13:00Z"/>
        </w:trPr>
        <w:tc>
          <w:tcPr>
            <w:tcW w:w="0" w:type="auto"/>
            <w:tcBorders>
              <w:top w:val="single" w:sz="4" w:space="0" w:color="auto"/>
              <w:bottom w:val="single" w:sz="4" w:space="0" w:color="auto"/>
            </w:tcBorders>
            <w:vAlign w:val="center"/>
            <w:hideMark/>
          </w:tcPr>
          <w:p w14:paraId="472E5568" w14:textId="00A30A38" w:rsidR="00617272" w:rsidRPr="008D149B" w:rsidDel="0051306F" w:rsidRDefault="00617272">
            <w:pPr>
              <w:autoSpaceDE w:val="0"/>
              <w:autoSpaceDN w:val="0"/>
              <w:adjustRightInd w:val="0"/>
              <w:spacing w:before="240" w:after="16" w:line="276" w:lineRule="auto"/>
              <w:rPr>
                <w:del w:id="1391" w:author="Ava" w:date="2020-09-14T12:13:00Z"/>
                <w:rFonts w:ascii="Times New Roman" w:eastAsia="Times New Roman" w:hAnsi="Times New Roman" w:cs="Times New Roman"/>
                <w:sz w:val="24"/>
                <w:szCs w:val="24"/>
              </w:rPr>
              <w:pPrChange w:id="1392" w:author="Ava" w:date="2020-09-14T17:51:00Z">
                <w:pPr>
                  <w:spacing w:after="0" w:line="240" w:lineRule="auto"/>
                </w:pPr>
              </w:pPrChange>
            </w:pPr>
            <w:del w:id="1393" w:author="Ava" w:date="2020-09-14T12:13:00Z">
              <w:r w:rsidRPr="008D149B" w:rsidDel="0051306F">
                <w:rPr>
                  <w:rFonts w:ascii="Times New Roman" w:eastAsia="Times New Roman" w:hAnsi="Times New Roman" w:cs="Times New Roman"/>
                  <w:sz w:val="24"/>
                  <w:szCs w:val="24"/>
                </w:rPr>
                <w:delText>target</w:delText>
              </w:r>
            </w:del>
          </w:p>
        </w:tc>
        <w:tc>
          <w:tcPr>
            <w:tcW w:w="0" w:type="auto"/>
            <w:tcBorders>
              <w:top w:val="single" w:sz="4" w:space="0" w:color="auto"/>
              <w:bottom w:val="single" w:sz="4" w:space="0" w:color="auto"/>
            </w:tcBorders>
            <w:vAlign w:val="center"/>
            <w:hideMark/>
          </w:tcPr>
          <w:p w14:paraId="578F3FC3" w14:textId="09CBB5C7" w:rsidR="00617272" w:rsidRPr="008D149B" w:rsidDel="0051306F" w:rsidRDefault="00617272">
            <w:pPr>
              <w:autoSpaceDE w:val="0"/>
              <w:autoSpaceDN w:val="0"/>
              <w:adjustRightInd w:val="0"/>
              <w:spacing w:before="240" w:after="16" w:line="276" w:lineRule="auto"/>
              <w:rPr>
                <w:del w:id="1394" w:author="Ava" w:date="2020-09-14T12:13:00Z"/>
                <w:rFonts w:ascii="Times New Roman" w:eastAsia="Times New Roman" w:hAnsi="Times New Roman" w:cs="Times New Roman"/>
                <w:sz w:val="24"/>
                <w:szCs w:val="24"/>
              </w:rPr>
              <w:pPrChange w:id="1395" w:author="Ava" w:date="2020-09-14T17:51:00Z">
                <w:pPr>
                  <w:spacing w:after="0" w:line="240" w:lineRule="auto"/>
                  <w:jc w:val="center"/>
                </w:pPr>
              </w:pPrChange>
            </w:pPr>
            <w:del w:id="1396" w:author="Ava" w:date="2020-09-14T12:13:00Z">
              <w:r w:rsidRPr="008D149B" w:rsidDel="0051306F">
                <w:rPr>
                  <w:rFonts w:ascii="Times New Roman" w:eastAsia="Times New Roman" w:hAnsi="Times New Roman" w:cs="Times New Roman"/>
                  <w:sz w:val="24"/>
                  <w:szCs w:val="24"/>
                </w:rPr>
                <w:delText>N</w:delText>
              </w:r>
            </w:del>
          </w:p>
        </w:tc>
        <w:tc>
          <w:tcPr>
            <w:tcW w:w="0" w:type="auto"/>
            <w:tcBorders>
              <w:top w:val="single" w:sz="4" w:space="0" w:color="auto"/>
              <w:bottom w:val="single" w:sz="4" w:space="0" w:color="auto"/>
            </w:tcBorders>
            <w:vAlign w:val="center"/>
            <w:hideMark/>
          </w:tcPr>
          <w:p w14:paraId="2D8DF289" w14:textId="670945F2" w:rsidR="00617272" w:rsidRPr="008D149B" w:rsidDel="0051306F" w:rsidRDefault="00617272">
            <w:pPr>
              <w:autoSpaceDE w:val="0"/>
              <w:autoSpaceDN w:val="0"/>
              <w:adjustRightInd w:val="0"/>
              <w:spacing w:before="240" w:after="16" w:line="276" w:lineRule="auto"/>
              <w:rPr>
                <w:del w:id="1397" w:author="Ava" w:date="2020-09-14T12:13:00Z"/>
                <w:rFonts w:ascii="Times New Roman" w:eastAsia="Times New Roman" w:hAnsi="Times New Roman" w:cs="Times New Roman"/>
                <w:sz w:val="24"/>
                <w:szCs w:val="24"/>
              </w:rPr>
              <w:pPrChange w:id="1398" w:author="Ava" w:date="2020-09-14T17:51:00Z">
                <w:pPr>
                  <w:spacing w:after="0" w:line="240" w:lineRule="auto"/>
                  <w:jc w:val="center"/>
                </w:pPr>
              </w:pPrChange>
            </w:pPr>
            <w:del w:id="1399" w:author="Ava" w:date="2020-09-14T12:13:00Z">
              <w:r w:rsidRPr="008D149B" w:rsidDel="0051306F">
                <w:rPr>
                  <w:rFonts w:ascii="Times New Roman" w:eastAsia="Times New Roman" w:hAnsi="Times New Roman" w:cs="Times New Roman"/>
                  <w:sz w:val="24"/>
                  <w:szCs w:val="24"/>
                </w:rPr>
                <w:delText>mean</w:delText>
              </w:r>
            </w:del>
          </w:p>
        </w:tc>
        <w:tc>
          <w:tcPr>
            <w:tcW w:w="0" w:type="auto"/>
            <w:tcBorders>
              <w:top w:val="single" w:sz="4" w:space="0" w:color="auto"/>
              <w:bottom w:val="single" w:sz="4" w:space="0" w:color="auto"/>
            </w:tcBorders>
            <w:vAlign w:val="center"/>
            <w:hideMark/>
          </w:tcPr>
          <w:p w14:paraId="399E2B51" w14:textId="69CD3229" w:rsidR="00617272" w:rsidRPr="008D149B" w:rsidDel="0051306F" w:rsidRDefault="00617272">
            <w:pPr>
              <w:autoSpaceDE w:val="0"/>
              <w:autoSpaceDN w:val="0"/>
              <w:adjustRightInd w:val="0"/>
              <w:spacing w:before="240" w:after="16" w:line="276" w:lineRule="auto"/>
              <w:rPr>
                <w:del w:id="1400" w:author="Ava" w:date="2020-09-14T12:13:00Z"/>
                <w:rFonts w:ascii="Times New Roman" w:eastAsia="Times New Roman" w:hAnsi="Times New Roman" w:cs="Times New Roman"/>
                <w:sz w:val="24"/>
                <w:szCs w:val="24"/>
              </w:rPr>
              <w:pPrChange w:id="1401" w:author="Ava" w:date="2020-09-14T17:51:00Z">
                <w:pPr>
                  <w:spacing w:after="0" w:line="240" w:lineRule="auto"/>
                  <w:jc w:val="center"/>
                </w:pPr>
              </w:pPrChange>
            </w:pPr>
            <w:del w:id="1402" w:author="Ava" w:date="2020-09-14T12:13:00Z">
              <w:r w:rsidRPr="008D149B" w:rsidDel="0051306F">
                <w:rPr>
                  <w:rFonts w:ascii="Times New Roman" w:eastAsia="Times New Roman" w:hAnsi="Times New Roman" w:cs="Times New Roman"/>
                  <w:sz w:val="24"/>
                  <w:szCs w:val="24"/>
                </w:rPr>
                <w:delText>sd</w:delText>
              </w:r>
            </w:del>
          </w:p>
        </w:tc>
        <w:tc>
          <w:tcPr>
            <w:tcW w:w="0" w:type="auto"/>
            <w:tcBorders>
              <w:top w:val="single" w:sz="4" w:space="0" w:color="auto"/>
              <w:bottom w:val="single" w:sz="4" w:space="0" w:color="auto"/>
            </w:tcBorders>
            <w:vAlign w:val="center"/>
            <w:hideMark/>
          </w:tcPr>
          <w:p w14:paraId="03F08916" w14:textId="000A3DF1" w:rsidR="00617272" w:rsidRPr="008D149B" w:rsidDel="0051306F" w:rsidRDefault="00617272">
            <w:pPr>
              <w:autoSpaceDE w:val="0"/>
              <w:autoSpaceDN w:val="0"/>
              <w:adjustRightInd w:val="0"/>
              <w:spacing w:before="240" w:after="16" w:line="276" w:lineRule="auto"/>
              <w:rPr>
                <w:del w:id="1403" w:author="Ava" w:date="2020-09-14T12:13:00Z"/>
                <w:rFonts w:ascii="Times New Roman" w:eastAsia="Times New Roman" w:hAnsi="Times New Roman" w:cs="Times New Roman"/>
                <w:sz w:val="24"/>
                <w:szCs w:val="24"/>
              </w:rPr>
              <w:pPrChange w:id="1404" w:author="Ava" w:date="2020-09-14T17:51:00Z">
                <w:pPr>
                  <w:spacing w:after="0" w:line="240" w:lineRule="auto"/>
                  <w:jc w:val="center"/>
                </w:pPr>
              </w:pPrChange>
            </w:pPr>
            <w:del w:id="1405" w:author="Ava" w:date="2020-09-14T12:13:00Z">
              <w:r w:rsidRPr="008D149B" w:rsidDel="0051306F">
                <w:rPr>
                  <w:rFonts w:ascii="Times New Roman" w:eastAsia="Times New Roman" w:hAnsi="Times New Roman" w:cs="Times New Roman"/>
                  <w:sz w:val="24"/>
                  <w:szCs w:val="24"/>
                </w:rPr>
                <w:delText>se</w:delText>
              </w:r>
            </w:del>
          </w:p>
        </w:tc>
        <w:tc>
          <w:tcPr>
            <w:tcW w:w="0" w:type="auto"/>
            <w:tcBorders>
              <w:top w:val="single" w:sz="4" w:space="0" w:color="auto"/>
              <w:bottom w:val="single" w:sz="4" w:space="0" w:color="auto"/>
            </w:tcBorders>
            <w:vAlign w:val="center"/>
            <w:hideMark/>
          </w:tcPr>
          <w:p w14:paraId="3DC7CF7C" w14:textId="23F7015F" w:rsidR="00617272" w:rsidRPr="008D149B" w:rsidDel="0051306F" w:rsidRDefault="00617272">
            <w:pPr>
              <w:autoSpaceDE w:val="0"/>
              <w:autoSpaceDN w:val="0"/>
              <w:adjustRightInd w:val="0"/>
              <w:spacing w:before="240" w:after="16" w:line="276" w:lineRule="auto"/>
              <w:rPr>
                <w:del w:id="1406" w:author="Ava" w:date="2020-09-14T12:13:00Z"/>
                <w:rFonts w:ascii="Times New Roman" w:eastAsia="Times New Roman" w:hAnsi="Times New Roman" w:cs="Times New Roman"/>
                <w:sz w:val="24"/>
                <w:szCs w:val="24"/>
              </w:rPr>
              <w:pPrChange w:id="1407" w:author="Ava" w:date="2020-09-14T17:51:00Z">
                <w:pPr>
                  <w:spacing w:after="0" w:line="240" w:lineRule="auto"/>
                  <w:jc w:val="center"/>
                </w:pPr>
              </w:pPrChange>
            </w:pPr>
            <w:del w:id="1408" w:author="Ava" w:date="2020-09-14T12:13:00Z">
              <w:r w:rsidRPr="008D149B" w:rsidDel="0051306F">
                <w:rPr>
                  <w:rFonts w:ascii="Times New Roman" w:eastAsia="Times New Roman" w:hAnsi="Times New Roman" w:cs="Times New Roman"/>
                  <w:sz w:val="24"/>
                  <w:szCs w:val="24"/>
                </w:rPr>
                <w:delText>ci</w:delText>
              </w:r>
            </w:del>
          </w:p>
        </w:tc>
      </w:tr>
      <w:tr w:rsidR="00617272" w:rsidRPr="008D149B" w:rsidDel="0051306F" w14:paraId="2982882D" w14:textId="09137F21" w:rsidTr="008C3478">
        <w:trPr>
          <w:trHeight w:val="217"/>
          <w:tblCellSpacing w:w="15" w:type="dxa"/>
          <w:jc w:val="center"/>
          <w:del w:id="1409" w:author="Ava" w:date="2020-09-14T12:13:00Z"/>
        </w:trPr>
        <w:tc>
          <w:tcPr>
            <w:tcW w:w="0" w:type="auto"/>
            <w:vAlign w:val="center"/>
            <w:hideMark/>
          </w:tcPr>
          <w:p w14:paraId="13B13506" w14:textId="4E839E4B" w:rsidR="00617272" w:rsidRPr="008D149B" w:rsidDel="0051306F" w:rsidRDefault="00617272">
            <w:pPr>
              <w:autoSpaceDE w:val="0"/>
              <w:autoSpaceDN w:val="0"/>
              <w:adjustRightInd w:val="0"/>
              <w:spacing w:before="240" w:after="16" w:line="276" w:lineRule="auto"/>
              <w:rPr>
                <w:del w:id="1410" w:author="Ava" w:date="2020-09-14T12:13:00Z"/>
                <w:rFonts w:ascii="Times New Roman" w:eastAsia="Times New Roman" w:hAnsi="Times New Roman" w:cs="Times New Roman"/>
                <w:sz w:val="24"/>
                <w:szCs w:val="24"/>
              </w:rPr>
              <w:pPrChange w:id="1411" w:author="Ava" w:date="2020-09-14T17:51:00Z">
                <w:pPr>
                  <w:spacing w:after="0" w:line="240" w:lineRule="auto"/>
                </w:pPr>
              </w:pPrChange>
            </w:pPr>
            <w:del w:id="1412" w:author="Ava" w:date="2020-09-14T12:13:00Z">
              <w:r w:rsidRPr="008D149B" w:rsidDel="0051306F">
                <w:rPr>
                  <w:rFonts w:ascii="Times New Roman" w:eastAsia="Times New Roman" w:hAnsi="Times New Roman" w:cs="Times New Roman"/>
                  <w:sz w:val="24"/>
                  <w:szCs w:val="24"/>
                </w:rPr>
                <w:delText>be</w:delText>
              </w:r>
            </w:del>
          </w:p>
        </w:tc>
        <w:tc>
          <w:tcPr>
            <w:tcW w:w="0" w:type="auto"/>
            <w:vAlign w:val="center"/>
            <w:hideMark/>
          </w:tcPr>
          <w:p w14:paraId="104BDFC1" w14:textId="2A5C7213" w:rsidR="00617272" w:rsidRPr="008D149B" w:rsidDel="0051306F" w:rsidRDefault="00617272">
            <w:pPr>
              <w:autoSpaceDE w:val="0"/>
              <w:autoSpaceDN w:val="0"/>
              <w:adjustRightInd w:val="0"/>
              <w:spacing w:before="240" w:after="16" w:line="276" w:lineRule="auto"/>
              <w:rPr>
                <w:del w:id="1413" w:author="Ava" w:date="2020-09-14T12:13:00Z"/>
                <w:rFonts w:ascii="Times New Roman" w:eastAsia="Times New Roman" w:hAnsi="Times New Roman" w:cs="Times New Roman"/>
                <w:sz w:val="24"/>
                <w:szCs w:val="24"/>
              </w:rPr>
              <w:pPrChange w:id="1414" w:author="Ava" w:date="2020-09-14T17:51:00Z">
                <w:pPr>
                  <w:spacing w:after="0" w:line="240" w:lineRule="auto"/>
                  <w:jc w:val="center"/>
                </w:pPr>
              </w:pPrChange>
            </w:pPr>
            <w:del w:id="1415" w:author="Ava" w:date="2020-09-14T12:13:00Z">
              <w:r w:rsidRPr="008D149B" w:rsidDel="0051306F">
                <w:rPr>
                  <w:rFonts w:ascii="Times New Roman" w:eastAsia="Times New Roman" w:hAnsi="Times New Roman" w:cs="Times New Roman"/>
                  <w:sz w:val="24"/>
                  <w:szCs w:val="24"/>
                </w:rPr>
                <w:delText>1,015</w:delText>
              </w:r>
            </w:del>
          </w:p>
        </w:tc>
        <w:tc>
          <w:tcPr>
            <w:tcW w:w="0" w:type="auto"/>
            <w:vAlign w:val="center"/>
            <w:hideMark/>
          </w:tcPr>
          <w:p w14:paraId="49D3A7E9" w14:textId="3790F9AD" w:rsidR="00617272" w:rsidRPr="008D149B" w:rsidDel="0051306F" w:rsidRDefault="00617272">
            <w:pPr>
              <w:autoSpaceDE w:val="0"/>
              <w:autoSpaceDN w:val="0"/>
              <w:adjustRightInd w:val="0"/>
              <w:spacing w:before="240" w:after="16" w:line="276" w:lineRule="auto"/>
              <w:rPr>
                <w:del w:id="1416" w:author="Ava" w:date="2020-09-14T12:13:00Z"/>
                <w:rFonts w:ascii="Times New Roman" w:eastAsia="Times New Roman" w:hAnsi="Times New Roman" w:cs="Times New Roman"/>
                <w:sz w:val="24"/>
                <w:szCs w:val="24"/>
              </w:rPr>
              <w:pPrChange w:id="1417" w:author="Ava" w:date="2020-09-14T17:51:00Z">
                <w:pPr>
                  <w:spacing w:after="0" w:line="240" w:lineRule="auto"/>
                  <w:jc w:val="center"/>
                </w:pPr>
              </w:pPrChange>
            </w:pPr>
            <w:del w:id="1418" w:author="Ava" w:date="2020-09-14T12:13:00Z">
              <w:r w:rsidRPr="008D149B" w:rsidDel="0051306F">
                <w:rPr>
                  <w:rFonts w:ascii="Times New Roman" w:eastAsia="Times New Roman" w:hAnsi="Times New Roman" w:cs="Times New Roman"/>
                  <w:sz w:val="24"/>
                  <w:szCs w:val="24"/>
                </w:rPr>
                <w:delText>0.449</w:delText>
              </w:r>
            </w:del>
          </w:p>
        </w:tc>
        <w:tc>
          <w:tcPr>
            <w:tcW w:w="0" w:type="auto"/>
            <w:vAlign w:val="center"/>
            <w:hideMark/>
          </w:tcPr>
          <w:p w14:paraId="57DD6358" w14:textId="4FC73338" w:rsidR="00617272" w:rsidRPr="008D149B" w:rsidDel="0051306F" w:rsidRDefault="00617272">
            <w:pPr>
              <w:autoSpaceDE w:val="0"/>
              <w:autoSpaceDN w:val="0"/>
              <w:adjustRightInd w:val="0"/>
              <w:spacing w:before="240" w:after="16" w:line="276" w:lineRule="auto"/>
              <w:rPr>
                <w:del w:id="1419" w:author="Ava" w:date="2020-09-14T12:13:00Z"/>
                <w:rFonts w:ascii="Times New Roman" w:eastAsia="Times New Roman" w:hAnsi="Times New Roman" w:cs="Times New Roman"/>
                <w:sz w:val="24"/>
                <w:szCs w:val="24"/>
              </w:rPr>
              <w:pPrChange w:id="1420" w:author="Ava" w:date="2020-09-14T17:51:00Z">
                <w:pPr>
                  <w:spacing w:after="0" w:line="240" w:lineRule="auto"/>
                  <w:jc w:val="center"/>
                </w:pPr>
              </w:pPrChange>
            </w:pPr>
            <w:del w:id="1421" w:author="Ava" w:date="2020-09-14T12:13:00Z">
              <w:r w:rsidRPr="008D149B" w:rsidDel="0051306F">
                <w:rPr>
                  <w:rFonts w:ascii="Times New Roman" w:eastAsia="Times New Roman" w:hAnsi="Times New Roman" w:cs="Times New Roman"/>
                  <w:sz w:val="24"/>
                  <w:szCs w:val="24"/>
                </w:rPr>
                <w:delText>0.498</w:delText>
              </w:r>
            </w:del>
          </w:p>
        </w:tc>
        <w:tc>
          <w:tcPr>
            <w:tcW w:w="0" w:type="auto"/>
            <w:vAlign w:val="center"/>
            <w:hideMark/>
          </w:tcPr>
          <w:p w14:paraId="63390EAB" w14:textId="2804CF3A" w:rsidR="00617272" w:rsidRPr="008D149B" w:rsidDel="0051306F" w:rsidRDefault="00617272">
            <w:pPr>
              <w:autoSpaceDE w:val="0"/>
              <w:autoSpaceDN w:val="0"/>
              <w:adjustRightInd w:val="0"/>
              <w:spacing w:before="240" w:after="16" w:line="276" w:lineRule="auto"/>
              <w:rPr>
                <w:del w:id="1422" w:author="Ava" w:date="2020-09-14T12:13:00Z"/>
                <w:rFonts w:ascii="Times New Roman" w:eastAsia="Times New Roman" w:hAnsi="Times New Roman" w:cs="Times New Roman"/>
                <w:sz w:val="24"/>
                <w:szCs w:val="24"/>
              </w:rPr>
              <w:pPrChange w:id="1423" w:author="Ava" w:date="2020-09-14T17:51:00Z">
                <w:pPr>
                  <w:spacing w:after="0" w:line="240" w:lineRule="auto"/>
                  <w:jc w:val="center"/>
                </w:pPr>
              </w:pPrChange>
            </w:pPr>
            <w:del w:id="1424" w:author="Ava" w:date="2020-09-14T12:13:00Z">
              <w:r w:rsidRPr="008D149B" w:rsidDel="0051306F">
                <w:rPr>
                  <w:rFonts w:ascii="Times New Roman" w:eastAsia="Times New Roman" w:hAnsi="Times New Roman" w:cs="Times New Roman"/>
                  <w:sz w:val="24"/>
                  <w:szCs w:val="24"/>
                </w:rPr>
                <w:delText>0.016</w:delText>
              </w:r>
            </w:del>
          </w:p>
        </w:tc>
        <w:tc>
          <w:tcPr>
            <w:tcW w:w="0" w:type="auto"/>
            <w:vAlign w:val="center"/>
            <w:hideMark/>
          </w:tcPr>
          <w:p w14:paraId="1EF49EF3" w14:textId="5B8E9C6A" w:rsidR="00617272" w:rsidRPr="008D149B" w:rsidDel="0051306F" w:rsidRDefault="00617272">
            <w:pPr>
              <w:autoSpaceDE w:val="0"/>
              <w:autoSpaceDN w:val="0"/>
              <w:adjustRightInd w:val="0"/>
              <w:spacing w:before="240" w:after="16" w:line="276" w:lineRule="auto"/>
              <w:rPr>
                <w:del w:id="1425" w:author="Ava" w:date="2020-09-14T12:13:00Z"/>
                <w:rFonts w:ascii="Times New Roman" w:eastAsia="Times New Roman" w:hAnsi="Times New Roman" w:cs="Times New Roman"/>
                <w:sz w:val="24"/>
                <w:szCs w:val="24"/>
              </w:rPr>
              <w:pPrChange w:id="1426" w:author="Ava" w:date="2020-09-14T17:51:00Z">
                <w:pPr>
                  <w:spacing w:after="0" w:line="240" w:lineRule="auto"/>
                  <w:jc w:val="center"/>
                </w:pPr>
              </w:pPrChange>
            </w:pPr>
            <w:del w:id="1427" w:author="Ava" w:date="2020-09-14T12:13:00Z">
              <w:r w:rsidRPr="008D149B" w:rsidDel="0051306F">
                <w:rPr>
                  <w:rFonts w:ascii="Times New Roman" w:eastAsia="Times New Roman" w:hAnsi="Times New Roman" w:cs="Times New Roman"/>
                  <w:sz w:val="24"/>
                  <w:szCs w:val="24"/>
                </w:rPr>
                <w:delText>0.031</w:delText>
              </w:r>
            </w:del>
          </w:p>
        </w:tc>
      </w:tr>
      <w:tr w:rsidR="00617272" w:rsidRPr="008D149B" w:rsidDel="0051306F" w14:paraId="21DCDE00" w14:textId="25D88C55" w:rsidTr="008C3478">
        <w:trPr>
          <w:trHeight w:val="206"/>
          <w:tblCellSpacing w:w="15" w:type="dxa"/>
          <w:jc w:val="center"/>
          <w:del w:id="1428" w:author="Ava" w:date="2020-09-14T12:13:00Z"/>
        </w:trPr>
        <w:tc>
          <w:tcPr>
            <w:tcW w:w="0" w:type="auto"/>
            <w:vAlign w:val="center"/>
            <w:hideMark/>
          </w:tcPr>
          <w:p w14:paraId="0FAEED28" w14:textId="4C00C8B0" w:rsidR="00617272" w:rsidRPr="008D149B" w:rsidDel="0051306F" w:rsidRDefault="00617272">
            <w:pPr>
              <w:autoSpaceDE w:val="0"/>
              <w:autoSpaceDN w:val="0"/>
              <w:adjustRightInd w:val="0"/>
              <w:spacing w:before="240" w:after="16" w:line="276" w:lineRule="auto"/>
              <w:rPr>
                <w:del w:id="1429" w:author="Ava" w:date="2020-09-14T12:13:00Z"/>
                <w:rFonts w:ascii="Times New Roman" w:eastAsia="Times New Roman" w:hAnsi="Times New Roman" w:cs="Times New Roman"/>
                <w:sz w:val="24"/>
                <w:szCs w:val="24"/>
              </w:rPr>
              <w:pPrChange w:id="1430" w:author="Ava" w:date="2020-09-14T17:51:00Z">
                <w:pPr>
                  <w:spacing w:after="0" w:line="240" w:lineRule="auto"/>
                </w:pPr>
              </w:pPrChange>
            </w:pPr>
            <w:del w:id="1431" w:author="Ava" w:date="2020-09-14T12:13:00Z">
              <w:r w:rsidRPr="008D149B" w:rsidDel="0051306F">
                <w:rPr>
                  <w:rFonts w:ascii="Times New Roman" w:eastAsia="Times New Roman" w:hAnsi="Times New Roman" w:cs="Times New Roman"/>
                  <w:sz w:val="24"/>
                  <w:szCs w:val="24"/>
                </w:rPr>
                <w:delText>di</w:delText>
              </w:r>
            </w:del>
          </w:p>
        </w:tc>
        <w:tc>
          <w:tcPr>
            <w:tcW w:w="0" w:type="auto"/>
            <w:vAlign w:val="center"/>
            <w:hideMark/>
          </w:tcPr>
          <w:p w14:paraId="44CCE3F5" w14:textId="551FEE83" w:rsidR="00617272" w:rsidRPr="008D149B" w:rsidDel="0051306F" w:rsidRDefault="00617272">
            <w:pPr>
              <w:autoSpaceDE w:val="0"/>
              <w:autoSpaceDN w:val="0"/>
              <w:adjustRightInd w:val="0"/>
              <w:spacing w:before="240" w:after="16" w:line="276" w:lineRule="auto"/>
              <w:rPr>
                <w:del w:id="1432" w:author="Ava" w:date="2020-09-14T12:13:00Z"/>
                <w:rFonts w:ascii="Times New Roman" w:eastAsia="Times New Roman" w:hAnsi="Times New Roman" w:cs="Times New Roman"/>
                <w:sz w:val="24"/>
                <w:szCs w:val="24"/>
              </w:rPr>
              <w:pPrChange w:id="1433" w:author="Ava" w:date="2020-09-14T17:51:00Z">
                <w:pPr>
                  <w:spacing w:after="0" w:line="240" w:lineRule="auto"/>
                  <w:jc w:val="center"/>
                </w:pPr>
              </w:pPrChange>
            </w:pPr>
            <w:del w:id="1434" w:author="Ava" w:date="2020-09-14T12:13:00Z">
              <w:r w:rsidRPr="008D149B" w:rsidDel="0051306F">
                <w:rPr>
                  <w:rFonts w:ascii="Times New Roman" w:eastAsia="Times New Roman" w:hAnsi="Times New Roman" w:cs="Times New Roman"/>
                  <w:sz w:val="24"/>
                  <w:szCs w:val="24"/>
                </w:rPr>
                <w:delText>1,154</w:delText>
              </w:r>
            </w:del>
          </w:p>
        </w:tc>
        <w:tc>
          <w:tcPr>
            <w:tcW w:w="0" w:type="auto"/>
            <w:vAlign w:val="center"/>
            <w:hideMark/>
          </w:tcPr>
          <w:p w14:paraId="03521256" w14:textId="450E0AFB" w:rsidR="00617272" w:rsidRPr="008D149B" w:rsidDel="0051306F" w:rsidRDefault="00617272">
            <w:pPr>
              <w:autoSpaceDE w:val="0"/>
              <w:autoSpaceDN w:val="0"/>
              <w:adjustRightInd w:val="0"/>
              <w:spacing w:before="240" w:after="16" w:line="276" w:lineRule="auto"/>
              <w:rPr>
                <w:del w:id="1435" w:author="Ava" w:date="2020-09-14T12:13:00Z"/>
                <w:rFonts w:ascii="Times New Roman" w:eastAsia="Times New Roman" w:hAnsi="Times New Roman" w:cs="Times New Roman"/>
                <w:sz w:val="24"/>
                <w:szCs w:val="24"/>
              </w:rPr>
              <w:pPrChange w:id="1436" w:author="Ava" w:date="2020-09-14T17:51:00Z">
                <w:pPr>
                  <w:spacing w:after="0" w:line="240" w:lineRule="auto"/>
                  <w:jc w:val="center"/>
                </w:pPr>
              </w:pPrChange>
            </w:pPr>
            <w:del w:id="1437" w:author="Ava" w:date="2020-09-14T12:13:00Z">
              <w:r w:rsidRPr="008D149B" w:rsidDel="0051306F">
                <w:rPr>
                  <w:rFonts w:ascii="Times New Roman" w:eastAsia="Times New Roman" w:hAnsi="Times New Roman" w:cs="Times New Roman"/>
                  <w:sz w:val="24"/>
                  <w:szCs w:val="24"/>
                </w:rPr>
                <w:delText>0.824</w:delText>
              </w:r>
            </w:del>
          </w:p>
        </w:tc>
        <w:tc>
          <w:tcPr>
            <w:tcW w:w="0" w:type="auto"/>
            <w:vAlign w:val="center"/>
            <w:hideMark/>
          </w:tcPr>
          <w:p w14:paraId="7E962908" w14:textId="46C80E88" w:rsidR="00617272" w:rsidRPr="008D149B" w:rsidDel="0051306F" w:rsidRDefault="00617272">
            <w:pPr>
              <w:autoSpaceDE w:val="0"/>
              <w:autoSpaceDN w:val="0"/>
              <w:adjustRightInd w:val="0"/>
              <w:spacing w:before="240" w:after="16" w:line="276" w:lineRule="auto"/>
              <w:rPr>
                <w:del w:id="1438" w:author="Ava" w:date="2020-09-14T12:13:00Z"/>
                <w:rFonts w:ascii="Times New Roman" w:eastAsia="Times New Roman" w:hAnsi="Times New Roman" w:cs="Times New Roman"/>
                <w:sz w:val="24"/>
                <w:szCs w:val="24"/>
              </w:rPr>
              <w:pPrChange w:id="1439" w:author="Ava" w:date="2020-09-14T17:51:00Z">
                <w:pPr>
                  <w:spacing w:after="0" w:line="240" w:lineRule="auto"/>
                  <w:jc w:val="center"/>
                </w:pPr>
              </w:pPrChange>
            </w:pPr>
            <w:del w:id="1440" w:author="Ava" w:date="2020-09-14T12:13:00Z">
              <w:r w:rsidRPr="008D149B" w:rsidDel="0051306F">
                <w:rPr>
                  <w:rFonts w:ascii="Times New Roman" w:eastAsia="Times New Roman" w:hAnsi="Times New Roman" w:cs="Times New Roman"/>
                  <w:sz w:val="24"/>
                  <w:szCs w:val="24"/>
                </w:rPr>
                <w:delText>0.381</w:delText>
              </w:r>
            </w:del>
          </w:p>
        </w:tc>
        <w:tc>
          <w:tcPr>
            <w:tcW w:w="0" w:type="auto"/>
            <w:vAlign w:val="center"/>
            <w:hideMark/>
          </w:tcPr>
          <w:p w14:paraId="61B11629" w14:textId="03E25EF6" w:rsidR="00617272" w:rsidRPr="008D149B" w:rsidDel="0051306F" w:rsidRDefault="00617272">
            <w:pPr>
              <w:autoSpaceDE w:val="0"/>
              <w:autoSpaceDN w:val="0"/>
              <w:adjustRightInd w:val="0"/>
              <w:spacing w:before="240" w:after="16" w:line="276" w:lineRule="auto"/>
              <w:rPr>
                <w:del w:id="1441" w:author="Ava" w:date="2020-09-14T12:13:00Z"/>
                <w:rFonts w:ascii="Times New Roman" w:eastAsia="Times New Roman" w:hAnsi="Times New Roman" w:cs="Times New Roman"/>
                <w:sz w:val="24"/>
                <w:szCs w:val="24"/>
              </w:rPr>
              <w:pPrChange w:id="1442" w:author="Ava" w:date="2020-09-14T17:51:00Z">
                <w:pPr>
                  <w:spacing w:after="0" w:line="240" w:lineRule="auto"/>
                  <w:jc w:val="center"/>
                </w:pPr>
              </w:pPrChange>
            </w:pPr>
            <w:del w:id="1443" w:author="Ava" w:date="2020-09-14T12:13:00Z">
              <w:r w:rsidRPr="008D149B" w:rsidDel="0051306F">
                <w:rPr>
                  <w:rFonts w:ascii="Times New Roman" w:eastAsia="Times New Roman" w:hAnsi="Times New Roman" w:cs="Times New Roman"/>
                  <w:sz w:val="24"/>
                  <w:szCs w:val="24"/>
                </w:rPr>
                <w:delText>0.011</w:delText>
              </w:r>
            </w:del>
          </w:p>
        </w:tc>
        <w:tc>
          <w:tcPr>
            <w:tcW w:w="0" w:type="auto"/>
            <w:vAlign w:val="center"/>
            <w:hideMark/>
          </w:tcPr>
          <w:p w14:paraId="61AC1635" w14:textId="1E61B7E5" w:rsidR="00617272" w:rsidRPr="008D149B" w:rsidDel="0051306F" w:rsidRDefault="00617272">
            <w:pPr>
              <w:autoSpaceDE w:val="0"/>
              <w:autoSpaceDN w:val="0"/>
              <w:adjustRightInd w:val="0"/>
              <w:spacing w:before="240" w:after="16" w:line="276" w:lineRule="auto"/>
              <w:rPr>
                <w:del w:id="1444" w:author="Ava" w:date="2020-09-14T12:13:00Z"/>
                <w:rFonts w:ascii="Times New Roman" w:eastAsia="Times New Roman" w:hAnsi="Times New Roman" w:cs="Times New Roman"/>
                <w:sz w:val="24"/>
                <w:szCs w:val="24"/>
              </w:rPr>
              <w:pPrChange w:id="1445" w:author="Ava" w:date="2020-09-14T17:51:00Z">
                <w:pPr>
                  <w:spacing w:after="0" w:line="240" w:lineRule="auto"/>
                  <w:jc w:val="center"/>
                </w:pPr>
              </w:pPrChange>
            </w:pPr>
            <w:del w:id="1446" w:author="Ava" w:date="2020-09-14T12:13:00Z">
              <w:r w:rsidRPr="008D149B" w:rsidDel="0051306F">
                <w:rPr>
                  <w:rFonts w:ascii="Times New Roman" w:eastAsia="Times New Roman" w:hAnsi="Times New Roman" w:cs="Times New Roman"/>
                  <w:sz w:val="24"/>
                  <w:szCs w:val="24"/>
                </w:rPr>
                <w:delText>0.022</w:delText>
              </w:r>
            </w:del>
          </w:p>
        </w:tc>
      </w:tr>
      <w:tr w:rsidR="00617272" w:rsidRPr="008D149B" w:rsidDel="0051306F" w14:paraId="51BD5DB3" w14:textId="1733422E" w:rsidTr="008C3478">
        <w:trPr>
          <w:trHeight w:val="206"/>
          <w:tblCellSpacing w:w="15" w:type="dxa"/>
          <w:jc w:val="center"/>
          <w:del w:id="1447" w:author="Ava" w:date="2020-09-14T12:13:00Z"/>
        </w:trPr>
        <w:tc>
          <w:tcPr>
            <w:tcW w:w="0" w:type="auto"/>
            <w:vAlign w:val="center"/>
            <w:hideMark/>
          </w:tcPr>
          <w:p w14:paraId="313D6B4F" w14:textId="7F8C5EEF" w:rsidR="00617272" w:rsidRPr="008D149B" w:rsidDel="0051306F" w:rsidRDefault="00617272">
            <w:pPr>
              <w:autoSpaceDE w:val="0"/>
              <w:autoSpaceDN w:val="0"/>
              <w:adjustRightInd w:val="0"/>
              <w:spacing w:before="240" w:after="16" w:line="276" w:lineRule="auto"/>
              <w:rPr>
                <w:del w:id="1448" w:author="Ava" w:date="2020-09-14T12:13:00Z"/>
                <w:rFonts w:ascii="Times New Roman" w:eastAsia="Times New Roman" w:hAnsi="Times New Roman" w:cs="Times New Roman"/>
                <w:sz w:val="24"/>
                <w:szCs w:val="24"/>
              </w:rPr>
              <w:pPrChange w:id="1449" w:author="Ava" w:date="2020-09-14T17:51:00Z">
                <w:pPr>
                  <w:spacing w:after="0" w:line="240" w:lineRule="auto"/>
                </w:pPr>
              </w:pPrChange>
            </w:pPr>
            <w:del w:id="1450" w:author="Ava" w:date="2020-09-14T12:13:00Z">
              <w:r w:rsidRPr="008D149B" w:rsidDel="0051306F">
                <w:rPr>
                  <w:rFonts w:ascii="Times New Roman" w:eastAsia="Times New Roman" w:hAnsi="Times New Roman" w:cs="Times New Roman"/>
                  <w:sz w:val="24"/>
                  <w:szCs w:val="24"/>
                </w:rPr>
                <w:delText>ga</w:delText>
              </w:r>
            </w:del>
          </w:p>
        </w:tc>
        <w:tc>
          <w:tcPr>
            <w:tcW w:w="0" w:type="auto"/>
            <w:vAlign w:val="center"/>
            <w:hideMark/>
          </w:tcPr>
          <w:p w14:paraId="1C4A9037" w14:textId="4722F0A8" w:rsidR="00617272" w:rsidRPr="008D149B" w:rsidDel="0051306F" w:rsidRDefault="00617272">
            <w:pPr>
              <w:autoSpaceDE w:val="0"/>
              <w:autoSpaceDN w:val="0"/>
              <w:adjustRightInd w:val="0"/>
              <w:spacing w:before="240" w:after="16" w:line="276" w:lineRule="auto"/>
              <w:rPr>
                <w:del w:id="1451" w:author="Ava" w:date="2020-09-14T12:13:00Z"/>
                <w:rFonts w:ascii="Times New Roman" w:eastAsia="Times New Roman" w:hAnsi="Times New Roman" w:cs="Times New Roman"/>
                <w:sz w:val="24"/>
                <w:szCs w:val="24"/>
              </w:rPr>
              <w:pPrChange w:id="1452" w:author="Ava" w:date="2020-09-14T17:51:00Z">
                <w:pPr>
                  <w:spacing w:after="0" w:line="240" w:lineRule="auto"/>
                  <w:jc w:val="center"/>
                </w:pPr>
              </w:pPrChange>
            </w:pPr>
            <w:del w:id="1453" w:author="Ava" w:date="2020-09-14T12:13:00Z">
              <w:r w:rsidRPr="008D149B" w:rsidDel="0051306F">
                <w:rPr>
                  <w:rFonts w:ascii="Times New Roman" w:eastAsia="Times New Roman" w:hAnsi="Times New Roman" w:cs="Times New Roman"/>
                  <w:sz w:val="24"/>
                  <w:szCs w:val="24"/>
                </w:rPr>
                <w:delText>1,149</w:delText>
              </w:r>
            </w:del>
          </w:p>
        </w:tc>
        <w:tc>
          <w:tcPr>
            <w:tcW w:w="0" w:type="auto"/>
            <w:vAlign w:val="center"/>
            <w:hideMark/>
          </w:tcPr>
          <w:p w14:paraId="738B51A3" w14:textId="2277445C" w:rsidR="00617272" w:rsidRPr="008D149B" w:rsidDel="0051306F" w:rsidRDefault="00617272">
            <w:pPr>
              <w:autoSpaceDE w:val="0"/>
              <w:autoSpaceDN w:val="0"/>
              <w:adjustRightInd w:val="0"/>
              <w:spacing w:before="240" w:after="16" w:line="276" w:lineRule="auto"/>
              <w:rPr>
                <w:del w:id="1454" w:author="Ava" w:date="2020-09-14T12:13:00Z"/>
                <w:rFonts w:ascii="Times New Roman" w:eastAsia="Times New Roman" w:hAnsi="Times New Roman" w:cs="Times New Roman"/>
                <w:sz w:val="24"/>
                <w:szCs w:val="24"/>
              </w:rPr>
              <w:pPrChange w:id="1455" w:author="Ava" w:date="2020-09-14T17:51:00Z">
                <w:pPr>
                  <w:spacing w:after="0" w:line="240" w:lineRule="auto"/>
                  <w:jc w:val="center"/>
                </w:pPr>
              </w:pPrChange>
            </w:pPr>
            <w:del w:id="1456" w:author="Ava" w:date="2020-09-14T12:13:00Z">
              <w:r w:rsidRPr="008D149B" w:rsidDel="0051306F">
                <w:rPr>
                  <w:rFonts w:ascii="Times New Roman" w:eastAsia="Times New Roman" w:hAnsi="Times New Roman" w:cs="Times New Roman"/>
                  <w:sz w:val="24"/>
                  <w:szCs w:val="24"/>
                </w:rPr>
                <w:delText>0.727</w:delText>
              </w:r>
            </w:del>
          </w:p>
        </w:tc>
        <w:tc>
          <w:tcPr>
            <w:tcW w:w="0" w:type="auto"/>
            <w:vAlign w:val="center"/>
            <w:hideMark/>
          </w:tcPr>
          <w:p w14:paraId="42C7DB3E" w14:textId="54864367" w:rsidR="00617272" w:rsidRPr="008D149B" w:rsidDel="0051306F" w:rsidRDefault="00617272">
            <w:pPr>
              <w:autoSpaceDE w:val="0"/>
              <w:autoSpaceDN w:val="0"/>
              <w:adjustRightInd w:val="0"/>
              <w:spacing w:before="240" w:after="16" w:line="276" w:lineRule="auto"/>
              <w:rPr>
                <w:del w:id="1457" w:author="Ava" w:date="2020-09-14T12:13:00Z"/>
                <w:rFonts w:ascii="Times New Roman" w:eastAsia="Times New Roman" w:hAnsi="Times New Roman" w:cs="Times New Roman"/>
                <w:sz w:val="24"/>
                <w:szCs w:val="24"/>
              </w:rPr>
              <w:pPrChange w:id="1458" w:author="Ava" w:date="2020-09-14T17:51:00Z">
                <w:pPr>
                  <w:spacing w:after="0" w:line="240" w:lineRule="auto"/>
                  <w:jc w:val="center"/>
                </w:pPr>
              </w:pPrChange>
            </w:pPr>
            <w:del w:id="1459" w:author="Ava" w:date="2020-09-14T12:13:00Z">
              <w:r w:rsidRPr="008D149B" w:rsidDel="0051306F">
                <w:rPr>
                  <w:rFonts w:ascii="Times New Roman" w:eastAsia="Times New Roman" w:hAnsi="Times New Roman" w:cs="Times New Roman"/>
                  <w:sz w:val="24"/>
                  <w:szCs w:val="24"/>
                </w:rPr>
                <w:delText>0.446</w:delText>
              </w:r>
            </w:del>
          </w:p>
        </w:tc>
        <w:tc>
          <w:tcPr>
            <w:tcW w:w="0" w:type="auto"/>
            <w:vAlign w:val="center"/>
            <w:hideMark/>
          </w:tcPr>
          <w:p w14:paraId="0832AB46" w14:textId="3DD4B949" w:rsidR="00617272" w:rsidRPr="008D149B" w:rsidDel="0051306F" w:rsidRDefault="00617272">
            <w:pPr>
              <w:autoSpaceDE w:val="0"/>
              <w:autoSpaceDN w:val="0"/>
              <w:adjustRightInd w:val="0"/>
              <w:spacing w:before="240" w:after="16" w:line="276" w:lineRule="auto"/>
              <w:rPr>
                <w:del w:id="1460" w:author="Ava" w:date="2020-09-14T12:13:00Z"/>
                <w:rFonts w:ascii="Times New Roman" w:eastAsia="Times New Roman" w:hAnsi="Times New Roman" w:cs="Times New Roman"/>
                <w:sz w:val="24"/>
                <w:szCs w:val="24"/>
              </w:rPr>
              <w:pPrChange w:id="1461" w:author="Ava" w:date="2020-09-14T17:51:00Z">
                <w:pPr>
                  <w:spacing w:after="0" w:line="240" w:lineRule="auto"/>
                  <w:jc w:val="center"/>
                </w:pPr>
              </w:pPrChange>
            </w:pPr>
            <w:del w:id="1462" w:author="Ava" w:date="2020-09-14T12:13:00Z">
              <w:r w:rsidRPr="008D149B" w:rsidDel="0051306F">
                <w:rPr>
                  <w:rFonts w:ascii="Times New Roman" w:eastAsia="Times New Roman" w:hAnsi="Times New Roman" w:cs="Times New Roman"/>
                  <w:sz w:val="24"/>
                  <w:szCs w:val="24"/>
                </w:rPr>
                <w:delText>0.013</w:delText>
              </w:r>
            </w:del>
          </w:p>
        </w:tc>
        <w:tc>
          <w:tcPr>
            <w:tcW w:w="0" w:type="auto"/>
            <w:vAlign w:val="center"/>
            <w:hideMark/>
          </w:tcPr>
          <w:p w14:paraId="1AE1566D" w14:textId="24D4EA75" w:rsidR="00617272" w:rsidRPr="008D149B" w:rsidDel="0051306F" w:rsidRDefault="00617272">
            <w:pPr>
              <w:autoSpaceDE w:val="0"/>
              <w:autoSpaceDN w:val="0"/>
              <w:adjustRightInd w:val="0"/>
              <w:spacing w:before="240" w:after="16" w:line="276" w:lineRule="auto"/>
              <w:rPr>
                <w:del w:id="1463" w:author="Ava" w:date="2020-09-14T12:13:00Z"/>
                <w:rFonts w:ascii="Times New Roman" w:eastAsia="Times New Roman" w:hAnsi="Times New Roman" w:cs="Times New Roman"/>
                <w:sz w:val="24"/>
                <w:szCs w:val="24"/>
              </w:rPr>
              <w:pPrChange w:id="1464" w:author="Ava" w:date="2020-09-14T17:51:00Z">
                <w:pPr>
                  <w:spacing w:after="0" w:line="240" w:lineRule="auto"/>
                  <w:jc w:val="center"/>
                </w:pPr>
              </w:pPrChange>
            </w:pPr>
            <w:del w:id="1465" w:author="Ava" w:date="2020-09-14T12:13:00Z">
              <w:r w:rsidRPr="008D149B" w:rsidDel="0051306F">
                <w:rPr>
                  <w:rFonts w:ascii="Times New Roman" w:eastAsia="Times New Roman" w:hAnsi="Times New Roman" w:cs="Times New Roman"/>
                  <w:sz w:val="24"/>
                  <w:szCs w:val="24"/>
                </w:rPr>
                <w:delText>0.026</w:delText>
              </w:r>
            </w:del>
          </w:p>
        </w:tc>
      </w:tr>
      <w:tr w:rsidR="00617272" w:rsidRPr="008D149B" w:rsidDel="0051306F" w14:paraId="1863DDBF" w14:textId="2D328BB1" w:rsidTr="008C3478">
        <w:trPr>
          <w:trHeight w:val="217"/>
          <w:tblCellSpacing w:w="15" w:type="dxa"/>
          <w:jc w:val="center"/>
          <w:del w:id="1466" w:author="Ava" w:date="2020-09-14T12:13:00Z"/>
        </w:trPr>
        <w:tc>
          <w:tcPr>
            <w:tcW w:w="0" w:type="auto"/>
            <w:vAlign w:val="center"/>
            <w:hideMark/>
          </w:tcPr>
          <w:p w14:paraId="68C08E84" w14:textId="247E909D" w:rsidR="00617272" w:rsidRPr="008D149B" w:rsidDel="0051306F" w:rsidRDefault="00617272">
            <w:pPr>
              <w:autoSpaceDE w:val="0"/>
              <w:autoSpaceDN w:val="0"/>
              <w:adjustRightInd w:val="0"/>
              <w:spacing w:before="240" w:after="16" w:line="276" w:lineRule="auto"/>
              <w:rPr>
                <w:del w:id="1467" w:author="Ava" w:date="2020-09-14T12:13:00Z"/>
                <w:rFonts w:ascii="Times New Roman" w:eastAsia="Times New Roman" w:hAnsi="Times New Roman" w:cs="Times New Roman"/>
                <w:sz w:val="24"/>
                <w:szCs w:val="24"/>
              </w:rPr>
              <w:pPrChange w:id="1468" w:author="Ava" w:date="2020-09-14T17:51:00Z">
                <w:pPr>
                  <w:spacing w:after="0" w:line="240" w:lineRule="auto"/>
                </w:pPr>
              </w:pPrChange>
            </w:pPr>
            <w:del w:id="1469" w:author="Ava" w:date="2020-09-14T12:13:00Z">
              <w:r w:rsidRPr="008D149B" w:rsidDel="0051306F">
                <w:rPr>
                  <w:rFonts w:ascii="Times New Roman" w:eastAsia="Times New Roman" w:hAnsi="Times New Roman" w:cs="Times New Roman"/>
                  <w:sz w:val="24"/>
                  <w:szCs w:val="24"/>
                </w:rPr>
                <w:delText>ki</w:delText>
              </w:r>
            </w:del>
          </w:p>
        </w:tc>
        <w:tc>
          <w:tcPr>
            <w:tcW w:w="0" w:type="auto"/>
            <w:vAlign w:val="center"/>
            <w:hideMark/>
          </w:tcPr>
          <w:p w14:paraId="3E284CC6" w14:textId="267EAFD4" w:rsidR="00617272" w:rsidRPr="008D149B" w:rsidDel="0051306F" w:rsidRDefault="00617272">
            <w:pPr>
              <w:autoSpaceDE w:val="0"/>
              <w:autoSpaceDN w:val="0"/>
              <w:adjustRightInd w:val="0"/>
              <w:spacing w:before="240" w:after="16" w:line="276" w:lineRule="auto"/>
              <w:rPr>
                <w:del w:id="1470" w:author="Ava" w:date="2020-09-14T12:13:00Z"/>
                <w:rFonts w:ascii="Times New Roman" w:eastAsia="Times New Roman" w:hAnsi="Times New Roman" w:cs="Times New Roman"/>
                <w:sz w:val="24"/>
                <w:szCs w:val="24"/>
              </w:rPr>
              <w:pPrChange w:id="1471" w:author="Ava" w:date="2020-09-14T17:51:00Z">
                <w:pPr>
                  <w:spacing w:after="0" w:line="240" w:lineRule="auto"/>
                  <w:jc w:val="center"/>
                </w:pPr>
              </w:pPrChange>
            </w:pPr>
            <w:del w:id="1472" w:author="Ava" w:date="2020-09-14T12:13:00Z">
              <w:r w:rsidRPr="008D149B" w:rsidDel="0051306F">
                <w:rPr>
                  <w:rFonts w:ascii="Times New Roman" w:eastAsia="Times New Roman" w:hAnsi="Times New Roman" w:cs="Times New Roman"/>
                  <w:sz w:val="24"/>
                  <w:szCs w:val="24"/>
                </w:rPr>
                <w:delText>1,150</w:delText>
              </w:r>
            </w:del>
          </w:p>
        </w:tc>
        <w:tc>
          <w:tcPr>
            <w:tcW w:w="0" w:type="auto"/>
            <w:vAlign w:val="center"/>
            <w:hideMark/>
          </w:tcPr>
          <w:p w14:paraId="2B161435" w14:textId="652C14DB" w:rsidR="00617272" w:rsidRPr="008D149B" w:rsidDel="0051306F" w:rsidRDefault="00617272">
            <w:pPr>
              <w:autoSpaceDE w:val="0"/>
              <w:autoSpaceDN w:val="0"/>
              <w:adjustRightInd w:val="0"/>
              <w:spacing w:before="240" w:after="16" w:line="276" w:lineRule="auto"/>
              <w:rPr>
                <w:del w:id="1473" w:author="Ava" w:date="2020-09-14T12:13:00Z"/>
                <w:rFonts w:ascii="Times New Roman" w:eastAsia="Times New Roman" w:hAnsi="Times New Roman" w:cs="Times New Roman"/>
                <w:sz w:val="24"/>
                <w:szCs w:val="24"/>
              </w:rPr>
              <w:pPrChange w:id="1474" w:author="Ava" w:date="2020-09-14T17:51:00Z">
                <w:pPr>
                  <w:spacing w:after="0" w:line="240" w:lineRule="auto"/>
                  <w:jc w:val="center"/>
                </w:pPr>
              </w:pPrChange>
            </w:pPr>
            <w:del w:id="1475" w:author="Ava" w:date="2020-09-14T12:13:00Z">
              <w:r w:rsidRPr="008D149B" w:rsidDel="0051306F">
                <w:rPr>
                  <w:rFonts w:ascii="Times New Roman" w:eastAsia="Times New Roman" w:hAnsi="Times New Roman" w:cs="Times New Roman"/>
                  <w:sz w:val="24"/>
                  <w:szCs w:val="24"/>
                </w:rPr>
                <w:delText>0.804</w:delText>
              </w:r>
            </w:del>
          </w:p>
        </w:tc>
        <w:tc>
          <w:tcPr>
            <w:tcW w:w="0" w:type="auto"/>
            <w:vAlign w:val="center"/>
            <w:hideMark/>
          </w:tcPr>
          <w:p w14:paraId="09120BA6" w14:textId="67290247" w:rsidR="00617272" w:rsidRPr="008D149B" w:rsidDel="0051306F" w:rsidRDefault="00617272">
            <w:pPr>
              <w:autoSpaceDE w:val="0"/>
              <w:autoSpaceDN w:val="0"/>
              <w:adjustRightInd w:val="0"/>
              <w:spacing w:before="240" w:after="16" w:line="276" w:lineRule="auto"/>
              <w:rPr>
                <w:del w:id="1476" w:author="Ava" w:date="2020-09-14T12:13:00Z"/>
                <w:rFonts w:ascii="Times New Roman" w:eastAsia="Times New Roman" w:hAnsi="Times New Roman" w:cs="Times New Roman"/>
                <w:sz w:val="24"/>
                <w:szCs w:val="24"/>
              </w:rPr>
              <w:pPrChange w:id="1477" w:author="Ava" w:date="2020-09-14T17:51:00Z">
                <w:pPr>
                  <w:spacing w:after="0" w:line="240" w:lineRule="auto"/>
                  <w:jc w:val="center"/>
                </w:pPr>
              </w:pPrChange>
            </w:pPr>
            <w:del w:id="1478" w:author="Ava" w:date="2020-09-14T12:13:00Z">
              <w:r w:rsidRPr="008D149B" w:rsidDel="0051306F">
                <w:rPr>
                  <w:rFonts w:ascii="Times New Roman" w:eastAsia="Times New Roman" w:hAnsi="Times New Roman" w:cs="Times New Roman"/>
                  <w:sz w:val="24"/>
                  <w:szCs w:val="24"/>
                </w:rPr>
                <w:delText>0.397</w:delText>
              </w:r>
            </w:del>
          </w:p>
        </w:tc>
        <w:tc>
          <w:tcPr>
            <w:tcW w:w="0" w:type="auto"/>
            <w:vAlign w:val="center"/>
            <w:hideMark/>
          </w:tcPr>
          <w:p w14:paraId="1455A358" w14:textId="2B494D23" w:rsidR="00617272" w:rsidRPr="008D149B" w:rsidDel="0051306F" w:rsidRDefault="00617272">
            <w:pPr>
              <w:autoSpaceDE w:val="0"/>
              <w:autoSpaceDN w:val="0"/>
              <w:adjustRightInd w:val="0"/>
              <w:spacing w:before="240" w:after="16" w:line="276" w:lineRule="auto"/>
              <w:rPr>
                <w:del w:id="1479" w:author="Ava" w:date="2020-09-14T12:13:00Z"/>
                <w:rFonts w:ascii="Times New Roman" w:eastAsia="Times New Roman" w:hAnsi="Times New Roman" w:cs="Times New Roman"/>
                <w:sz w:val="24"/>
                <w:szCs w:val="24"/>
              </w:rPr>
              <w:pPrChange w:id="1480" w:author="Ava" w:date="2020-09-14T17:51:00Z">
                <w:pPr>
                  <w:spacing w:after="0" w:line="240" w:lineRule="auto"/>
                  <w:jc w:val="center"/>
                </w:pPr>
              </w:pPrChange>
            </w:pPr>
            <w:del w:id="1481" w:author="Ava" w:date="2020-09-14T12:13:00Z">
              <w:r w:rsidRPr="008D149B" w:rsidDel="0051306F">
                <w:rPr>
                  <w:rFonts w:ascii="Times New Roman" w:eastAsia="Times New Roman" w:hAnsi="Times New Roman" w:cs="Times New Roman"/>
                  <w:sz w:val="24"/>
                  <w:szCs w:val="24"/>
                </w:rPr>
                <w:delText>0.012</w:delText>
              </w:r>
            </w:del>
          </w:p>
        </w:tc>
        <w:tc>
          <w:tcPr>
            <w:tcW w:w="0" w:type="auto"/>
            <w:vAlign w:val="center"/>
            <w:hideMark/>
          </w:tcPr>
          <w:p w14:paraId="346817C0" w14:textId="36210E68" w:rsidR="00617272" w:rsidRPr="008D149B" w:rsidDel="0051306F" w:rsidRDefault="00617272">
            <w:pPr>
              <w:autoSpaceDE w:val="0"/>
              <w:autoSpaceDN w:val="0"/>
              <w:adjustRightInd w:val="0"/>
              <w:spacing w:before="240" w:after="16" w:line="276" w:lineRule="auto"/>
              <w:rPr>
                <w:del w:id="1482" w:author="Ava" w:date="2020-09-14T12:13:00Z"/>
                <w:rFonts w:ascii="Times New Roman" w:eastAsia="Times New Roman" w:hAnsi="Times New Roman" w:cs="Times New Roman"/>
                <w:sz w:val="24"/>
                <w:szCs w:val="24"/>
              </w:rPr>
              <w:pPrChange w:id="1483" w:author="Ava" w:date="2020-09-14T17:51:00Z">
                <w:pPr>
                  <w:spacing w:after="0" w:line="240" w:lineRule="auto"/>
                  <w:jc w:val="center"/>
                </w:pPr>
              </w:pPrChange>
            </w:pPr>
            <w:del w:id="1484" w:author="Ava" w:date="2020-09-14T12:13:00Z">
              <w:r w:rsidRPr="008D149B" w:rsidDel="0051306F">
                <w:rPr>
                  <w:rFonts w:ascii="Times New Roman" w:eastAsia="Times New Roman" w:hAnsi="Times New Roman" w:cs="Times New Roman"/>
                  <w:sz w:val="24"/>
                  <w:szCs w:val="24"/>
                </w:rPr>
                <w:delText>0.023</w:delText>
              </w:r>
            </w:del>
          </w:p>
        </w:tc>
      </w:tr>
      <w:tr w:rsidR="00617272" w:rsidRPr="008D149B" w:rsidDel="0051306F" w14:paraId="4C654566" w14:textId="2CC6EB39" w:rsidTr="008C3478">
        <w:trPr>
          <w:trHeight w:val="206"/>
          <w:tblCellSpacing w:w="15" w:type="dxa"/>
          <w:jc w:val="center"/>
          <w:del w:id="1485" w:author="Ava" w:date="2020-09-14T12:13:00Z"/>
        </w:trPr>
        <w:tc>
          <w:tcPr>
            <w:tcW w:w="0" w:type="auto"/>
            <w:vAlign w:val="center"/>
            <w:hideMark/>
          </w:tcPr>
          <w:p w14:paraId="4A3E9651" w14:textId="0725CBF6" w:rsidR="00617272" w:rsidRPr="008D149B" w:rsidDel="0051306F" w:rsidRDefault="00617272">
            <w:pPr>
              <w:autoSpaceDE w:val="0"/>
              <w:autoSpaceDN w:val="0"/>
              <w:adjustRightInd w:val="0"/>
              <w:spacing w:before="240" w:after="16" w:line="276" w:lineRule="auto"/>
              <w:rPr>
                <w:del w:id="1486" w:author="Ava" w:date="2020-09-14T12:13:00Z"/>
                <w:rFonts w:ascii="Times New Roman" w:eastAsia="Times New Roman" w:hAnsi="Times New Roman" w:cs="Times New Roman"/>
                <w:sz w:val="24"/>
                <w:szCs w:val="24"/>
              </w:rPr>
              <w:pPrChange w:id="1487" w:author="Ava" w:date="2020-09-14T17:51:00Z">
                <w:pPr>
                  <w:spacing w:after="0" w:line="240" w:lineRule="auto"/>
                </w:pPr>
              </w:pPrChange>
            </w:pPr>
            <w:del w:id="1488" w:author="Ava" w:date="2020-09-14T12:13:00Z">
              <w:r w:rsidRPr="008D149B" w:rsidDel="0051306F">
                <w:rPr>
                  <w:rFonts w:ascii="Times New Roman" w:eastAsia="Times New Roman" w:hAnsi="Times New Roman" w:cs="Times New Roman"/>
                  <w:sz w:val="24"/>
                  <w:szCs w:val="24"/>
                </w:rPr>
                <w:delText>la</w:delText>
              </w:r>
            </w:del>
          </w:p>
        </w:tc>
        <w:tc>
          <w:tcPr>
            <w:tcW w:w="0" w:type="auto"/>
            <w:vAlign w:val="center"/>
            <w:hideMark/>
          </w:tcPr>
          <w:p w14:paraId="5E198887" w14:textId="500E5ADB" w:rsidR="00617272" w:rsidRPr="008D149B" w:rsidDel="0051306F" w:rsidRDefault="00617272">
            <w:pPr>
              <w:autoSpaceDE w:val="0"/>
              <w:autoSpaceDN w:val="0"/>
              <w:adjustRightInd w:val="0"/>
              <w:spacing w:before="240" w:after="16" w:line="276" w:lineRule="auto"/>
              <w:rPr>
                <w:del w:id="1489" w:author="Ava" w:date="2020-09-14T12:13:00Z"/>
                <w:rFonts w:ascii="Times New Roman" w:eastAsia="Times New Roman" w:hAnsi="Times New Roman" w:cs="Times New Roman"/>
                <w:sz w:val="24"/>
                <w:szCs w:val="24"/>
              </w:rPr>
              <w:pPrChange w:id="1490" w:author="Ava" w:date="2020-09-14T17:51:00Z">
                <w:pPr>
                  <w:spacing w:after="0" w:line="240" w:lineRule="auto"/>
                  <w:jc w:val="center"/>
                </w:pPr>
              </w:pPrChange>
            </w:pPr>
            <w:del w:id="1491" w:author="Ava" w:date="2020-09-14T12:13:00Z">
              <w:r w:rsidRPr="008D149B" w:rsidDel="0051306F">
                <w:rPr>
                  <w:rFonts w:ascii="Times New Roman" w:eastAsia="Times New Roman" w:hAnsi="Times New Roman" w:cs="Times New Roman"/>
                  <w:sz w:val="24"/>
                  <w:szCs w:val="24"/>
                </w:rPr>
                <w:delText>1,152</w:delText>
              </w:r>
            </w:del>
          </w:p>
        </w:tc>
        <w:tc>
          <w:tcPr>
            <w:tcW w:w="0" w:type="auto"/>
            <w:vAlign w:val="center"/>
            <w:hideMark/>
          </w:tcPr>
          <w:p w14:paraId="14977A7D" w14:textId="51C07021" w:rsidR="00617272" w:rsidRPr="008D149B" w:rsidDel="0051306F" w:rsidRDefault="00617272">
            <w:pPr>
              <w:autoSpaceDE w:val="0"/>
              <w:autoSpaceDN w:val="0"/>
              <w:adjustRightInd w:val="0"/>
              <w:spacing w:before="240" w:after="16" w:line="276" w:lineRule="auto"/>
              <w:rPr>
                <w:del w:id="1492" w:author="Ava" w:date="2020-09-14T12:13:00Z"/>
                <w:rFonts w:ascii="Times New Roman" w:eastAsia="Times New Roman" w:hAnsi="Times New Roman" w:cs="Times New Roman"/>
                <w:sz w:val="24"/>
                <w:szCs w:val="24"/>
              </w:rPr>
              <w:pPrChange w:id="1493" w:author="Ava" w:date="2020-09-14T17:51:00Z">
                <w:pPr>
                  <w:spacing w:after="0" w:line="240" w:lineRule="auto"/>
                  <w:jc w:val="center"/>
                </w:pPr>
              </w:pPrChange>
            </w:pPr>
            <w:del w:id="1494" w:author="Ava" w:date="2020-09-14T12:13:00Z">
              <w:r w:rsidRPr="008D149B" w:rsidDel="0051306F">
                <w:rPr>
                  <w:rFonts w:ascii="Times New Roman" w:eastAsia="Times New Roman" w:hAnsi="Times New Roman" w:cs="Times New Roman"/>
                  <w:sz w:val="24"/>
                  <w:szCs w:val="24"/>
                </w:rPr>
                <w:delText>0.814</w:delText>
              </w:r>
            </w:del>
          </w:p>
        </w:tc>
        <w:tc>
          <w:tcPr>
            <w:tcW w:w="0" w:type="auto"/>
            <w:vAlign w:val="center"/>
            <w:hideMark/>
          </w:tcPr>
          <w:p w14:paraId="1242BFEA" w14:textId="5E9A8365" w:rsidR="00617272" w:rsidRPr="008D149B" w:rsidDel="0051306F" w:rsidRDefault="00617272">
            <w:pPr>
              <w:autoSpaceDE w:val="0"/>
              <w:autoSpaceDN w:val="0"/>
              <w:adjustRightInd w:val="0"/>
              <w:spacing w:before="240" w:after="16" w:line="276" w:lineRule="auto"/>
              <w:rPr>
                <w:del w:id="1495" w:author="Ava" w:date="2020-09-14T12:13:00Z"/>
                <w:rFonts w:ascii="Times New Roman" w:eastAsia="Times New Roman" w:hAnsi="Times New Roman" w:cs="Times New Roman"/>
                <w:sz w:val="24"/>
                <w:szCs w:val="24"/>
              </w:rPr>
              <w:pPrChange w:id="1496" w:author="Ava" w:date="2020-09-14T17:51:00Z">
                <w:pPr>
                  <w:spacing w:after="0" w:line="240" w:lineRule="auto"/>
                  <w:jc w:val="center"/>
                </w:pPr>
              </w:pPrChange>
            </w:pPr>
            <w:del w:id="1497" w:author="Ava" w:date="2020-09-14T12:13:00Z">
              <w:r w:rsidRPr="008D149B" w:rsidDel="0051306F">
                <w:rPr>
                  <w:rFonts w:ascii="Times New Roman" w:eastAsia="Times New Roman" w:hAnsi="Times New Roman" w:cs="Times New Roman"/>
                  <w:sz w:val="24"/>
                  <w:szCs w:val="24"/>
                </w:rPr>
                <w:delText>0.389</w:delText>
              </w:r>
            </w:del>
          </w:p>
        </w:tc>
        <w:tc>
          <w:tcPr>
            <w:tcW w:w="0" w:type="auto"/>
            <w:vAlign w:val="center"/>
            <w:hideMark/>
          </w:tcPr>
          <w:p w14:paraId="25C937D2" w14:textId="68AF98A0" w:rsidR="00617272" w:rsidRPr="008D149B" w:rsidDel="0051306F" w:rsidRDefault="00617272">
            <w:pPr>
              <w:autoSpaceDE w:val="0"/>
              <w:autoSpaceDN w:val="0"/>
              <w:adjustRightInd w:val="0"/>
              <w:spacing w:before="240" w:after="16" w:line="276" w:lineRule="auto"/>
              <w:rPr>
                <w:del w:id="1498" w:author="Ava" w:date="2020-09-14T12:13:00Z"/>
                <w:rFonts w:ascii="Times New Roman" w:eastAsia="Times New Roman" w:hAnsi="Times New Roman" w:cs="Times New Roman"/>
                <w:sz w:val="24"/>
                <w:szCs w:val="24"/>
              </w:rPr>
              <w:pPrChange w:id="1499" w:author="Ava" w:date="2020-09-14T17:51:00Z">
                <w:pPr>
                  <w:spacing w:after="0" w:line="240" w:lineRule="auto"/>
                  <w:jc w:val="center"/>
                </w:pPr>
              </w:pPrChange>
            </w:pPr>
            <w:del w:id="1500" w:author="Ava" w:date="2020-09-14T12:13:00Z">
              <w:r w:rsidRPr="008D149B" w:rsidDel="0051306F">
                <w:rPr>
                  <w:rFonts w:ascii="Times New Roman" w:eastAsia="Times New Roman" w:hAnsi="Times New Roman" w:cs="Times New Roman"/>
                  <w:sz w:val="24"/>
                  <w:szCs w:val="24"/>
                </w:rPr>
                <w:delText>0.011</w:delText>
              </w:r>
            </w:del>
          </w:p>
        </w:tc>
        <w:tc>
          <w:tcPr>
            <w:tcW w:w="0" w:type="auto"/>
            <w:vAlign w:val="center"/>
            <w:hideMark/>
          </w:tcPr>
          <w:p w14:paraId="336F3587" w14:textId="337F1149" w:rsidR="00617272" w:rsidRPr="008D149B" w:rsidDel="0051306F" w:rsidRDefault="00617272">
            <w:pPr>
              <w:autoSpaceDE w:val="0"/>
              <w:autoSpaceDN w:val="0"/>
              <w:adjustRightInd w:val="0"/>
              <w:spacing w:before="240" w:after="16" w:line="276" w:lineRule="auto"/>
              <w:rPr>
                <w:del w:id="1501" w:author="Ava" w:date="2020-09-14T12:13:00Z"/>
                <w:rFonts w:ascii="Times New Roman" w:eastAsia="Times New Roman" w:hAnsi="Times New Roman" w:cs="Times New Roman"/>
                <w:sz w:val="24"/>
                <w:szCs w:val="24"/>
              </w:rPr>
              <w:pPrChange w:id="1502" w:author="Ava" w:date="2020-09-14T17:51:00Z">
                <w:pPr>
                  <w:spacing w:after="0" w:line="240" w:lineRule="auto"/>
                  <w:jc w:val="center"/>
                </w:pPr>
              </w:pPrChange>
            </w:pPr>
            <w:del w:id="1503" w:author="Ava" w:date="2020-09-14T12:13:00Z">
              <w:r w:rsidRPr="008D149B" w:rsidDel="0051306F">
                <w:rPr>
                  <w:rFonts w:ascii="Times New Roman" w:eastAsia="Times New Roman" w:hAnsi="Times New Roman" w:cs="Times New Roman"/>
                  <w:sz w:val="24"/>
                  <w:szCs w:val="24"/>
                </w:rPr>
                <w:delText>0.022</w:delText>
              </w:r>
            </w:del>
          </w:p>
        </w:tc>
      </w:tr>
      <w:tr w:rsidR="00617272" w:rsidRPr="008D149B" w:rsidDel="0051306F" w14:paraId="054E1B9B" w14:textId="5D450ED0" w:rsidTr="008C3478">
        <w:trPr>
          <w:trHeight w:val="217"/>
          <w:tblCellSpacing w:w="15" w:type="dxa"/>
          <w:jc w:val="center"/>
          <w:del w:id="1504" w:author="Ava" w:date="2020-09-14T12:13:00Z"/>
        </w:trPr>
        <w:tc>
          <w:tcPr>
            <w:tcW w:w="0" w:type="auto"/>
            <w:vAlign w:val="center"/>
            <w:hideMark/>
          </w:tcPr>
          <w:p w14:paraId="64242D39" w14:textId="663AAB0B" w:rsidR="00617272" w:rsidRPr="008D149B" w:rsidDel="0051306F" w:rsidRDefault="00617272">
            <w:pPr>
              <w:autoSpaceDE w:val="0"/>
              <w:autoSpaceDN w:val="0"/>
              <w:adjustRightInd w:val="0"/>
              <w:spacing w:before="240" w:after="16" w:line="276" w:lineRule="auto"/>
              <w:rPr>
                <w:del w:id="1505" w:author="Ava" w:date="2020-09-14T12:13:00Z"/>
                <w:rFonts w:ascii="Times New Roman" w:eastAsia="Times New Roman" w:hAnsi="Times New Roman" w:cs="Times New Roman"/>
                <w:sz w:val="24"/>
                <w:szCs w:val="24"/>
              </w:rPr>
              <w:pPrChange w:id="1506" w:author="Ava" w:date="2020-09-14T17:51:00Z">
                <w:pPr>
                  <w:spacing w:after="0" w:line="240" w:lineRule="auto"/>
                </w:pPr>
              </w:pPrChange>
            </w:pPr>
            <w:del w:id="1507" w:author="Ava" w:date="2020-09-14T12:13:00Z">
              <w:r w:rsidRPr="008D149B" w:rsidDel="0051306F">
                <w:rPr>
                  <w:rFonts w:ascii="Times New Roman" w:eastAsia="Times New Roman" w:hAnsi="Times New Roman" w:cs="Times New Roman"/>
                  <w:sz w:val="24"/>
                  <w:szCs w:val="24"/>
                </w:rPr>
                <w:delText>mi</w:delText>
              </w:r>
            </w:del>
          </w:p>
        </w:tc>
        <w:tc>
          <w:tcPr>
            <w:tcW w:w="0" w:type="auto"/>
            <w:vAlign w:val="center"/>
            <w:hideMark/>
          </w:tcPr>
          <w:p w14:paraId="5AE7D55F" w14:textId="73C0ADD1" w:rsidR="00617272" w:rsidRPr="008D149B" w:rsidDel="0051306F" w:rsidRDefault="00617272">
            <w:pPr>
              <w:autoSpaceDE w:val="0"/>
              <w:autoSpaceDN w:val="0"/>
              <w:adjustRightInd w:val="0"/>
              <w:spacing w:before="240" w:after="16" w:line="276" w:lineRule="auto"/>
              <w:rPr>
                <w:del w:id="1508" w:author="Ava" w:date="2020-09-14T12:13:00Z"/>
                <w:rFonts w:ascii="Times New Roman" w:eastAsia="Times New Roman" w:hAnsi="Times New Roman" w:cs="Times New Roman"/>
                <w:sz w:val="24"/>
                <w:szCs w:val="24"/>
              </w:rPr>
              <w:pPrChange w:id="1509" w:author="Ava" w:date="2020-09-14T17:51:00Z">
                <w:pPr>
                  <w:spacing w:after="0" w:line="240" w:lineRule="auto"/>
                  <w:jc w:val="center"/>
                </w:pPr>
              </w:pPrChange>
            </w:pPr>
            <w:del w:id="1510" w:author="Ava" w:date="2020-09-14T12:13:00Z">
              <w:r w:rsidRPr="008D149B" w:rsidDel="0051306F">
                <w:rPr>
                  <w:rFonts w:ascii="Times New Roman" w:eastAsia="Times New Roman" w:hAnsi="Times New Roman" w:cs="Times New Roman"/>
                  <w:sz w:val="24"/>
                  <w:szCs w:val="24"/>
                </w:rPr>
                <w:delText>1,136</w:delText>
              </w:r>
            </w:del>
          </w:p>
        </w:tc>
        <w:tc>
          <w:tcPr>
            <w:tcW w:w="0" w:type="auto"/>
            <w:vAlign w:val="center"/>
            <w:hideMark/>
          </w:tcPr>
          <w:p w14:paraId="0AF18C69" w14:textId="41D92F8D" w:rsidR="00617272" w:rsidRPr="008D149B" w:rsidDel="0051306F" w:rsidRDefault="00617272">
            <w:pPr>
              <w:autoSpaceDE w:val="0"/>
              <w:autoSpaceDN w:val="0"/>
              <w:adjustRightInd w:val="0"/>
              <w:spacing w:before="240" w:after="16" w:line="276" w:lineRule="auto"/>
              <w:rPr>
                <w:del w:id="1511" w:author="Ava" w:date="2020-09-14T12:13:00Z"/>
                <w:rFonts w:ascii="Times New Roman" w:eastAsia="Times New Roman" w:hAnsi="Times New Roman" w:cs="Times New Roman"/>
                <w:sz w:val="24"/>
                <w:szCs w:val="24"/>
              </w:rPr>
              <w:pPrChange w:id="1512" w:author="Ava" w:date="2020-09-14T17:51:00Z">
                <w:pPr>
                  <w:spacing w:after="0" w:line="240" w:lineRule="auto"/>
                  <w:jc w:val="center"/>
                </w:pPr>
              </w:pPrChange>
            </w:pPr>
            <w:del w:id="1513" w:author="Ava" w:date="2020-09-14T12:13:00Z">
              <w:r w:rsidRPr="008D149B" w:rsidDel="0051306F">
                <w:rPr>
                  <w:rFonts w:ascii="Times New Roman" w:eastAsia="Times New Roman" w:hAnsi="Times New Roman" w:cs="Times New Roman"/>
                  <w:sz w:val="24"/>
                  <w:szCs w:val="24"/>
                </w:rPr>
                <w:delText>0.583</w:delText>
              </w:r>
            </w:del>
          </w:p>
        </w:tc>
        <w:tc>
          <w:tcPr>
            <w:tcW w:w="0" w:type="auto"/>
            <w:vAlign w:val="center"/>
            <w:hideMark/>
          </w:tcPr>
          <w:p w14:paraId="6FA44506" w14:textId="4401FB2E" w:rsidR="00617272" w:rsidRPr="008D149B" w:rsidDel="0051306F" w:rsidRDefault="00617272">
            <w:pPr>
              <w:autoSpaceDE w:val="0"/>
              <w:autoSpaceDN w:val="0"/>
              <w:adjustRightInd w:val="0"/>
              <w:spacing w:before="240" w:after="16" w:line="276" w:lineRule="auto"/>
              <w:rPr>
                <w:del w:id="1514" w:author="Ava" w:date="2020-09-14T12:13:00Z"/>
                <w:rFonts w:ascii="Times New Roman" w:eastAsia="Times New Roman" w:hAnsi="Times New Roman" w:cs="Times New Roman"/>
                <w:sz w:val="24"/>
                <w:szCs w:val="24"/>
              </w:rPr>
              <w:pPrChange w:id="1515" w:author="Ava" w:date="2020-09-14T17:51:00Z">
                <w:pPr>
                  <w:spacing w:after="0" w:line="240" w:lineRule="auto"/>
                  <w:jc w:val="center"/>
                </w:pPr>
              </w:pPrChange>
            </w:pPr>
            <w:del w:id="1516" w:author="Ava" w:date="2020-09-14T12:13:00Z">
              <w:r w:rsidRPr="008D149B" w:rsidDel="0051306F">
                <w:rPr>
                  <w:rFonts w:ascii="Times New Roman" w:eastAsia="Times New Roman" w:hAnsi="Times New Roman" w:cs="Times New Roman"/>
                  <w:sz w:val="24"/>
                  <w:szCs w:val="24"/>
                </w:rPr>
                <w:delText>0.493</w:delText>
              </w:r>
            </w:del>
          </w:p>
        </w:tc>
        <w:tc>
          <w:tcPr>
            <w:tcW w:w="0" w:type="auto"/>
            <w:vAlign w:val="center"/>
            <w:hideMark/>
          </w:tcPr>
          <w:p w14:paraId="0BF8EFD1" w14:textId="1B0DEE14" w:rsidR="00617272" w:rsidRPr="008D149B" w:rsidDel="0051306F" w:rsidRDefault="00617272">
            <w:pPr>
              <w:autoSpaceDE w:val="0"/>
              <w:autoSpaceDN w:val="0"/>
              <w:adjustRightInd w:val="0"/>
              <w:spacing w:before="240" w:after="16" w:line="276" w:lineRule="auto"/>
              <w:rPr>
                <w:del w:id="1517" w:author="Ava" w:date="2020-09-14T12:13:00Z"/>
                <w:rFonts w:ascii="Times New Roman" w:eastAsia="Times New Roman" w:hAnsi="Times New Roman" w:cs="Times New Roman"/>
                <w:sz w:val="24"/>
                <w:szCs w:val="24"/>
              </w:rPr>
              <w:pPrChange w:id="1518" w:author="Ava" w:date="2020-09-14T17:51:00Z">
                <w:pPr>
                  <w:spacing w:after="0" w:line="240" w:lineRule="auto"/>
                  <w:jc w:val="center"/>
                </w:pPr>
              </w:pPrChange>
            </w:pPr>
            <w:del w:id="1519" w:author="Ava" w:date="2020-09-14T12:13:00Z">
              <w:r w:rsidRPr="008D149B" w:rsidDel="0051306F">
                <w:rPr>
                  <w:rFonts w:ascii="Times New Roman" w:eastAsia="Times New Roman" w:hAnsi="Times New Roman" w:cs="Times New Roman"/>
                  <w:sz w:val="24"/>
                  <w:szCs w:val="24"/>
                </w:rPr>
                <w:delText>0.015</w:delText>
              </w:r>
            </w:del>
          </w:p>
        </w:tc>
        <w:tc>
          <w:tcPr>
            <w:tcW w:w="0" w:type="auto"/>
            <w:vAlign w:val="center"/>
            <w:hideMark/>
          </w:tcPr>
          <w:p w14:paraId="6814E97C" w14:textId="00732AFE" w:rsidR="00617272" w:rsidRPr="008D149B" w:rsidDel="0051306F" w:rsidRDefault="00617272">
            <w:pPr>
              <w:autoSpaceDE w:val="0"/>
              <w:autoSpaceDN w:val="0"/>
              <w:adjustRightInd w:val="0"/>
              <w:spacing w:before="240" w:after="16" w:line="276" w:lineRule="auto"/>
              <w:rPr>
                <w:del w:id="1520" w:author="Ava" w:date="2020-09-14T12:13:00Z"/>
                <w:rFonts w:ascii="Times New Roman" w:eastAsia="Times New Roman" w:hAnsi="Times New Roman" w:cs="Times New Roman"/>
                <w:sz w:val="24"/>
                <w:szCs w:val="24"/>
              </w:rPr>
              <w:pPrChange w:id="1521" w:author="Ava" w:date="2020-09-14T17:51:00Z">
                <w:pPr>
                  <w:spacing w:after="0" w:line="240" w:lineRule="auto"/>
                  <w:jc w:val="center"/>
                </w:pPr>
              </w:pPrChange>
            </w:pPr>
            <w:del w:id="1522" w:author="Ava" w:date="2020-09-14T12:13:00Z">
              <w:r w:rsidRPr="008D149B" w:rsidDel="0051306F">
                <w:rPr>
                  <w:rFonts w:ascii="Times New Roman" w:eastAsia="Times New Roman" w:hAnsi="Times New Roman" w:cs="Times New Roman"/>
                  <w:sz w:val="24"/>
                  <w:szCs w:val="24"/>
                </w:rPr>
                <w:delText>0.029</w:delText>
              </w:r>
            </w:del>
          </w:p>
        </w:tc>
      </w:tr>
      <w:tr w:rsidR="00617272" w:rsidRPr="008D149B" w:rsidDel="0051306F" w14:paraId="61496F1B" w14:textId="2CE69E8A" w:rsidTr="008C3478">
        <w:trPr>
          <w:trHeight w:val="206"/>
          <w:tblCellSpacing w:w="15" w:type="dxa"/>
          <w:jc w:val="center"/>
          <w:del w:id="1523" w:author="Ava" w:date="2020-09-14T12:13:00Z"/>
        </w:trPr>
        <w:tc>
          <w:tcPr>
            <w:tcW w:w="0" w:type="auto"/>
            <w:vAlign w:val="center"/>
            <w:hideMark/>
          </w:tcPr>
          <w:p w14:paraId="2085CFD2" w14:textId="3D5638C6" w:rsidR="00617272" w:rsidRPr="008D149B" w:rsidDel="0051306F" w:rsidRDefault="00617272">
            <w:pPr>
              <w:autoSpaceDE w:val="0"/>
              <w:autoSpaceDN w:val="0"/>
              <w:adjustRightInd w:val="0"/>
              <w:spacing w:before="240" w:after="16" w:line="276" w:lineRule="auto"/>
              <w:rPr>
                <w:del w:id="1524" w:author="Ava" w:date="2020-09-14T12:13:00Z"/>
                <w:rFonts w:ascii="Times New Roman" w:eastAsia="Times New Roman" w:hAnsi="Times New Roman" w:cs="Times New Roman"/>
                <w:sz w:val="24"/>
                <w:szCs w:val="24"/>
              </w:rPr>
              <w:pPrChange w:id="1525" w:author="Ava" w:date="2020-09-14T17:51:00Z">
                <w:pPr>
                  <w:spacing w:after="0" w:line="240" w:lineRule="auto"/>
                </w:pPr>
              </w:pPrChange>
            </w:pPr>
            <w:del w:id="1526" w:author="Ava" w:date="2020-09-14T12:13:00Z">
              <w:r w:rsidRPr="008D149B" w:rsidDel="0051306F">
                <w:rPr>
                  <w:rFonts w:ascii="Times New Roman" w:eastAsia="Times New Roman" w:hAnsi="Times New Roman" w:cs="Times New Roman"/>
                  <w:sz w:val="24"/>
                  <w:szCs w:val="24"/>
                </w:rPr>
                <w:delText>nu</w:delText>
              </w:r>
            </w:del>
          </w:p>
        </w:tc>
        <w:tc>
          <w:tcPr>
            <w:tcW w:w="0" w:type="auto"/>
            <w:vAlign w:val="center"/>
            <w:hideMark/>
          </w:tcPr>
          <w:p w14:paraId="48825BD8" w14:textId="2FCCE8DC" w:rsidR="00617272" w:rsidRPr="008D149B" w:rsidDel="0051306F" w:rsidRDefault="00617272">
            <w:pPr>
              <w:autoSpaceDE w:val="0"/>
              <w:autoSpaceDN w:val="0"/>
              <w:adjustRightInd w:val="0"/>
              <w:spacing w:before="240" w:after="16" w:line="276" w:lineRule="auto"/>
              <w:rPr>
                <w:del w:id="1527" w:author="Ava" w:date="2020-09-14T12:13:00Z"/>
                <w:rFonts w:ascii="Times New Roman" w:eastAsia="Times New Roman" w:hAnsi="Times New Roman" w:cs="Times New Roman"/>
                <w:sz w:val="24"/>
                <w:szCs w:val="24"/>
              </w:rPr>
              <w:pPrChange w:id="1528" w:author="Ava" w:date="2020-09-14T17:51:00Z">
                <w:pPr>
                  <w:spacing w:after="0" w:line="240" w:lineRule="auto"/>
                  <w:jc w:val="center"/>
                </w:pPr>
              </w:pPrChange>
            </w:pPr>
            <w:del w:id="1529" w:author="Ava" w:date="2020-09-14T12:13:00Z">
              <w:r w:rsidRPr="008D149B" w:rsidDel="0051306F">
                <w:rPr>
                  <w:rFonts w:ascii="Times New Roman" w:eastAsia="Times New Roman" w:hAnsi="Times New Roman" w:cs="Times New Roman"/>
                  <w:sz w:val="24"/>
                  <w:szCs w:val="24"/>
                </w:rPr>
                <w:delText>1,122</w:delText>
              </w:r>
            </w:del>
          </w:p>
        </w:tc>
        <w:tc>
          <w:tcPr>
            <w:tcW w:w="0" w:type="auto"/>
            <w:vAlign w:val="center"/>
            <w:hideMark/>
          </w:tcPr>
          <w:p w14:paraId="4C0A3BEB" w14:textId="630E0D19" w:rsidR="00617272" w:rsidRPr="008D149B" w:rsidDel="0051306F" w:rsidRDefault="00617272">
            <w:pPr>
              <w:autoSpaceDE w:val="0"/>
              <w:autoSpaceDN w:val="0"/>
              <w:adjustRightInd w:val="0"/>
              <w:spacing w:before="240" w:after="16" w:line="276" w:lineRule="auto"/>
              <w:rPr>
                <w:del w:id="1530" w:author="Ava" w:date="2020-09-14T12:13:00Z"/>
                <w:rFonts w:ascii="Times New Roman" w:eastAsia="Times New Roman" w:hAnsi="Times New Roman" w:cs="Times New Roman"/>
                <w:sz w:val="24"/>
                <w:szCs w:val="24"/>
              </w:rPr>
              <w:pPrChange w:id="1531" w:author="Ava" w:date="2020-09-14T17:51:00Z">
                <w:pPr>
                  <w:spacing w:after="0" w:line="240" w:lineRule="auto"/>
                  <w:jc w:val="center"/>
                </w:pPr>
              </w:pPrChange>
            </w:pPr>
            <w:del w:id="1532" w:author="Ava" w:date="2020-09-14T12:13:00Z">
              <w:r w:rsidRPr="008D149B" w:rsidDel="0051306F">
                <w:rPr>
                  <w:rFonts w:ascii="Times New Roman" w:eastAsia="Times New Roman" w:hAnsi="Times New Roman" w:cs="Times New Roman"/>
                  <w:sz w:val="24"/>
                  <w:szCs w:val="24"/>
                </w:rPr>
                <w:delText>0.766</w:delText>
              </w:r>
            </w:del>
          </w:p>
        </w:tc>
        <w:tc>
          <w:tcPr>
            <w:tcW w:w="0" w:type="auto"/>
            <w:vAlign w:val="center"/>
            <w:hideMark/>
          </w:tcPr>
          <w:p w14:paraId="3FA98707" w14:textId="2D19555F" w:rsidR="00617272" w:rsidRPr="008D149B" w:rsidDel="0051306F" w:rsidRDefault="00617272">
            <w:pPr>
              <w:autoSpaceDE w:val="0"/>
              <w:autoSpaceDN w:val="0"/>
              <w:adjustRightInd w:val="0"/>
              <w:spacing w:before="240" w:after="16" w:line="276" w:lineRule="auto"/>
              <w:rPr>
                <w:del w:id="1533" w:author="Ava" w:date="2020-09-14T12:13:00Z"/>
                <w:rFonts w:ascii="Times New Roman" w:eastAsia="Times New Roman" w:hAnsi="Times New Roman" w:cs="Times New Roman"/>
                <w:sz w:val="24"/>
                <w:szCs w:val="24"/>
              </w:rPr>
              <w:pPrChange w:id="1534" w:author="Ava" w:date="2020-09-14T17:51:00Z">
                <w:pPr>
                  <w:spacing w:after="0" w:line="240" w:lineRule="auto"/>
                  <w:jc w:val="center"/>
                </w:pPr>
              </w:pPrChange>
            </w:pPr>
            <w:del w:id="1535" w:author="Ava" w:date="2020-09-14T12:13:00Z">
              <w:r w:rsidRPr="008D149B" w:rsidDel="0051306F">
                <w:rPr>
                  <w:rFonts w:ascii="Times New Roman" w:eastAsia="Times New Roman" w:hAnsi="Times New Roman" w:cs="Times New Roman"/>
                  <w:sz w:val="24"/>
                  <w:szCs w:val="24"/>
                </w:rPr>
                <w:delText>0.424</w:delText>
              </w:r>
            </w:del>
          </w:p>
        </w:tc>
        <w:tc>
          <w:tcPr>
            <w:tcW w:w="0" w:type="auto"/>
            <w:vAlign w:val="center"/>
            <w:hideMark/>
          </w:tcPr>
          <w:p w14:paraId="65ADFD85" w14:textId="3FECD675" w:rsidR="00617272" w:rsidRPr="008D149B" w:rsidDel="0051306F" w:rsidRDefault="00617272">
            <w:pPr>
              <w:autoSpaceDE w:val="0"/>
              <w:autoSpaceDN w:val="0"/>
              <w:adjustRightInd w:val="0"/>
              <w:spacing w:before="240" w:after="16" w:line="276" w:lineRule="auto"/>
              <w:rPr>
                <w:del w:id="1536" w:author="Ava" w:date="2020-09-14T12:13:00Z"/>
                <w:rFonts w:ascii="Times New Roman" w:eastAsia="Times New Roman" w:hAnsi="Times New Roman" w:cs="Times New Roman"/>
                <w:sz w:val="24"/>
                <w:szCs w:val="24"/>
              </w:rPr>
              <w:pPrChange w:id="1537" w:author="Ava" w:date="2020-09-14T17:51:00Z">
                <w:pPr>
                  <w:spacing w:after="0" w:line="240" w:lineRule="auto"/>
                  <w:jc w:val="center"/>
                </w:pPr>
              </w:pPrChange>
            </w:pPr>
            <w:del w:id="1538" w:author="Ava" w:date="2020-09-14T12:13:00Z">
              <w:r w:rsidRPr="008D149B" w:rsidDel="0051306F">
                <w:rPr>
                  <w:rFonts w:ascii="Times New Roman" w:eastAsia="Times New Roman" w:hAnsi="Times New Roman" w:cs="Times New Roman"/>
                  <w:sz w:val="24"/>
                  <w:szCs w:val="24"/>
                </w:rPr>
                <w:delText>0.013</w:delText>
              </w:r>
            </w:del>
          </w:p>
        </w:tc>
        <w:tc>
          <w:tcPr>
            <w:tcW w:w="0" w:type="auto"/>
            <w:vAlign w:val="center"/>
            <w:hideMark/>
          </w:tcPr>
          <w:p w14:paraId="5EE3B952" w14:textId="7BEC2223" w:rsidR="00617272" w:rsidRPr="008D149B" w:rsidDel="0051306F" w:rsidRDefault="00617272">
            <w:pPr>
              <w:autoSpaceDE w:val="0"/>
              <w:autoSpaceDN w:val="0"/>
              <w:adjustRightInd w:val="0"/>
              <w:spacing w:before="240" w:after="16" w:line="276" w:lineRule="auto"/>
              <w:rPr>
                <w:del w:id="1539" w:author="Ava" w:date="2020-09-14T12:13:00Z"/>
                <w:rFonts w:ascii="Times New Roman" w:eastAsia="Times New Roman" w:hAnsi="Times New Roman" w:cs="Times New Roman"/>
                <w:sz w:val="24"/>
                <w:szCs w:val="24"/>
              </w:rPr>
              <w:pPrChange w:id="1540" w:author="Ava" w:date="2020-09-14T17:51:00Z">
                <w:pPr>
                  <w:spacing w:after="0" w:line="240" w:lineRule="auto"/>
                  <w:jc w:val="center"/>
                </w:pPr>
              </w:pPrChange>
            </w:pPr>
            <w:del w:id="1541" w:author="Ava" w:date="2020-09-14T12:13:00Z">
              <w:r w:rsidRPr="008D149B" w:rsidDel="0051306F">
                <w:rPr>
                  <w:rFonts w:ascii="Times New Roman" w:eastAsia="Times New Roman" w:hAnsi="Times New Roman" w:cs="Times New Roman"/>
                  <w:sz w:val="24"/>
                  <w:szCs w:val="24"/>
                </w:rPr>
                <w:delText>0.025</w:delText>
              </w:r>
            </w:del>
          </w:p>
        </w:tc>
      </w:tr>
      <w:tr w:rsidR="00617272" w:rsidRPr="008D149B" w:rsidDel="0051306F" w14:paraId="7573306E" w14:textId="3E4C673A" w:rsidTr="008C3478">
        <w:trPr>
          <w:trHeight w:val="217"/>
          <w:tblCellSpacing w:w="15" w:type="dxa"/>
          <w:jc w:val="center"/>
          <w:del w:id="1542" w:author="Ava" w:date="2020-09-14T12:13:00Z"/>
        </w:trPr>
        <w:tc>
          <w:tcPr>
            <w:tcW w:w="0" w:type="auto"/>
            <w:vAlign w:val="center"/>
            <w:hideMark/>
          </w:tcPr>
          <w:p w14:paraId="5938435C" w14:textId="265CD77F" w:rsidR="00617272" w:rsidRPr="008D149B" w:rsidDel="0051306F" w:rsidRDefault="00617272">
            <w:pPr>
              <w:autoSpaceDE w:val="0"/>
              <w:autoSpaceDN w:val="0"/>
              <w:adjustRightInd w:val="0"/>
              <w:spacing w:before="240" w:after="16" w:line="276" w:lineRule="auto"/>
              <w:rPr>
                <w:del w:id="1543" w:author="Ava" w:date="2020-09-14T12:13:00Z"/>
                <w:rFonts w:ascii="Times New Roman" w:eastAsia="Times New Roman" w:hAnsi="Times New Roman" w:cs="Times New Roman"/>
                <w:sz w:val="24"/>
                <w:szCs w:val="24"/>
              </w:rPr>
              <w:pPrChange w:id="1544" w:author="Ava" w:date="2020-09-14T17:51:00Z">
                <w:pPr>
                  <w:spacing w:after="0" w:line="240" w:lineRule="auto"/>
                </w:pPr>
              </w:pPrChange>
            </w:pPr>
            <w:del w:id="1545" w:author="Ava" w:date="2020-09-14T12:13:00Z">
              <w:r w:rsidRPr="008D149B" w:rsidDel="0051306F">
                <w:rPr>
                  <w:rFonts w:ascii="Times New Roman" w:eastAsia="Times New Roman" w:hAnsi="Times New Roman" w:cs="Times New Roman"/>
                  <w:sz w:val="24"/>
                  <w:szCs w:val="24"/>
                </w:rPr>
                <w:delText>po</w:delText>
              </w:r>
            </w:del>
          </w:p>
        </w:tc>
        <w:tc>
          <w:tcPr>
            <w:tcW w:w="0" w:type="auto"/>
            <w:vAlign w:val="center"/>
            <w:hideMark/>
          </w:tcPr>
          <w:p w14:paraId="5E7D177B" w14:textId="52C3E1ED" w:rsidR="00617272" w:rsidRPr="008D149B" w:rsidDel="0051306F" w:rsidRDefault="00617272">
            <w:pPr>
              <w:autoSpaceDE w:val="0"/>
              <w:autoSpaceDN w:val="0"/>
              <w:adjustRightInd w:val="0"/>
              <w:spacing w:before="240" w:after="16" w:line="276" w:lineRule="auto"/>
              <w:rPr>
                <w:del w:id="1546" w:author="Ava" w:date="2020-09-14T12:13:00Z"/>
                <w:rFonts w:ascii="Times New Roman" w:eastAsia="Times New Roman" w:hAnsi="Times New Roman" w:cs="Times New Roman"/>
                <w:sz w:val="24"/>
                <w:szCs w:val="24"/>
              </w:rPr>
              <w:pPrChange w:id="1547" w:author="Ava" w:date="2020-09-14T17:51:00Z">
                <w:pPr>
                  <w:spacing w:after="0" w:line="240" w:lineRule="auto"/>
                  <w:jc w:val="center"/>
                </w:pPr>
              </w:pPrChange>
            </w:pPr>
            <w:del w:id="1548" w:author="Ava" w:date="2020-09-14T12:13:00Z">
              <w:r w:rsidRPr="008D149B" w:rsidDel="0051306F">
                <w:rPr>
                  <w:rFonts w:ascii="Times New Roman" w:eastAsia="Times New Roman" w:hAnsi="Times New Roman" w:cs="Times New Roman"/>
                  <w:sz w:val="24"/>
                  <w:szCs w:val="24"/>
                </w:rPr>
                <w:delText>1,164</w:delText>
              </w:r>
            </w:del>
          </w:p>
        </w:tc>
        <w:tc>
          <w:tcPr>
            <w:tcW w:w="0" w:type="auto"/>
            <w:vAlign w:val="center"/>
            <w:hideMark/>
          </w:tcPr>
          <w:p w14:paraId="7FFABB92" w14:textId="3FBF232E" w:rsidR="00617272" w:rsidRPr="008D149B" w:rsidDel="0051306F" w:rsidRDefault="00617272">
            <w:pPr>
              <w:autoSpaceDE w:val="0"/>
              <w:autoSpaceDN w:val="0"/>
              <w:adjustRightInd w:val="0"/>
              <w:spacing w:before="240" w:after="16" w:line="276" w:lineRule="auto"/>
              <w:rPr>
                <w:del w:id="1549" w:author="Ava" w:date="2020-09-14T12:13:00Z"/>
                <w:rFonts w:ascii="Times New Roman" w:eastAsia="Times New Roman" w:hAnsi="Times New Roman" w:cs="Times New Roman"/>
                <w:sz w:val="24"/>
                <w:szCs w:val="24"/>
              </w:rPr>
              <w:pPrChange w:id="1550" w:author="Ava" w:date="2020-09-14T17:51:00Z">
                <w:pPr>
                  <w:spacing w:after="0" w:line="240" w:lineRule="auto"/>
                  <w:jc w:val="center"/>
                </w:pPr>
              </w:pPrChange>
            </w:pPr>
            <w:del w:id="1551" w:author="Ava" w:date="2020-09-14T12:13:00Z">
              <w:r w:rsidRPr="008D149B" w:rsidDel="0051306F">
                <w:rPr>
                  <w:rFonts w:ascii="Times New Roman" w:eastAsia="Times New Roman" w:hAnsi="Times New Roman" w:cs="Times New Roman"/>
                  <w:sz w:val="24"/>
                  <w:szCs w:val="24"/>
                </w:rPr>
                <w:delText>0.783</w:delText>
              </w:r>
            </w:del>
          </w:p>
        </w:tc>
        <w:tc>
          <w:tcPr>
            <w:tcW w:w="0" w:type="auto"/>
            <w:vAlign w:val="center"/>
            <w:hideMark/>
          </w:tcPr>
          <w:p w14:paraId="50FAD3D6" w14:textId="22B56CA3" w:rsidR="00617272" w:rsidRPr="008D149B" w:rsidDel="0051306F" w:rsidRDefault="00617272">
            <w:pPr>
              <w:autoSpaceDE w:val="0"/>
              <w:autoSpaceDN w:val="0"/>
              <w:adjustRightInd w:val="0"/>
              <w:spacing w:before="240" w:after="16" w:line="276" w:lineRule="auto"/>
              <w:rPr>
                <w:del w:id="1552" w:author="Ava" w:date="2020-09-14T12:13:00Z"/>
                <w:rFonts w:ascii="Times New Roman" w:eastAsia="Times New Roman" w:hAnsi="Times New Roman" w:cs="Times New Roman"/>
                <w:sz w:val="24"/>
                <w:szCs w:val="24"/>
              </w:rPr>
              <w:pPrChange w:id="1553" w:author="Ava" w:date="2020-09-14T17:51:00Z">
                <w:pPr>
                  <w:spacing w:after="0" w:line="240" w:lineRule="auto"/>
                  <w:jc w:val="center"/>
                </w:pPr>
              </w:pPrChange>
            </w:pPr>
            <w:del w:id="1554" w:author="Ava" w:date="2020-09-14T12:13:00Z">
              <w:r w:rsidRPr="008D149B" w:rsidDel="0051306F">
                <w:rPr>
                  <w:rFonts w:ascii="Times New Roman" w:eastAsia="Times New Roman" w:hAnsi="Times New Roman" w:cs="Times New Roman"/>
                  <w:sz w:val="24"/>
                  <w:szCs w:val="24"/>
                </w:rPr>
                <w:delText>0.413</w:delText>
              </w:r>
            </w:del>
          </w:p>
        </w:tc>
        <w:tc>
          <w:tcPr>
            <w:tcW w:w="0" w:type="auto"/>
            <w:vAlign w:val="center"/>
            <w:hideMark/>
          </w:tcPr>
          <w:p w14:paraId="419DA610" w14:textId="25156349" w:rsidR="00617272" w:rsidRPr="008D149B" w:rsidDel="0051306F" w:rsidRDefault="00617272">
            <w:pPr>
              <w:autoSpaceDE w:val="0"/>
              <w:autoSpaceDN w:val="0"/>
              <w:adjustRightInd w:val="0"/>
              <w:spacing w:before="240" w:after="16" w:line="276" w:lineRule="auto"/>
              <w:rPr>
                <w:del w:id="1555" w:author="Ava" w:date="2020-09-14T12:13:00Z"/>
                <w:rFonts w:ascii="Times New Roman" w:eastAsia="Times New Roman" w:hAnsi="Times New Roman" w:cs="Times New Roman"/>
                <w:sz w:val="24"/>
                <w:szCs w:val="24"/>
              </w:rPr>
              <w:pPrChange w:id="1556" w:author="Ava" w:date="2020-09-14T17:51:00Z">
                <w:pPr>
                  <w:spacing w:after="0" w:line="240" w:lineRule="auto"/>
                  <w:jc w:val="center"/>
                </w:pPr>
              </w:pPrChange>
            </w:pPr>
            <w:del w:id="1557" w:author="Ava" w:date="2020-09-14T12:13:00Z">
              <w:r w:rsidRPr="008D149B" w:rsidDel="0051306F">
                <w:rPr>
                  <w:rFonts w:ascii="Times New Roman" w:eastAsia="Times New Roman" w:hAnsi="Times New Roman" w:cs="Times New Roman"/>
                  <w:sz w:val="24"/>
                  <w:szCs w:val="24"/>
                </w:rPr>
                <w:delText>0.012</w:delText>
              </w:r>
            </w:del>
          </w:p>
        </w:tc>
        <w:tc>
          <w:tcPr>
            <w:tcW w:w="0" w:type="auto"/>
            <w:vAlign w:val="center"/>
            <w:hideMark/>
          </w:tcPr>
          <w:p w14:paraId="57F88E2D" w14:textId="408EB898" w:rsidR="00617272" w:rsidRPr="008D149B" w:rsidDel="0051306F" w:rsidRDefault="00617272">
            <w:pPr>
              <w:autoSpaceDE w:val="0"/>
              <w:autoSpaceDN w:val="0"/>
              <w:adjustRightInd w:val="0"/>
              <w:spacing w:before="240" w:after="16" w:line="276" w:lineRule="auto"/>
              <w:rPr>
                <w:del w:id="1558" w:author="Ava" w:date="2020-09-14T12:13:00Z"/>
                <w:rFonts w:ascii="Times New Roman" w:eastAsia="Times New Roman" w:hAnsi="Times New Roman" w:cs="Times New Roman"/>
                <w:sz w:val="24"/>
                <w:szCs w:val="24"/>
              </w:rPr>
              <w:pPrChange w:id="1559" w:author="Ava" w:date="2020-09-14T17:51:00Z">
                <w:pPr>
                  <w:spacing w:after="0" w:line="240" w:lineRule="auto"/>
                  <w:jc w:val="center"/>
                </w:pPr>
              </w:pPrChange>
            </w:pPr>
            <w:del w:id="1560" w:author="Ava" w:date="2020-09-14T12:13:00Z">
              <w:r w:rsidRPr="008D149B" w:rsidDel="0051306F">
                <w:rPr>
                  <w:rFonts w:ascii="Times New Roman" w:eastAsia="Times New Roman" w:hAnsi="Times New Roman" w:cs="Times New Roman"/>
                  <w:sz w:val="24"/>
                  <w:szCs w:val="24"/>
                </w:rPr>
                <w:delText>0.024</w:delText>
              </w:r>
            </w:del>
          </w:p>
        </w:tc>
      </w:tr>
      <w:tr w:rsidR="00617272" w:rsidRPr="008D149B" w:rsidDel="0051306F" w14:paraId="1B7A0B0A" w14:textId="357EF903" w:rsidTr="008C3478">
        <w:trPr>
          <w:trHeight w:val="206"/>
          <w:tblCellSpacing w:w="15" w:type="dxa"/>
          <w:jc w:val="center"/>
          <w:del w:id="1561" w:author="Ava" w:date="2020-09-14T12:13:00Z"/>
        </w:trPr>
        <w:tc>
          <w:tcPr>
            <w:tcW w:w="0" w:type="auto"/>
            <w:vAlign w:val="center"/>
            <w:hideMark/>
          </w:tcPr>
          <w:p w14:paraId="5F15F53A" w14:textId="1420E4E7" w:rsidR="00617272" w:rsidRPr="008D149B" w:rsidDel="0051306F" w:rsidRDefault="00617272">
            <w:pPr>
              <w:autoSpaceDE w:val="0"/>
              <w:autoSpaceDN w:val="0"/>
              <w:adjustRightInd w:val="0"/>
              <w:spacing w:before="240" w:after="16" w:line="276" w:lineRule="auto"/>
              <w:rPr>
                <w:del w:id="1562" w:author="Ava" w:date="2020-09-14T12:13:00Z"/>
                <w:rFonts w:ascii="Times New Roman" w:eastAsia="Times New Roman" w:hAnsi="Times New Roman" w:cs="Times New Roman"/>
                <w:sz w:val="24"/>
                <w:szCs w:val="24"/>
              </w:rPr>
              <w:pPrChange w:id="1563" w:author="Ava" w:date="2020-09-14T17:51:00Z">
                <w:pPr>
                  <w:spacing w:after="0" w:line="240" w:lineRule="auto"/>
                </w:pPr>
              </w:pPrChange>
            </w:pPr>
            <w:del w:id="1564" w:author="Ava" w:date="2020-09-14T12:13:00Z">
              <w:r w:rsidRPr="008D149B" w:rsidDel="0051306F">
                <w:rPr>
                  <w:rFonts w:ascii="Times New Roman" w:eastAsia="Times New Roman" w:hAnsi="Times New Roman" w:cs="Times New Roman"/>
                  <w:sz w:val="24"/>
                  <w:szCs w:val="24"/>
                </w:rPr>
                <w:delText>ro</w:delText>
              </w:r>
            </w:del>
          </w:p>
        </w:tc>
        <w:tc>
          <w:tcPr>
            <w:tcW w:w="0" w:type="auto"/>
            <w:vAlign w:val="center"/>
            <w:hideMark/>
          </w:tcPr>
          <w:p w14:paraId="686DA947" w14:textId="4CFA3AAC" w:rsidR="00617272" w:rsidRPr="008D149B" w:rsidDel="0051306F" w:rsidRDefault="00617272">
            <w:pPr>
              <w:autoSpaceDE w:val="0"/>
              <w:autoSpaceDN w:val="0"/>
              <w:adjustRightInd w:val="0"/>
              <w:spacing w:before="240" w:after="16" w:line="276" w:lineRule="auto"/>
              <w:rPr>
                <w:del w:id="1565" w:author="Ava" w:date="2020-09-14T12:13:00Z"/>
                <w:rFonts w:ascii="Times New Roman" w:eastAsia="Times New Roman" w:hAnsi="Times New Roman" w:cs="Times New Roman"/>
                <w:sz w:val="24"/>
                <w:szCs w:val="24"/>
              </w:rPr>
              <w:pPrChange w:id="1566" w:author="Ava" w:date="2020-09-14T17:51:00Z">
                <w:pPr>
                  <w:spacing w:after="0" w:line="240" w:lineRule="auto"/>
                  <w:jc w:val="center"/>
                </w:pPr>
              </w:pPrChange>
            </w:pPr>
            <w:del w:id="1567" w:author="Ava" w:date="2020-09-14T12:13:00Z">
              <w:r w:rsidRPr="008D149B" w:rsidDel="0051306F">
                <w:rPr>
                  <w:rFonts w:ascii="Times New Roman" w:eastAsia="Times New Roman" w:hAnsi="Times New Roman" w:cs="Times New Roman"/>
                  <w:sz w:val="24"/>
                  <w:szCs w:val="24"/>
                </w:rPr>
                <w:delText>1,082</w:delText>
              </w:r>
            </w:del>
          </w:p>
        </w:tc>
        <w:tc>
          <w:tcPr>
            <w:tcW w:w="0" w:type="auto"/>
            <w:vAlign w:val="center"/>
            <w:hideMark/>
          </w:tcPr>
          <w:p w14:paraId="5204089F" w14:textId="36A9C0A3" w:rsidR="00617272" w:rsidRPr="008D149B" w:rsidDel="0051306F" w:rsidRDefault="00617272">
            <w:pPr>
              <w:autoSpaceDE w:val="0"/>
              <w:autoSpaceDN w:val="0"/>
              <w:adjustRightInd w:val="0"/>
              <w:spacing w:before="240" w:after="16" w:line="276" w:lineRule="auto"/>
              <w:rPr>
                <w:del w:id="1568" w:author="Ava" w:date="2020-09-14T12:13:00Z"/>
                <w:rFonts w:ascii="Times New Roman" w:eastAsia="Times New Roman" w:hAnsi="Times New Roman" w:cs="Times New Roman"/>
                <w:sz w:val="24"/>
                <w:szCs w:val="24"/>
              </w:rPr>
              <w:pPrChange w:id="1569" w:author="Ava" w:date="2020-09-14T17:51:00Z">
                <w:pPr>
                  <w:spacing w:after="0" w:line="240" w:lineRule="auto"/>
                  <w:jc w:val="center"/>
                </w:pPr>
              </w:pPrChange>
            </w:pPr>
            <w:del w:id="1570" w:author="Ava" w:date="2020-09-14T12:13:00Z">
              <w:r w:rsidRPr="008D149B" w:rsidDel="0051306F">
                <w:rPr>
                  <w:rFonts w:ascii="Times New Roman" w:eastAsia="Times New Roman" w:hAnsi="Times New Roman" w:cs="Times New Roman"/>
                  <w:sz w:val="24"/>
                  <w:szCs w:val="24"/>
                </w:rPr>
                <w:delText>0.486</w:delText>
              </w:r>
            </w:del>
          </w:p>
        </w:tc>
        <w:tc>
          <w:tcPr>
            <w:tcW w:w="0" w:type="auto"/>
            <w:vAlign w:val="center"/>
            <w:hideMark/>
          </w:tcPr>
          <w:p w14:paraId="7FCB90F4" w14:textId="294FF320" w:rsidR="00617272" w:rsidRPr="008D149B" w:rsidDel="0051306F" w:rsidRDefault="00617272">
            <w:pPr>
              <w:autoSpaceDE w:val="0"/>
              <w:autoSpaceDN w:val="0"/>
              <w:adjustRightInd w:val="0"/>
              <w:spacing w:before="240" w:after="16" w:line="276" w:lineRule="auto"/>
              <w:rPr>
                <w:del w:id="1571" w:author="Ava" w:date="2020-09-14T12:13:00Z"/>
                <w:rFonts w:ascii="Times New Roman" w:eastAsia="Times New Roman" w:hAnsi="Times New Roman" w:cs="Times New Roman"/>
                <w:sz w:val="24"/>
                <w:szCs w:val="24"/>
              </w:rPr>
              <w:pPrChange w:id="1572" w:author="Ava" w:date="2020-09-14T17:51:00Z">
                <w:pPr>
                  <w:spacing w:after="0" w:line="240" w:lineRule="auto"/>
                  <w:jc w:val="center"/>
                </w:pPr>
              </w:pPrChange>
            </w:pPr>
            <w:del w:id="1573" w:author="Ava" w:date="2020-09-14T12:13:00Z">
              <w:r w:rsidRPr="008D149B" w:rsidDel="0051306F">
                <w:rPr>
                  <w:rFonts w:ascii="Times New Roman" w:eastAsia="Times New Roman" w:hAnsi="Times New Roman" w:cs="Times New Roman"/>
                  <w:sz w:val="24"/>
                  <w:szCs w:val="24"/>
                </w:rPr>
                <w:delText>0.500</w:delText>
              </w:r>
            </w:del>
          </w:p>
        </w:tc>
        <w:tc>
          <w:tcPr>
            <w:tcW w:w="0" w:type="auto"/>
            <w:vAlign w:val="center"/>
            <w:hideMark/>
          </w:tcPr>
          <w:p w14:paraId="3F84CEA3" w14:textId="7B2ED828" w:rsidR="00617272" w:rsidRPr="008D149B" w:rsidDel="0051306F" w:rsidRDefault="00617272">
            <w:pPr>
              <w:autoSpaceDE w:val="0"/>
              <w:autoSpaceDN w:val="0"/>
              <w:adjustRightInd w:val="0"/>
              <w:spacing w:before="240" w:after="16" w:line="276" w:lineRule="auto"/>
              <w:rPr>
                <w:del w:id="1574" w:author="Ava" w:date="2020-09-14T12:13:00Z"/>
                <w:rFonts w:ascii="Times New Roman" w:eastAsia="Times New Roman" w:hAnsi="Times New Roman" w:cs="Times New Roman"/>
                <w:sz w:val="24"/>
                <w:szCs w:val="24"/>
              </w:rPr>
              <w:pPrChange w:id="1575" w:author="Ava" w:date="2020-09-14T17:51:00Z">
                <w:pPr>
                  <w:spacing w:after="0" w:line="240" w:lineRule="auto"/>
                  <w:jc w:val="center"/>
                </w:pPr>
              </w:pPrChange>
            </w:pPr>
            <w:del w:id="1576" w:author="Ava" w:date="2020-09-14T12:13:00Z">
              <w:r w:rsidRPr="008D149B" w:rsidDel="0051306F">
                <w:rPr>
                  <w:rFonts w:ascii="Times New Roman" w:eastAsia="Times New Roman" w:hAnsi="Times New Roman" w:cs="Times New Roman"/>
                  <w:sz w:val="24"/>
                  <w:szCs w:val="24"/>
                </w:rPr>
                <w:delText>0.015</w:delText>
              </w:r>
            </w:del>
          </w:p>
        </w:tc>
        <w:tc>
          <w:tcPr>
            <w:tcW w:w="0" w:type="auto"/>
            <w:vAlign w:val="center"/>
            <w:hideMark/>
          </w:tcPr>
          <w:p w14:paraId="64F80F91" w14:textId="4F2765F3" w:rsidR="00617272" w:rsidRPr="008D149B" w:rsidDel="0051306F" w:rsidRDefault="00617272">
            <w:pPr>
              <w:autoSpaceDE w:val="0"/>
              <w:autoSpaceDN w:val="0"/>
              <w:adjustRightInd w:val="0"/>
              <w:spacing w:before="240" w:after="16" w:line="276" w:lineRule="auto"/>
              <w:rPr>
                <w:del w:id="1577" w:author="Ava" w:date="2020-09-14T12:13:00Z"/>
                <w:rFonts w:ascii="Times New Roman" w:eastAsia="Times New Roman" w:hAnsi="Times New Roman" w:cs="Times New Roman"/>
                <w:sz w:val="24"/>
                <w:szCs w:val="24"/>
              </w:rPr>
              <w:pPrChange w:id="1578" w:author="Ava" w:date="2020-09-14T17:51:00Z">
                <w:pPr>
                  <w:spacing w:after="0" w:line="240" w:lineRule="auto"/>
                  <w:jc w:val="center"/>
                </w:pPr>
              </w:pPrChange>
            </w:pPr>
            <w:del w:id="1579" w:author="Ava" w:date="2020-09-14T12:13:00Z">
              <w:r w:rsidRPr="008D149B" w:rsidDel="0051306F">
                <w:rPr>
                  <w:rFonts w:ascii="Times New Roman" w:eastAsia="Times New Roman" w:hAnsi="Times New Roman" w:cs="Times New Roman"/>
                  <w:sz w:val="24"/>
                  <w:szCs w:val="24"/>
                </w:rPr>
                <w:delText>0.030</w:delText>
              </w:r>
            </w:del>
          </w:p>
        </w:tc>
      </w:tr>
      <w:tr w:rsidR="00617272" w:rsidRPr="008D149B" w:rsidDel="0051306F" w14:paraId="74775690" w14:textId="072DAADF" w:rsidTr="008C3478">
        <w:trPr>
          <w:trHeight w:val="206"/>
          <w:tblCellSpacing w:w="15" w:type="dxa"/>
          <w:jc w:val="center"/>
          <w:del w:id="1580" w:author="Ava" w:date="2020-09-14T12:13:00Z"/>
        </w:trPr>
        <w:tc>
          <w:tcPr>
            <w:tcW w:w="0" w:type="auto"/>
            <w:vAlign w:val="center"/>
            <w:hideMark/>
          </w:tcPr>
          <w:p w14:paraId="34063E8C" w14:textId="6323CAD8" w:rsidR="00617272" w:rsidRPr="008D149B" w:rsidDel="0051306F" w:rsidRDefault="00617272">
            <w:pPr>
              <w:autoSpaceDE w:val="0"/>
              <w:autoSpaceDN w:val="0"/>
              <w:adjustRightInd w:val="0"/>
              <w:spacing w:before="240" w:after="16" w:line="276" w:lineRule="auto"/>
              <w:rPr>
                <w:del w:id="1581" w:author="Ava" w:date="2020-09-14T12:13:00Z"/>
                <w:rFonts w:ascii="Times New Roman" w:eastAsia="Times New Roman" w:hAnsi="Times New Roman" w:cs="Times New Roman"/>
                <w:sz w:val="24"/>
                <w:szCs w:val="24"/>
              </w:rPr>
              <w:pPrChange w:id="1582" w:author="Ava" w:date="2020-09-14T17:51:00Z">
                <w:pPr>
                  <w:spacing w:after="0" w:line="240" w:lineRule="auto"/>
                </w:pPr>
              </w:pPrChange>
            </w:pPr>
            <w:del w:id="1583" w:author="Ava" w:date="2020-09-14T12:13:00Z">
              <w:r w:rsidRPr="008D149B" w:rsidDel="0051306F">
                <w:rPr>
                  <w:rFonts w:ascii="Times New Roman" w:eastAsia="Times New Roman" w:hAnsi="Times New Roman" w:cs="Times New Roman"/>
                  <w:sz w:val="24"/>
                  <w:szCs w:val="24"/>
                </w:rPr>
                <w:delText>se</w:delText>
              </w:r>
            </w:del>
          </w:p>
        </w:tc>
        <w:tc>
          <w:tcPr>
            <w:tcW w:w="0" w:type="auto"/>
            <w:vAlign w:val="center"/>
            <w:hideMark/>
          </w:tcPr>
          <w:p w14:paraId="6E9A5860" w14:textId="6F29A9BE" w:rsidR="00617272" w:rsidRPr="008D149B" w:rsidDel="0051306F" w:rsidRDefault="00617272">
            <w:pPr>
              <w:autoSpaceDE w:val="0"/>
              <w:autoSpaceDN w:val="0"/>
              <w:adjustRightInd w:val="0"/>
              <w:spacing w:before="240" w:after="16" w:line="276" w:lineRule="auto"/>
              <w:rPr>
                <w:del w:id="1584" w:author="Ava" w:date="2020-09-14T12:13:00Z"/>
                <w:rFonts w:ascii="Times New Roman" w:eastAsia="Times New Roman" w:hAnsi="Times New Roman" w:cs="Times New Roman"/>
                <w:sz w:val="24"/>
                <w:szCs w:val="24"/>
              </w:rPr>
              <w:pPrChange w:id="1585" w:author="Ava" w:date="2020-09-14T17:51:00Z">
                <w:pPr>
                  <w:spacing w:after="0" w:line="240" w:lineRule="auto"/>
                  <w:jc w:val="center"/>
                </w:pPr>
              </w:pPrChange>
            </w:pPr>
            <w:del w:id="1586" w:author="Ava" w:date="2020-09-14T12:13:00Z">
              <w:r w:rsidRPr="008D149B" w:rsidDel="0051306F">
                <w:rPr>
                  <w:rFonts w:ascii="Times New Roman" w:eastAsia="Times New Roman" w:hAnsi="Times New Roman" w:cs="Times New Roman"/>
                  <w:sz w:val="24"/>
                  <w:szCs w:val="24"/>
                </w:rPr>
                <w:delText>1,146</w:delText>
              </w:r>
            </w:del>
          </w:p>
        </w:tc>
        <w:tc>
          <w:tcPr>
            <w:tcW w:w="0" w:type="auto"/>
            <w:vAlign w:val="center"/>
            <w:hideMark/>
          </w:tcPr>
          <w:p w14:paraId="323D3AB6" w14:textId="2C61BFBB" w:rsidR="00617272" w:rsidRPr="008D149B" w:rsidDel="0051306F" w:rsidRDefault="00617272">
            <w:pPr>
              <w:autoSpaceDE w:val="0"/>
              <w:autoSpaceDN w:val="0"/>
              <w:adjustRightInd w:val="0"/>
              <w:spacing w:before="240" w:after="16" w:line="276" w:lineRule="auto"/>
              <w:rPr>
                <w:del w:id="1587" w:author="Ava" w:date="2020-09-14T12:13:00Z"/>
                <w:rFonts w:ascii="Times New Roman" w:eastAsia="Times New Roman" w:hAnsi="Times New Roman" w:cs="Times New Roman"/>
                <w:sz w:val="24"/>
                <w:szCs w:val="24"/>
              </w:rPr>
              <w:pPrChange w:id="1588" w:author="Ava" w:date="2020-09-14T17:51:00Z">
                <w:pPr>
                  <w:spacing w:after="0" w:line="240" w:lineRule="auto"/>
                  <w:jc w:val="center"/>
                </w:pPr>
              </w:pPrChange>
            </w:pPr>
            <w:del w:id="1589" w:author="Ava" w:date="2020-09-14T12:13:00Z">
              <w:r w:rsidRPr="008D149B" w:rsidDel="0051306F">
                <w:rPr>
                  <w:rFonts w:ascii="Times New Roman" w:eastAsia="Times New Roman" w:hAnsi="Times New Roman" w:cs="Times New Roman"/>
                  <w:sz w:val="24"/>
                  <w:szCs w:val="24"/>
                </w:rPr>
                <w:delText>0.861</w:delText>
              </w:r>
            </w:del>
          </w:p>
        </w:tc>
        <w:tc>
          <w:tcPr>
            <w:tcW w:w="0" w:type="auto"/>
            <w:vAlign w:val="center"/>
            <w:hideMark/>
          </w:tcPr>
          <w:p w14:paraId="720217E1" w14:textId="3D053D61" w:rsidR="00617272" w:rsidRPr="008D149B" w:rsidDel="0051306F" w:rsidRDefault="00617272">
            <w:pPr>
              <w:autoSpaceDE w:val="0"/>
              <w:autoSpaceDN w:val="0"/>
              <w:adjustRightInd w:val="0"/>
              <w:spacing w:before="240" w:after="16" w:line="276" w:lineRule="auto"/>
              <w:rPr>
                <w:del w:id="1590" w:author="Ava" w:date="2020-09-14T12:13:00Z"/>
                <w:rFonts w:ascii="Times New Roman" w:eastAsia="Times New Roman" w:hAnsi="Times New Roman" w:cs="Times New Roman"/>
                <w:sz w:val="24"/>
                <w:szCs w:val="24"/>
              </w:rPr>
              <w:pPrChange w:id="1591" w:author="Ava" w:date="2020-09-14T17:51:00Z">
                <w:pPr>
                  <w:spacing w:after="0" w:line="240" w:lineRule="auto"/>
                  <w:jc w:val="center"/>
                </w:pPr>
              </w:pPrChange>
            </w:pPr>
            <w:del w:id="1592" w:author="Ava" w:date="2020-09-14T12:13:00Z">
              <w:r w:rsidRPr="008D149B" w:rsidDel="0051306F">
                <w:rPr>
                  <w:rFonts w:ascii="Times New Roman" w:eastAsia="Times New Roman" w:hAnsi="Times New Roman" w:cs="Times New Roman"/>
                  <w:sz w:val="24"/>
                  <w:szCs w:val="24"/>
                </w:rPr>
                <w:delText>0.346</w:delText>
              </w:r>
            </w:del>
          </w:p>
        </w:tc>
        <w:tc>
          <w:tcPr>
            <w:tcW w:w="0" w:type="auto"/>
            <w:vAlign w:val="center"/>
            <w:hideMark/>
          </w:tcPr>
          <w:p w14:paraId="555B02AE" w14:textId="0D1080EB" w:rsidR="00617272" w:rsidRPr="008D149B" w:rsidDel="0051306F" w:rsidRDefault="00617272">
            <w:pPr>
              <w:autoSpaceDE w:val="0"/>
              <w:autoSpaceDN w:val="0"/>
              <w:adjustRightInd w:val="0"/>
              <w:spacing w:before="240" w:after="16" w:line="276" w:lineRule="auto"/>
              <w:rPr>
                <w:del w:id="1593" w:author="Ava" w:date="2020-09-14T12:13:00Z"/>
                <w:rFonts w:ascii="Times New Roman" w:eastAsia="Times New Roman" w:hAnsi="Times New Roman" w:cs="Times New Roman"/>
                <w:sz w:val="24"/>
                <w:szCs w:val="24"/>
              </w:rPr>
              <w:pPrChange w:id="1594" w:author="Ava" w:date="2020-09-14T17:51:00Z">
                <w:pPr>
                  <w:spacing w:after="0" w:line="240" w:lineRule="auto"/>
                  <w:jc w:val="center"/>
                </w:pPr>
              </w:pPrChange>
            </w:pPr>
            <w:del w:id="1595" w:author="Ava" w:date="2020-09-14T12:13:00Z">
              <w:r w:rsidRPr="008D149B" w:rsidDel="0051306F">
                <w:rPr>
                  <w:rFonts w:ascii="Times New Roman" w:eastAsia="Times New Roman" w:hAnsi="Times New Roman" w:cs="Times New Roman"/>
                  <w:sz w:val="24"/>
                  <w:szCs w:val="24"/>
                </w:rPr>
                <w:delText>0.010</w:delText>
              </w:r>
            </w:del>
          </w:p>
        </w:tc>
        <w:tc>
          <w:tcPr>
            <w:tcW w:w="0" w:type="auto"/>
            <w:vAlign w:val="center"/>
            <w:hideMark/>
          </w:tcPr>
          <w:p w14:paraId="1F82B570" w14:textId="4D2E6035" w:rsidR="00617272" w:rsidRPr="008D149B" w:rsidDel="0051306F" w:rsidRDefault="00617272">
            <w:pPr>
              <w:autoSpaceDE w:val="0"/>
              <w:autoSpaceDN w:val="0"/>
              <w:adjustRightInd w:val="0"/>
              <w:spacing w:before="240" w:after="16" w:line="276" w:lineRule="auto"/>
              <w:rPr>
                <w:del w:id="1596" w:author="Ava" w:date="2020-09-14T12:13:00Z"/>
                <w:rFonts w:ascii="Times New Roman" w:eastAsia="Times New Roman" w:hAnsi="Times New Roman" w:cs="Times New Roman"/>
                <w:sz w:val="24"/>
                <w:szCs w:val="24"/>
              </w:rPr>
              <w:pPrChange w:id="1597" w:author="Ava" w:date="2020-09-14T17:51:00Z">
                <w:pPr>
                  <w:spacing w:after="0" w:line="240" w:lineRule="auto"/>
                  <w:jc w:val="center"/>
                </w:pPr>
              </w:pPrChange>
            </w:pPr>
            <w:del w:id="1598" w:author="Ava" w:date="2020-09-14T12:13:00Z">
              <w:r w:rsidRPr="008D149B" w:rsidDel="0051306F">
                <w:rPr>
                  <w:rFonts w:ascii="Times New Roman" w:eastAsia="Times New Roman" w:hAnsi="Times New Roman" w:cs="Times New Roman"/>
                  <w:sz w:val="24"/>
                  <w:szCs w:val="24"/>
                </w:rPr>
                <w:delText>0.020</w:delText>
              </w:r>
            </w:del>
          </w:p>
        </w:tc>
      </w:tr>
      <w:tr w:rsidR="00617272" w:rsidRPr="008D149B" w:rsidDel="0051306F" w14:paraId="30C067B1" w14:textId="1891264B" w:rsidTr="008C3478">
        <w:trPr>
          <w:trHeight w:val="217"/>
          <w:tblCellSpacing w:w="15" w:type="dxa"/>
          <w:jc w:val="center"/>
          <w:del w:id="1599" w:author="Ava" w:date="2020-09-14T12:13:00Z"/>
        </w:trPr>
        <w:tc>
          <w:tcPr>
            <w:tcW w:w="0" w:type="auto"/>
            <w:vAlign w:val="center"/>
            <w:hideMark/>
          </w:tcPr>
          <w:p w14:paraId="2140BA17" w14:textId="7E00E9C6" w:rsidR="00617272" w:rsidRPr="008D149B" w:rsidDel="0051306F" w:rsidRDefault="00617272">
            <w:pPr>
              <w:autoSpaceDE w:val="0"/>
              <w:autoSpaceDN w:val="0"/>
              <w:adjustRightInd w:val="0"/>
              <w:spacing w:before="240" w:after="16" w:line="276" w:lineRule="auto"/>
              <w:rPr>
                <w:del w:id="1600" w:author="Ava" w:date="2020-09-14T12:13:00Z"/>
                <w:rFonts w:ascii="Times New Roman" w:eastAsia="Times New Roman" w:hAnsi="Times New Roman" w:cs="Times New Roman"/>
                <w:sz w:val="24"/>
                <w:szCs w:val="24"/>
              </w:rPr>
              <w:pPrChange w:id="1601" w:author="Ava" w:date="2020-09-14T17:51:00Z">
                <w:pPr>
                  <w:spacing w:after="0" w:line="240" w:lineRule="auto"/>
                </w:pPr>
              </w:pPrChange>
            </w:pPr>
            <w:del w:id="1602" w:author="Ava" w:date="2020-09-14T12:13:00Z">
              <w:r w:rsidRPr="008D149B" w:rsidDel="0051306F">
                <w:rPr>
                  <w:rFonts w:ascii="Times New Roman" w:eastAsia="Times New Roman" w:hAnsi="Times New Roman" w:cs="Times New Roman"/>
                  <w:sz w:val="24"/>
                  <w:szCs w:val="24"/>
                </w:rPr>
                <w:delText>tu</w:delText>
              </w:r>
            </w:del>
          </w:p>
        </w:tc>
        <w:tc>
          <w:tcPr>
            <w:tcW w:w="0" w:type="auto"/>
            <w:vAlign w:val="center"/>
            <w:hideMark/>
          </w:tcPr>
          <w:p w14:paraId="4B2FCDDC" w14:textId="04155D0D" w:rsidR="00617272" w:rsidRPr="008D149B" w:rsidDel="0051306F" w:rsidRDefault="00617272">
            <w:pPr>
              <w:autoSpaceDE w:val="0"/>
              <w:autoSpaceDN w:val="0"/>
              <w:adjustRightInd w:val="0"/>
              <w:spacing w:before="240" w:after="16" w:line="276" w:lineRule="auto"/>
              <w:rPr>
                <w:del w:id="1603" w:author="Ava" w:date="2020-09-14T12:13:00Z"/>
                <w:rFonts w:ascii="Times New Roman" w:eastAsia="Times New Roman" w:hAnsi="Times New Roman" w:cs="Times New Roman"/>
                <w:sz w:val="24"/>
                <w:szCs w:val="24"/>
              </w:rPr>
              <w:pPrChange w:id="1604" w:author="Ava" w:date="2020-09-14T17:51:00Z">
                <w:pPr>
                  <w:spacing w:after="0" w:line="240" w:lineRule="auto"/>
                  <w:jc w:val="center"/>
                </w:pPr>
              </w:pPrChange>
            </w:pPr>
            <w:del w:id="1605" w:author="Ava" w:date="2020-09-14T12:13:00Z">
              <w:r w:rsidRPr="008D149B" w:rsidDel="0051306F">
                <w:rPr>
                  <w:rFonts w:ascii="Times New Roman" w:eastAsia="Times New Roman" w:hAnsi="Times New Roman" w:cs="Times New Roman"/>
                  <w:sz w:val="24"/>
                  <w:szCs w:val="24"/>
                </w:rPr>
                <w:delText>1,148</w:delText>
              </w:r>
            </w:del>
          </w:p>
        </w:tc>
        <w:tc>
          <w:tcPr>
            <w:tcW w:w="0" w:type="auto"/>
            <w:vAlign w:val="center"/>
            <w:hideMark/>
          </w:tcPr>
          <w:p w14:paraId="03F95208" w14:textId="429F629C" w:rsidR="00617272" w:rsidRPr="008D149B" w:rsidDel="0051306F" w:rsidRDefault="00617272">
            <w:pPr>
              <w:autoSpaceDE w:val="0"/>
              <w:autoSpaceDN w:val="0"/>
              <w:adjustRightInd w:val="0"/>
              <w:spacing w:before="240" w:after="16" w:line="276" w:lineRule="auto"/>
              <w:rPr>
                <w:del w:id="1606" w:author="Ava" w:date="2020-09-14T12:13:00Z"/>
                <w:rFonts w:ascii="Times New Roman" w:eastAsia="Times New Roman" w:hAnsi="Times New Roman" w:cs="Times New Roman"/>
                <w:sz w:val="24"/>
                <w:szCs w:val="24"/>
              </w:rPr>
              <w:pPrChange w:id="1607" w:author="Ava" w:date="2020-09-14T17:51:00Z">
                <w:pPr>
                  <w:spacing w:after="0" w:line="240" w:lineRule="auto"/>
                  <w:jc w:val="center"/>
                </w:pPr>
              </w:pPrChange>
            </w:pPr>
            <w:del w:id="1608" w:author="Ava" w:date="2020-09-14T12:13:00Z">
              <w:r w:rsidRPr="008D149B" w:rsidDel="0051306F">
                <w:rPr>
                  <w:rFonts w:ascii="Times New Roman" w:eastAsia="Times New Roman" w:hAnsi="Times New Roman" w:cs="Times New Roman"/>
                  <w:sz w:val="24"/>
                  <w:szCs w:val="24"/>
                </w:rPr>
                <w:delText>0.761</w:delText>
              </w:r>
            </w:del>
          </w:p>
        </w:tc>
        <w:tc>
          <w:tcPr>
            <w:tcW w:w="0" w:type="auto"/>
            <w:vAlign w:val="center"/>
            <w:hideMark/>
          </w:tcPr>
          <w:p w14:paraId="0ECCBFF8" w14:textId="7796DEEC" w:rsidR="00617272" w:rsidRPr="008D149B" w:rsidDel="0051306F" w:rsidRDefault="00617272">
            <w:pPr>
              <w:autoSpaceDE w:val="0"/>
              <w:autoSpaceDN w:val="0"/>
              <w:adjustRightInd w:val="0"/>
              <w:spacing w:before="240" w:after="16" w:line="276" w:lineRule="auto"/>
              <w:rPr>
                <w:del w:id="1609" w:author="Ava" w:date="2020-09-14T12:13:00Z"/>
                <w:rFonts w:ascii="Times New Roman" w:eastAsia="Times New Roman" w:hAnsi="Times New Roman" w:cs="Times New Roman"/>
                <w:sz w:val="24"/>
                <w:szCs w:val="24"/>
              </w:rPr>
              <w:pPrChange w:id="1610" w:author="Ava" w:date="2020-09-14T17:51:00Z">
                <w:pPr>
                  <w:spacing w:after="0" w:line="240" w:lineRule="auto"/>
                  <w:jc w:val="center"/>
                </w:pPr>
              </w:pPrChange>
            </w:pPr>
            <w:del w:id="1611" w:author="Ava" w:date="2020-09-14T12:13:00Z">
              <w:r w:rsidRPr="008D149B" w:rsidDel="0051306F">
                <w:rPr>
                  <w:rFonts w:ascii="Times New Roman" w:eastAsia="Times New Roman" w:hAnsi="Times New Roman" w:cs="Times New Roman"/>
                  <w:sz w:val="24"/>
                  <w:szCs w:val="24"/>
                </w:rPr>
                <w:delText>0.426</w:delText>
              </w:r>
            </w:del>
          </w:p>
        </w:tc>
        <w:tc>
          <w:tcPr>
            <w:tcW w:w="0" w:type="auto"/>
            <w:vAlign w:val="center"/>
            <w:hideMark/>
          </w:tcPr>
          <w:p w14:paraId="5FED565F" w14:textId="71F30548" w:rsidR="00617272" w:rsidRPr="008D149B" w:rsidDel="0051306F" w:rsidRDefault="00617272">
            <w:pPr>
              <w:autoSpaceDE w:val="0"/>
              <w:autoSpaceDN w:val="0"/>
              <w:adjustRightInd w:val="0"/>
              <w:spacing w:before="240" w:after="16" w:line="276" w:lineRule="auto"/>
              <w:rPr>
                <w:del w:id="1612" w:author="Ava" w:date="2020-09-14T12:13:00Z"/>
                <w:rFonts w:ascii="Times New Roman" w:eastAsia="Times New Roman" w:hAnsi="Times New Roman" w:cs="Times New Roman"/>
                <w:sz w:val="24"/>
                <w:szCs w:val="24"/>
              </w:rPr>
              <w:pPrChange w:id="1613" w:author="Ava" w:date="2020-09-14T17:51:00Z">
                <w:pPr>
                  <w:spacing w:after="0" w:line="240" w:lineRule="auto"/>
                  <w:jc w:val="center"/>
                </w:pPr>
              </w:pPrChange>
            </w:pPr>
            <w:del w:id="1614" w:author="Ava" w:date="2020-09-14T12:13:00Z">
              <w:r w:rsidRPr="008D149B" w:rsidDel="0051306F">
                <w:rPr>
                  <w:rFonts w:ascii="Times New Roman" w:eastAsia="Times New Roman" w:hAnsi="Times New Roman" w:cs="Times New Roman"/>
                  <w:sz w:val="24"/>
                  <w:szCs w:val="24"/>
                </w:rPr>
                <w:delText>0.013</w:delText>
              </w:r>
            </w:del>
          </w:p>
        </w:tc>
        <w:tc>
          <w:tcPr>
            <w:tcW w:w="0" w:type="auto"/>
            <w:vAlign w:val="center"/>
            <w:hideMark/>
          </w:tcPr>
          <w:p w14:paraId="2F176D14" w14:textId="131E9D9C" w:rsidR="00617272" w:rsidRPr="008D149B" w:rsidDel="0051306F" w:rsidRDefault="00617272">
            <w:pPr>
              <w:autoSpaceDE w:val="0"/>
              <w:autoSpaceDN w:val="0"/>
              <w:adjustRightInd w:val="0"/>
              <w:spacing w:before="240" w:after="16" w:line="276" w:lineRule="auto"/>
              <w:rPr>
                <w:del w:id="1615" w:author="Ava" w:date="2020-09-14T12:13:00Z"/>
                <w:rFonts w:ascii="Times New Roman" w:eastAsia="Times New Roman" w:hAnsi="Times New Roman" w:cs="Times New Roman"/>
                <w:sz w:val="24"/>
                <w:szCs w:val="24"/>
              </w:rPr>
              <w:pPrChange w:id="1616" w:author="Ava" w:date="2020-09-14T17:51:00Z">
                <w:pPr>
                  <w:spacing w:after="0" w:line="240" w:lineRule="auto"/>
                  <w:jc w:val="center"/>
                </w:pPr>
              </w:pPrChange>
            </w:pPr>
            <w:del w:id="1617" w:author="Ava" w:date="2020-09-14T12:13:00Z">
              <w:r w:rsidRPr="008D149B" w:rsidDel="0051306F">
                <w:rPr>
                  <w:rFonts w:ascii="Times New Roman" w:eastAsia="Times New Roman" w:hAnsi="Times New Roman" w:cs="Times New Roman"/>
                  <w:sz w:val="24"/>
                  <w:szCs w:val="24"/>
                </w:rPr>
                <w:delText>0.025</w:delText>
              </w:r>
            </w:del>
          </w:p>
        </w:tc>
      </w:tr>
      <w:tr w:rsidR="00617272" w:rsidRPr="008D149B" w:rsidDel="0051306F" w14:paraId="5F394A96" w14:textId="144ECB26" w:rsidTr="008C3478">
        <w:trPr>
          <w:trHeight w:val="206"/>
          <w:tblCellSpacing w:w="15" w:type="dxa"/>
          <w:jc w:val="center"/>
          <w:del w:id="1618" w:author="Ava" w:date="2020-09-14T12:13:00Z"/>
        </w:trPr>
        <w:tc>
          <w:tcPr>
            <w:tcW w:w="0" w:type="auto"/>
            <w:tcBorders>
              <w:bottom w:val="single" w:sz="4" w:space="0" w:color="auto"/>
            </w:tcBorders>
            <w:vAlign w:val="center"/>
            <w:hideMark/>
          </w:tcPr>
          <w:p w14:paraId="6056B975" w14:textId="1376BCB4" w:rsidR="00617272" w:rsidRPr="008D149B" w:rsidDel="0051306F" w:rsidRDefault="00617272">
            <w:pPr>
              <w:autoSpaceDE w:val="0"/>
              <w:autoSpaceDN w:val="0"/>
              <w:adjustRightInd w:val="0"/>
              <w:spacing w:before="240" w:after="16" w:line="276" w:lineRule="auto"/>
              <w:rPr>
                <w:del w:id="1619" w:author="Ava" w:date="2020-09-14T12:13:00Z"/>
                <w:rFonts w:ascii="Times New Roman" w:eastAsia="Times New Roman" w:hAnsi="Times New Roman" w:cs="Times New Roman"/>
                <w:sz w:val="24"/>
                <w:szCs w:val="24"/>
              </w:rPr>
              <w:pPrChange w:id="1620" w:author="Ava" w:date="2020-09-14T17:51:00Z">
                <w:pPr>
                  <w:spacing w:after="0" w:line="240" w:lineRule="auto"/>
                </w:pPr>
              </w:pPrChange>
            </w:pPr>
            <w:del w:id="1621" w:author="Ava" w:date="2020-09-14T12:13:00Z">
              <w:r w:rsidRPr="008D149B" w:rsidDel="0051306F">
                <w:rPr>
                  <w:rFonts w:ascii="Times New Roman" w:eastAsia="Times New Roman" w:hAnsi="Times New Roman" w:cs="Times New Roman"/>
                  <w:sz w:val="24"/>
                  <w:szCs w:val="24"/>
                </w:rPr>
                <w:delText>za</w:delText>
              </w:r>
            </w:del>
          </w:p>
        </w:tc>
        <w:tc>
          <w:tcPr>
            <w:tcW w:w="0" w:type="auto"/>
            <w:tcBorders>
              <w:bottom w:val="single" w:sz="4" w:space="0" w:color="auto"/>
            </w:tcBorders>
            <w:vAlign w:val="center"/>
            <w:hideMark/>
          </w:tcPr>
          <w:p w14:paraId="7A159445" w14:textId="4D31F45F" w:rsidR="00617272" w:rsidRPr="008D149B" w:rsidDel="0051306F" w:rsidRDefault="00617272">
            <w:pPr>
              <w:autoSpaceDE w:val="0"/>
              <w:autoSpaceDN w:val="0"/>
              <w:adjustRightInd w:val="0"/>
              <w:spacing w:before="240" w:after="16" w:line="276" w:lineRule="auto"/>
              <w:rPr>
                <w:del w:id="1622" w:author="Ava" w:date="2020-09-14T12:13:00Z"/>
                <w:rFonts w:ascii="Times New Roman" w:eastAsia="Times New Roman" w:hAnsi="Times New Roman" w:cs="Times New Roman"/>
                <w:sz w:val="24"/>
                <w:szCs w:val="24"/>
              </w:rPr>
              <w:pPrChange w:id="1623" w:author="Ava" w:date="2020-09-14T17:51:00Z">
                <w:pPr>
                  <w:spacing w:after="0" w:line="240" w:lineRule="auto"/>
                  <w:jc w:val="center"/>
                </w:pPr>
              </w:pPrChange>
            </w:pPr>
            <w:del w:id="1624" w:author="Ava" w:date="2020-09-14T12:13:00Z">
              <w:r w:rsidRPr="008D149B" w:rsidDel="0051306F">
                <w:rPr>
                  <w:rFonts w:ascii="Times New Roman" w:eastAsia="Times New Roman" w:hAnsi="Times New Roman" w:cs="Times New Roman"/>
                  <w:sz w:val="24"/>
                  <w:szCs w:val="24"/>
                </w:rPr>
                <w:delText>1,143</w:delText>
              </w:r>
            </w:del>
          </w:p>
        </w:tc>
        <w:tc>
          <w:tcPr>
            <w:tcW w:w="0" w:type="auto"/>
            <w:tcBorders>
              <w:bottom w:val="single" w:sz="4" w:space="0" w:color="auto"/>
            </w:tcBorders>
            <w:vAlign w:val="center"/>
            <w:hideMark/>
          </w:tcPr>
          <w:p w14:paraId="28E601F2" w14:textId="1078B615" w:rsidR="00617272" w:rsidRPr="008D149B" w:rsidDel="0051306F" w:rsidRDefault="00617272">
            <w:pPr>
              <w:autoSpaceDE w:val="0"/>
              <w:autoSpaceDN w:val="0"/>
              <w:adjustRightInd w:val="0"/>
              <w:spacing w:before="240" w:after="16" w:line="276" w:lineRule="auto"/>
              <w:rPr>
                <w:del w:id="1625" w:author="Ava" w:date="2020-09-14T12:13:00Z"/>
                <w:rFonts w:ascii="Times New Roman" w:eastAsia="Times New Roman" w:hAnsi="Times New Roman" w:cs="Times New Roman"/>
                <w:sz w:val="24"/>
                <w:szCs w:val="24"/>
              </w:rPr>
              <w:pPrChange w:id="1626" w:author="Ava" w:date="2020-09-14T17:51:00Z">
                <w:pPr>
                  <w:spacing w:after="0" w:line="240" w:lineRule="auto"/>
                  <w:jc w:val="center"/>
                </w:pPr>
              </w:pPrChange>
            </w:pPr>
            <w:del w:id="1627" w:author="Ava" w:date="2020-09-14T12:13:00Z">
              <w:r w:rsidRPr="008D149B" w:rsidDel="0051306F">
                <w:rPr>
                  <w:rFonts w:ascii="Times New Roman" w:eastAsia="Times New Roman" w:hAnsi="Times New Roman" w:cs="Times New Roman"/>
                  <w:sz w:val="24"/>
                  <w:szCs w:val="24"/>
                </w:rPr>
                <w:delText>0.531</w:delText>
              </w:r>
            </w:del>
          </w:p>
        </w:tc>
        <w:tc>
          <w:tcPr>
            <w:tcW w:w="0" w:type="auto"/>
            <w:tcBorders>
              <w:bottom w:val="single" w:sz="4" w:space="0" w:color="auto"/>
            </w:tcBorders>
            <w:vAlign w:val="center"/>
            <w:hideMark/>
          </w:tcPr>
          <w:p w14:paraId="1AE56387" w14:textId="01EE07BE" w:rsidR="00617272" w:rsidRPr="008D149B" w:rsidDel="0051306F" w:rsidRDefault="00617272">
            <w:pPr>
              <w:autoSpaceDE w:val="0"/>
              <w:autoSpaceDN w:val="0"/>
              <w:adjustRightInd w:val="0"/>
              <w:spacing w:before="240" w:after="16" w:line="276" w:lineRule="auto"/>
              <w:rPr>
                <w:del w:id="1628" w:author="Ava" w:date="2020-09-14T12:13:00Z"/>
                <w:rFonts w:ascii="Times New Roman" w:eastAsia="Times New Roman" w:hAnsi="Times New Roman" w:cs="Times New Roman"/>
                <w:sz w:val="24"/>
                <w:szCs w:val="24"/>
              </w:rPr>
              <w:pPrChange w:id="1629" w:author="Ava" w:date="2020-09-14T17:51:00Z">
                <w:pPr>
                  <w:spacing w:after="0" w:line="240" w:lineRule="auto"/>
                  <w:jc w:val="center"/>
                </w:pPr>
              </w:pPrChange>
            </w:pPr>
            <w:del w:id="1630" w:author="Ava" w:date="2020-09-14T12:13:00Z">
              <w:r w:rsidRPr="008D149B" w:rsidDel="0051306F">
                <w:rPr>
                  <w:rFonts w:ascii="Times New Roman" w:eastAsia="Times New Roman" w:hAnsi="Times New Roman" w:cs="Times New Roman"/>
                  <w:sz w:val="24"/>
                  <w:szCs w:val="24"/>
                </w:rPr>
                <w:delText>0.499</w:delText>
              </w:r>
            </w:del>
          </w:p>
        </w:tc>
        <w:tc>
          <w:tcPr>
            <w:tcW w:w="0" w:type="auto"/>
            <w:tcBorders>
              <w:bottom w:val="single" w:sz="4" w:space="0" w:color="auto"/>
            </w:tcBorders>
            <w:vAlign w:val="center"/>
            <w:hideMark/>
          </w:tcPr>
          <w:p w14:paraId="6D27F7E0" w14:textId="23ABBBC6" w:rsidR="00617272" w:rsidRPr="008D149B" w:rsidDel="0051306F" w:rsidRDefault="00617272">
            <w:pPr>
              <w:autoSpaceDE w:val="0"/>
              <w:autoSpaceDN w:val="0"/>
              <w:adjustRightInd w:val="0"/>
              <w:spacing w:before="240" w:after="16" w:line="276" w:lineRule="auto"/>
              <w:rPr>
                <w:del w:id="1631" w:author="Ava" w:date="2020-09-14T12:13:00Z"/>
                <w:rFonts w:ascii="Times New Roman" w:eastAsia="Times New Roman" w:hAnsi="Times New Roman" w:cs="Times New Roman"/>
                <w:sz w:val="24"/>
                <w:szCs w:val="24"/>
              </w:rPr>
              <w:pPrChange w:id="1632" w:author="Ava" w:date="2020-09-14T17:51:00Z">
                <w:pPr>
                  <w:spacing w:after="0" w:line="240" w:lineRule="auto"/>
                  <w:jc w:val="center"/>
                </w:pPr>
              </w:pPrChange>
            </w:pPr>
            <w:del w:id="1633" w:author="Ava" w:date="2020-09-14T12:13:00Z">
              <w:r w:rsidRPr="008D149B" w:rsidDel="0051306F">
                <w:rPr>
                  <w:rFonts w:ascii="Times New Roman" w:eastAsia="Times New Roman" w:hAnsi="Times New Roman" w:cs="Times New Roman"/>
                  <w:sz w:val="24"/>
                  <w:szCs w:val="24"/>
                </w:rPr>
                <w:delText>0.015</w:delText>
              </w:r>
            </w:del>
          </w:p>
        </w:tc>
        <w:tc>
          <w:tcPr>
            <w:tcW w:w="0" w:type="auto"/>
            <w:tcBorders>
              <w:bottom w:val="single" w:sz="4" w:space="0" w:color="auto"/>
            </w:tcBorders>
            <w:vAlign w:val="center"/>
            <w:hideMark/>
          </w:tcPr>
          <w:p w14:paraId="315D314E" w14:textId="0E4F53CE" w:rsidR="00617272" w:rsidRPr="008D149B" w:rsidDel="0051306F" w:rsidRDefault="00617272">
            <w:pPr>
              <w:autoSpaceDE w:val="0"/>
              <w:autoSpaceDN w:val="0"/>
              <w:adjustRightInd w:val="0"/>
              <w:spacing w:before="240" w:after="16" w:line="276" w:lineRule="auto"/>
              <w:rPr>
                <w:del w:id="1634" w:author="Ava" w:date="2020-09-14T12:13:00Z"/>
                <w:rFonts w:ascii="Times New Roman" w:eastAsia="Times New Roman" w:hAnsi="Times New Roman" w:cs="Times New Roman"/>
                <w:sz w:val="24"/>
                <w:szCs w:val="24"/>
              </w:rPr>
              <w:pPrChange w:id="1635" w:author="Ava" w:date="2020-09-14T17:51:00Z">
                <w:pPr>
                  <w:spacing w:after="0" w:line="240" w:lineRule="auto"/>
                  <w:jc w:val="center"/>
                </w:pPr>
              </w:pPrChange>
            </w:pPr>
            <w:del w:id="1636" w:author="Ava" w:date="2020-09-14T12:13:00Z">
              <w:r w:rsidRPr="008D149B" w:rsidDel="0051306F">
                <w:rPr>
                  <w:rFonts w:ascii="Times New Roman" w:eastAsia="Times New Roman" w:hAnsi="Times New Roman" w:cs="Times New Roman"/>
                  <w:sz w:val="24"/>
                  <w:szCs w:val="24"/>
                </w:rPr>
                <w:delText>0.029</w:delText>
              </w:r>
            </w:del>
          </w:p>
        </w:tc>
      </w:tr>
    </w:tbl>
    <w:p w14:paraId="538BE78E" w14:textId="6CC618CC" w:rsidR="00921B94" w:rsidDel="004F1E59" w:rsidRDefault="00921B94">
      <w:pPr>
        <w:autoSpaceDE w:val="0"/>
        <w:autoSpaceDN w:val="0"/>
        <w:adjustRightInd w:val="0"/>
        <w:spacing w:before="240" w:after="16" w:line="276" w:lineRule="auto"/>
        <w:rPr>
          <w:del w:id="1637" w:author="Ava" w:date="2020-09-14T18:03:00Z"/>
          <w:rFonts w:ascii="Arial" w:hAnsi="Arial" w:cs="Arial"/>
        </w:rPr>
        <w:pPrChange w:id="1638" w:author="Ava" w:date="2020-09-14T17:51:00Z">
          <w:pPr>
            <w:autoSpaceDE w:val="0"/>
            <w:autoSpaceDN w:val="0"/>
            <w:adjustRightInd w:val="0"/>
            <w:spacing w:after="0" w:line="240" w:lineRule="auto"/>
          </w:pPr>
        </w:pPrChange>
      </w:pPr>
    </w:p>
    <w:p w14:paraId="0A5355CF" w14:textId="457047A8" w:rsidR="005E1582" w:rsidRDefault="00617272">
      <w:pPr>
        <w:autoSpaceDE w:val="0"/>
        <w:autoSpaceDN w:val="0"/>
        <w:adjustRightInd w:val="0"/>
        <w:spacing w:before="240" w:after="16" w:line="276" w:lineRule="auto"/>
        <w:rPr>
          <w:ins w:id="1639" w:author="Ava" w:date="2020-09-14T18:03:00Z"/>
          <w:rFonts w:ascii="Arial" w:hAnsi="Arial" w:cs="Arial"/>
        </w:rPr>
        <w:pPrChange w:id="1640" w:author="Ava" w:date="2020-09-14T17:51:00Z">
          <w:pPr>
            <w:autoSpaceDE w:val="0"/>
            <w:autoSpaceDN w:val="0"/>
            <w:adjustRightInd w:val="0"/>
            <w:spacing w:after="0" w:line="240" w:lineRule="auto"/>
          </w:pPr>
        </w:pPrChange>
      </w:pPr>
      <w:r w:rsidRPr="00CC7BC7">
        <w:rPr>
          <w:rFonts w:ascii="Arial" w:hAnsi="Arial" w:cs="Arial"/>
        </w:rPr>
        <w:t xml:space="preserve">In Experiment 2, </w:t>
      </w:r>
      <w:r w:rsidR="005E1582" w:rsidRPr="00CC7BC7">
        <w:rPr>
          <w:rFonts w:ascii="Arial" w:hAnsi="Arial" w:cs="Arial"/>
        </w:rPr>
        <w:t>we</w:t>
      </w:r>
      <w:r w:rsidRPr="00CC7BC7">
        <w:rPr>
          <w:rFonts w:ascii="Arial" w:hAnsi="Arial" w:cs="Arial"/>
        </w:rPr>
        <w:t xml:space="preserve"> found no difference in accuracy as a function of o</w:t>
      </w:r>
      <w:r w:rsidR="000A18C3" w:rsidRPr="00CC7BC7">
        <w:rPr>
          <w:rFonts w:ascii="Arial" w:hAnsi="Arial" w:cs="Arial"/>
        </w:rPr>
        <w:t>r</w:t>
      </w:r>
      <w:r w:rsidRPr="00CC7BC7">
        <w:rPr>
          <w:rFonts w:ascii="Arial" w:hAnsi="Arial" w:cs="Arial"/>
        </w:rPr>
        <w:t>dinal position in the structured condition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=0.79, p=0.46</m:t>
        </m:r>
      </m:oMath>
      <w:r w:rsidRPr="00CC7BC7">
        <w:rPr>
          <w:rFonts w:ascii="Arial" w:hAnsi="Arial" w:cs="Arial"/>
        </w:rPr>
        <w:t xml:space="preserve">). We </w:t>
      </w:r>
      <w:r w:rsidR="005E1582" w:rsidRPr="00CC7BC7">
        <w:rPr>
          <w:rFonts w:ascii="Arial" w:hAnsi="Arial" w:cs="Arial"/>
        </w:rPr>
        <w:t xml:space="preserve">also </w:t>
      </w:r>
      <w:r w:rsidRPr="00CC7BC7">
        <w:rPr>
          <w:rFonts w:ascii="Arial" w:hAnsi="Arial" w:cs="Arial"/>
        </w:rPr>
        <w:t>found no difference in accuracy as a function of pseudoword in the structured condition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=0.93, p=0.43</m:t>
        </m:r>
      </m:oMath>
      <w:r w:rsidRPr="00CC7BC7">
        <w:rPr>
          <w:rFonts w:ascii="Arial" w:hAnsi="Arial" w:cs="Arial"/>
        </w:rPr>
        <w:t>).</w:t>
      </w:r>
      <w:r w:rsidR="005E1582" w:rsidRPr="00CC7BC7">
        <w:rPr>
          <w:rFonts w:ascii="Arial" w:hAnsi="Arial" w:cs="Arial"/>
        </w:rPr>
        <w:t xml:space="preserve"> </w:t>
      </w:r>
      <w:r w:rsidRPr="00CC7BC7">
        <w:rPr>
          <w:rFonts w:ascii="Arial" w:hAnsi="Arial" w:cs="Arial"/>
        </w:rPr>
        <w:t xml:space="preserve">Lastly, we checked for an effect of syllable identity in both </w:t>
      </w:r>
      <w:del w:id="1641" w:author="Ava" w:date="2020-09-15T16:04:00Z">
        <w:r w:rsidRPr="00CC7BC7" w:rsidDel="006A3869">
          <w:rPr>
            <w:rFonts w:ascii="Arial" w:hAnsi="Arial" w:cs="Arial"/>
          </w:rPr>
          <w:delText>session</w:delText>
        </w:r>
      </w:del>
      <w:ins w:id="1642" w:author="Ava" w:date="2020-09-15T16:04:00Z">
        <w:r w:rsidR="006A3869">
          <w:rPr>
            <w:rFonts w:ascii="Arial" w:hAnsi="Arial" w:cs="Arial"/>
          </w:rPr>
          <w:t>condition</w:t>
        </w:r>
      </w:ins>
      <w:r w:rsidRPr="00CC7BC7">
        <w:rPr>
          <w:rFonts w:ascii="Arial" w:hAnsi="Arial" w:cs="Arial"/>
        </w:rPr>
        <w:t xml:space="preserve">s. We found no interaction between </w:t>
      </w:r>
      <w:del w:id="1643" w:author="Ava" w:date="2020-09-15T16:04:00Z">
        <w:r w:rsidRPr="00CC7BC7" w:rsidDel="006A3869">
          <w:rPr>
            <w:rFonts w:ascii="Arial" w:hAnsi="Arial" w:cs="Arial"/>
          </w:rPr>
          <w:delText>session</w:delText>
        </w:r>
      </w:del>
      <w:ins w:id="1644" w:author="Ava" w:date="2020-09-15T16:04:00Z">
        <w:r w:rsidR="006A3869">
          <w:rPr>
            <w:rFonts w:ascii="Arial" w:hAnsi="Arial" w:cs="Arial"/>
          </w:rPr>
          <w:t>condition</w:t>
        </w:r>
      </w:ins>
      <w:r w:rsidRPr="00CC7BC7">
        <w:rPr>
          <w:rFonts w:ascii="Arial" w:hAnsi="Arial" w:cs="Arial"/>
        </w:rPr>
        <w:t xml:space="preserve"> and target identity, but main effects of both on detection accuracy (</w:t>
      </w:r>
      <m:oMath>
        <m:r>
          <w:rPr>
            <w:rFonts w:ascii="Cambria Math" w:hAnsi="Cambria Math" w:cs="Arial"/>
          </w:rPr>
          <m:t>target: F</m:t>
        </m:r>
        <m:d>
          <m:dPr>
            <m:ctrlPr>
              <w:rPr>
                <w:rFonts w:ascii="Cambria Math" w:hAnsi="Cambria Math" w:cs="Arial"/>
                <w:i/>
              </w:rPr>
            </m:ctrlPr>
          </m:dPr>
          <m:e>
            <m:r>
              <w:rPr>
                <w:rFonts w:ascii="Cambria Math" w:hAnsi="Cambria Math" w:cs="Arial"/>
              </w:rPr>
              <m:t>11</m:t>
            </m:r>
          </m:e>
        </m:d>
        <m:r>
          <w:rPr>
            <w:rFonts w:ascii="Cambria Math" w:hAnsi="Cambria Math" w:cs="Arial"/>
          </w:rPr>
          <m:t>=3.35, p=0.0001;</m:t>
        </m:r>
        <m:r>
          <w:del w:id="1645" w:author="Ava" w:date="2020-09-15T16:05:00Z">
            <w:rPr>
              <w:rFonts w:ascii="Cambria Math" w:hAnsi="Cambria Math" w:cs="Arial"/>
            </w:rPr>
            <m:t>session</m:t>
          </w:del>
        </m:r>
        <m:r>
          <w:ins w:id="1646" w:author="Ava" w:date="2020-09-15T16:05:00Z">
            <w:rPr>
              <w:rFonts w:ascii="Cambria Math" w:hAnsi="Cambria Math" w:cs="Arial"/>
            </w:rPr>
            <m:t>condit</m:t>
          </w:ins>
        </m:r>
        <m:r>
          <w:ins w:id="1647" w:author="Ava" w:date="2020-09-15T16:06:00Z">
            <w:rPr>
              <w:rFonts w:ascii="Cambria Math" w:hAnsi="Cambria Math" w:cs="Arial"/>
            </w:rPr>
            <m:t>ion</m:t>
          </w:ins>
        </m:r>
        <w:bookmarkStart w:id="1648" w:name="_GoBack"/>
        <w:bookmarkEnd w:id="1648"/>
        <m:r>
          <w:rPr>
            <w:rFonts w:ascii="Cambria Math" w:hAnsi="Cambria Math" w:cs="Arial"/>
          </w:rPr>
          <m:t>: F</m:t>
        </m:r>
        <m:d>
          <m:dPr>
            <m:ctrlPr>
              <w:rPr>
                <w:rFonts w:ascii="Cambria Math" w:hAnsi="Cambria Math" w:cs="Arial"/>
                <w:i/>
              </w:rPr>
            </m:ctrlPr>
          </m:dPr>
          <m:e>
            <m:r>
              <w:rPr>
                <w:rFonts w:ascii="Cambria Math" w:hAnsi="Cambria Math" w:cs="Arial"/>
              </w:rPr>
              <m:t>1</m:t>
            </m:r>
          </m:e>
        </m:d>
        <m:r>
          <w:rPr>
            <w:rFonts w:ascii="Cambria Math" w:hAnsi="Cambria Math" w:cs="Arial"/>
          </w:rPr>
          <m:t>=9,27, p=0.002</m:t>
        </m:r>
      </m:oMath>
      <w:r w:rsidRPr="00CC7BC7">
        <w:rPr>
          <w:rFonts w:ascii="Arial" w:hAnsi="Arial" w:cs="Arial"/>
        </w:rPr>
        <w:t>). As reported above, detection accuracy in the structured condition was highe</w:t>
      </w:r>
      <w:r w:rsidR="005E1582" w:rsidRPr="00CC7BC7">
        <w:rPr>
          <w:rFonts w:ascii="Arial" w:hAnsi="Arial" w:cs="Arial"/>
        </w:rPr>
        <w:t>r than in the random condition. Pairwise contrasts revealed a significant difference in mean accuracy between the two groups (</w:t>
      </w:r>
      <m:oMath>
        <m:r>
          <w:rPr>
            <w:rFonts w:ascii="Cambria Math" w:hAnsi="Cambria Math" w:cs="Arial"/>
          </w:rPr>
          <m:t>t</m:t>
        </m:r>
        <m:d>
          <m:dPr>
            <m:ctrlPr>
              <w:rPr>
                <w:rFonts w:ascii="Cambria Math" w:hAnsi="Cambria Math" w:cs="Arial"/>
                <w:i/>
              </w:rPr>
            </m:ctrlPr>
          </m:dPr>
          <m:e>
            <m:r>
              <w:rPr>
                <w:rFonts w:ascii="Cambria Math" w:hAnsi="Cambria Math" w:cs="Arial"/>
              </w:rPr>
              <m:t>444</m:t>
            </m:r>
          </m:e>
        </m:d>
        <m:r>
          <w:rPr>
            <w:rFonts w:ascii="Cambria Math" w:hAnsi="Cambria Math" w:cs="Arial"/>
          </w:rPr>
          <m:t>= -3.045, p= 0.003</m:t>
        </m:r>
        <m:r>
          <w:ins w:id="1649" w:author="Ava" w:date="2020-09-14T11:37:00Z">
            <w:rPr>
              <w:rFonts w:ascii="Cambria Math" w:hAnsi="Cambria Math" w:cs="Arial"/>
            </w:rPr>
            <m:t>,, Cohe</m:t>
          </w:ins>
        </m:r>
        <m:sSup>
          <m:sSupPr>
            <m:ctrlPr>
              <w:ins w:id="1650" w:author="Ava" w:date="2020-09-14T11:37:00Z">
                <w:rPr>
                  <w:rFonts w:ascii="Cambria Math" w:hAnsi="Cambria Math" w:cs="Arial"/>
                  <w:i/>
                </w:rPr>
              </w:ins>
            </m:ctrlPr>
          </m:sSupPr>
          <m:e>
            <m:r>
              <w:ins w:id="1651" w:author="Ava" w:date="2020-09-14T11:37:00Z">
                <w:rPr>
                  <w:rFonts w:ascii="Cambria Math" w:hAnsi="Cambria Math" w:cs="Arial"/>
                </w:rPr>
                <m:t>n</m:t>
              </w:ins>
            </m:r>
          </m:e>
          <m:sup>
            <m:r>
              <w:ins w:id="1652" w:author="Ava" w:date="2020-09-14T11:37:00Z">
                <w:rPr>
                  <w:rFonts w:ascii="Cambria Math" w:hAnsi="Cambria Math" w:cs="Arial"/>
                </w:rPr>
                <m:t>'</m:t>
              </w:ins>
            </m:r>
          </m:sup>
        </m:sSup>
        <m:r>
          <w:ins w:id="1653" w:author="Ava" w:date="2020-09-14T11:37:00Z">
            <w:rPr>
              <w:rFonts w:ascii="Cambria Math" w:hAnsi="Cambria Math" w:cs="Arial"/>
            </w:rPr>
            <m:t>s d=-0.28</m:t>
          </w:ins>
        </m:r>
      </m:oMath>
      <w:r w:rsidR="005E1582" w:rsidRPr="00CC7BC7">
        <w:rPr>
          <w:rFonts w:ascii="Arial" w:hAnsi="Arial" w:cs="Arial"/>
        </w:rPr>
        <w:t>). (Note however that the t-test on accuracy in random vs. structured, reported in the main text, did not reach significance, with 36.2 degrees of freedom) Meanwhile, when cons</w:t>
      </w:r>
      <w:proofErr w:type="spellStart"/>
      <w:r w:rsidR="005E1582" w:rsidRPr="00CC7BC7">
        <w:rPr>
          <w:rFonts w:ascii="Arial" w:hAnsi="Arial" w:cs="Arial"/>
        </w:rPr>
        <w:t>idering</w:t>
      </w:r>
      <w:proofErr w:type="spellEnd"/>
      <w:r w:rsidR="005E1582" w:rsidRPr="00CC7BC7">
        <w:rPr>
          <w:rFonts w:ascii="Arial" w:hAnsi="Arial" w:cs="Arial"/>
        </w:rPr>
        <w:t xml:space="preserve"> contrasts for accuracy to targets, collapsed over both conditions, only a few contrasts reached significance: </w:t>
      </w:r>
      <w:proofErr w:type="spellStart"/>
      <w:r w:rsidR="005E1582" w:rsidRPr="00A66D18">
        <w:rPr>
          <w:rFonts w:ascii="Arial" w:hAnsi="Arial" w:cs="Arial"/>
          <w:i/>
          <w:rPrChange w:id="1654" w:author="Ava" w:date="2020-09-14T13:01:00Z">
            <w:rPr>
              <w:rFonts w:ascii="Arial" w:hAnsi="Arial" w:cs="Arial"/>
            </w:rPr>
          </w:rPrChange>
        </w:rPr>
        <w:t>ga</w:t>
      </w:r>
      <w:proofErr w:type="spellEnd"/>
      <w:r w:rsidR="005E1582" w:rsidRPr="00A66D18">
        <w:rPr>
          <w:rFonts w:ascii="Arial" w:hAnsi="Arial" w:cs="Arial"/>
          <w:i/>
          <w:rPrChange w:id="1655" w:author="Ava" w:date="2020-09-14T13:01:00Z">
            <w:rPr>
              <w:rFonts w:ascii="Arial" w:hAnsi="Arial" w:cs="Arial"/>
            </w:rPr>
          </w:rPrChange>
        </w:rPr>
        <w:t xml:space="preserve">-di, </w:t>
      </w:r>
      <w:ins w:id="1656" w:author="Ava" w:date="2020-09-14T13:00:00Z">
        <w:r w:rsidR="00A66D18" w:rsidRPr="00A66D18">
          <w:rPr>
            <w:rFonts w:ascii="Arial" w:hAnsi="Arial" w:cs="Arial"/>
            <w:i/>
            <w:rPrChange w:id="1657" w:author="Ava" w:date="2020-09-14T13:01:00Z">
              <w:rPr>
                <w:rFonts w:ascii="Arial" w:hAnsi="Arial" w:cs="Arial"/>
              </w:rPr>
            </w:rPrChange>
          </w:rPr>
          <w:t>di-</w:t>
        </w:r>
        <w:proofErr w:type="gramStart"/>
        <w:r w:rsidR="00A66D18" w:rsidRPr="00A66D18">
          <w:rPr>
            <w:rFonts w:ascii="Arial" w:hAnsi="Arial" w:cs="Arial"/>
            <w:i/>
            <w:rPrChange w:id="1658" w:author="Ava" w:date="2020-09-14T13:01:00Z">
              <w:rPr>
                <w:rFonts w:ascii="Arial" w:hAnsi="Arial" w:cs="Arial"/>
              </w:rPr>
            </w:rPrChange>
          </w:rPr>
          <w:t>be,</w:t>
        </w:r>
        <w:proofErr w:type="gramEnd"/>
        <w:r w:rsidR="00A66D18" w:rsidRPr="00A66D18">
          <w:rPr>
            <w:rFonts w:ascii="Arial" w:hAnsi="Arial" w:cs="Arial"/>
            <w:i/>
            <w:rPrChange w:id="1659" w:author="Ava" w:date="2020-09-14T13:01:00Z">
              <w:rPr>
                <w:rFonts w:ascii="Arial" w:hAnsi="Arial" w:cs="Arial"/>
              </w:rPr>
            </w:rPrChange>
          </w:rPr>
          <w:t xml:space="preserve"> </w:t>
        </w:r>
        <w:proofErr w:type="spellStart"/>
        <w:r w:rsidR="00A66D18" w:rsidRPr="00A66D18">
          <w:rPr>
            <w:rFonts w:ascii="Arial" w:hAnsi="Arial" w:cs="Arial"/>
            <w:i/>
            <w:rPrChange w:id="1660" w:author="Ava" w:date="2020-09-14T13:01:00Z">
              <w:rPr>
                <w:rFonts w:ascii="Arial" w:hAnsi="Arial" w:cs="Arial"/>
              </w:rPr>
            </w:rPrChange>
          </w:rPr>
          <w:t>ki</w:t>
        </w:r>
        <w:proofErr w:type="spellEnd"/>
        <w:r w:rsidR="00A66D18" w:rsidRPr="00A66D18">
          <w:rPr>
            <w:rFonts w:ascii="Arial" w:hAnsi="Arial" w:cs="Arial"/>
            <w:i/>
            <w:rPrChange w:id="1661" w:author="Ava" w:date="2020-09-14T13:01:00Z">
              <w:rPr>
                <w:rFonts w:ascii="Arial" w:hAnsi="Arial" w:cs="Arial"/>
              </w:rPr>
            </w:rPrChange>
          </w:rPr>
          <w:t>-be, se-be,</w:t>
        </w:r>
      </w:ins>
      <w:ins w:id="1662" w:author="Ava" w:date="2020-09-14T13:01:00Z">
        <w:r w:rsidR="00A66D18" w:rsidRPr="00A66D18">
          <w:rPr>
            <w:rFonts w:ascii="Arial" w:hAnsi="Arial" w:cs="Arial"/>
            <w:i/>
            <w:rPrChange w:id="1663" w:author="Ava" w:date="2020-09-14T13:01:00Z">
              <w:rPr>
                <w:rFonts w:ascii="Arial" w:hAnsi="Arial" w:cs="Arial"/>
              </w:rPr>
            </w:rPrChange>
          </w:rPr>
          <w:t xml:space="preserve"> </w:t>
        </w:r>
      </w:ins>
      <w:proofErr w:type="spellStart"/>
      <w:ins w:id="1664" w:author="Ava" w:date="2020-09-14T13:00:00Z">
        <w:r w:rsidR="00A66D18" w:rsidRPr="00A66D18">
          <w:rPr>
            <w:rFonts w:ascii="Arial" w:hAnsi="Arial" w:cs="Arial"/>
            <w:i/>
            <w:rPrChange w:id="1665" w:author="Ava" w:date="2020-09-14T13:01:00Z">
              <w:rPr>
                <w:rFonts w:ascii="Arial" w:hAnsi="Arial" w:cs="Arial"/>
              </w:rPr>
            </w:rPrChange>
          </w:rPr>
          <w:t>po</w:t>
        </w:r>
        <w:proofErr w:type="spellEnd"/>
        <w:r w:rsidR="00A66D18" w:rsidRPr="00A66D18">
          <w:rPr>
            <w:rFonts w:ascii="Arial" w:hAnsi="Arial" w:cs="Arial"/>
            <w:i/>
            <w:rPrChange w:id="1666" w:author="Ava" w:date="2020-09-14T13:01:00Z">
              <w:rPr>
                <w:rFonts w:ascii="Arial" w:hAnsi="Arial" w:cs="Arial"/>
              </w:rPr>
            </w:rPrChange>
          </w:rPr>
          <w:t>-be</w:t>
        </w:r>
        <w:r w:rsidR="00A66D18">
          <w:rPr>
            <w:rFonts w:ascii="Arial" w:hAnsi="Arial" w:cs="Arial"/>
          </w:rPr>
          <w:t xml:space="preserve"> </w:t>
        </w:r>
      </w:ins>
      <w:del w:id="1667" w:author="Ava" w:date="2020-09-14T13:00:00Z">
        <w:r w:rsidR="005E1582" w:rsidRPr="00CC7BC7" w:rsidDel="00A66D18">
          <w:rPr>
            <w:rFonts w:ascii="Arial" w:hAnsi="Arial" w:cs="Arial"/>
          </w:rPr>
          <w:delText xml:space="preserve">po-be, se-be, ki-be </w:delText>
        </w:r>
      </w:del>
      <w:r w:rsidR="005E1582" w:rsidRPr="00CC7BC7">
        <w:rPr>
          <w:rFonts w:ascii="Arial" w:hAnsi="Arial" w:cs="Arial"/>
        </w:rPr>
        <w:t xml:space="preserve">(all p &lt; 0.05). This would suggest the effect is mainly driven by lower detectability for particular syllables, e.g. </w:t>
      </w:r>
      <w:r w:rsidR="005E1582" w:rsidRPr="00CC7BC7">
        <w:rPr>
          <w:rFonts w:ascii="Arial" w:hAnsi="Arial" w:cs="Arial"/>
          <w:i/>
        </w:rPr>
        <w:t>be</w:t>
      </w:r>
      <w:r w:rsidR="005E1582" w:rsidRPr="00CC7BC7">
        <w:rPr>
          <w:rFonts w:ascii="Arial" w:hAnsi="Arial" w:cs="Arial"/>
        </w:rPr>
        <w:t xml:space="preserve">. </w:t>
      </w:r>
      <w:ins w:id="1668" w:author="Ava" w:date="2020-09-14T12:12:00Z">
        <w:r w:rsidR="0051306F">
          <w:rPr>
            <w:rFonts w:ascii="Arial" w:hAnsi="Arial" w:cs="Arial"/>
          </w:rPr>
          <w:t>(</w:t>
        </w:r>
        <w:r w:rsidR="0051306F" w:rsidRPr="0051306F">
          <w:rPr>
            <w:rFonts w:ascii="Arial" w:hAnsi="Arial" w:cs="Arial"/>
            <w:b/>
            <w:rPrChange w:id="1669" w:author="Ava" w:date="2020-09-14T12:12:00Z">
              <w:rPr>
                <w:rFonts w:ascii="Arial" w:hAnsi="Arial" w:cs="Arial"/>
              </w:rPr>
            </w:rPrChange>
          </w:rPr>
          <w:t>Fig. S</w:t>
        </w:r>
        <w:r w:rsidR="00717EFE">
          <w:rPr>
            <w:rFonts w:ascii="Arial" w:hAnsi="Arial" w:cs="Arial"/>
            <w:b/>
          </w:rPr>
          <w:t>1</w:t>
        </w:r>
      </w:ins>
      <w:ins w:id="1670" w:author="Ava" w:date="2020-09-14T13:16:00Z">
        <w:r w:rsidR="00493EAB">
          <w:rPr>
            <w:rFonts w:ascii="Arial" w:hAnsi="Arial" w:cs="Arial"/>
            <w:b/>
          </w:rPr>
          <w:t>b</w:t>
        </w:r>
      </w:ins>
      <w:ins w:id="1671" w:author="Ava" w:date="2020-09-14T12:12:00Z">
        <w:r w:rsidR="0051306F">
          <w:rPr>
            <w:rFonts w:ascii="Arial" w:hAnsi="Arial" w:cs="Arial"/>
          </w:rPr>
          <w:t>)</w:t>
        </w:r>
      </w:ins>
      <w:r w:rsidR="005E1582" w:rsidRPr="00CC7BC7">
        <w:rPr>
          <w:rFonts w:ascii="Arial" w:hAnsi="Arial" w:cs="Arial"/>
        </w:rPr>
        <w:t xml:space="preserve">  </w:t>
      </w:r>
    </w:p>
    <w:p w14:paraId="0600EEC0" w14:textId="67A3617B" w:rsidR="004F1E59" w:rsidRPr="00CC7BC7" w:rsidDel="001256D4" w:rsidRDefault="004F1E59">
      <w:pPr>
        <w:autoSpaceDE w:val="0"/>
        <w:autoSpaceDN w:val="0"/>
        <w:adjustRightInd w:val="0"/>
        <w:spacing w:before="240" w:after="16" w:line="276" w:lineRule="auto"/>
        <w:rPr>
          <w:del w:id="1672" w:author="Ava" w:date="2020-09-14T18:21:00Z"/>
          <w:rFonts w:ascii="Arial" w:hAnsi="Arial" w:cs="Arial"/>
        </w:rPr>
        <w:pPrChange w:id="1673" w:author="Ava" w:date="2020-09-14T18:21:00Z">
          <w:pPr>
            <w:autoSpaceDE w:val="0"/>
            <w:autoSpaceDN w:val="0"/>
            <w:adjustRightInd w:val="0"/>
            <w:spacing w:after="0" w:line="240" w:lineRule="auto"/>
          </w:pPr>
        </w:pPrChange>
      </w:pPr>
      <w:ins w:id="1674" w:author="Ava" w:date="2020-09-14T18:04:00Z">
        <w:r>
          <w:rPr>
            <w:rFonts w:ascii="Arial" w:hAnsi="Arial" w:cs="Arial"/>
          </w:rPr>
          <w:t>To ensure this variability in detection accuracy to syllables did not interfere with our main results, we again</w:t>
        </w:r>
        <w:r w:rsidRPr="00445F5B">
          <w:rPr>
            <w:rFonts w:ascii="Arial" w:hAnsi="Arial" w:cs="Arial"/>
          </w:rPr>
          <w:t xml:space="preserve"> validate</w:t>
        </w:r>
        <w:r>
          <w:rPr>
            <w:rFonts w:ascii="Arial" w:hAnsi="Arial" w:cs="Arial"/>
          </w:rPr>
          <w:t>d</w:t>
        </w:r>
        <w:r w:rsidRPr="00445F5B">
          <w:rPr>
            <w:rFonts w:ascii="Arial" w:hAnsi="Arial" w:cs="Arial"/>
          </w:rPr>
          <w:t xml:space="preserve"> </w:t>
        </w:r>
        <w:r>
          <w:rPr>
            <w:rFonts w:ascii="Arial" w:hAnsi="Arial" w:cs="Arial"/>
          </w:rPr>
          <w:t>our</w:t>
        </w:r>
        <w:r w:rsidRPr="00445F5B">
          <w:rPr>
            <w:rFonts w:ascii="Arial" w:hAnsi="Arial" w:cs="Arial"/>
          </w:rPr>
          <w:t xml:space="preserve"> results by regressing out the effect of individual syllable as a function of ordinal position. We ran a generalized mixed model with ordinal position and target syllable as fixed effects factors and subject as random e</w:t>
        </w:r>
        <w:r w:rsidR="001256D4">
          <w:rPr>
            <w:rFonts w:ascii="Arial" w:hAnsi="Arial" w:cs="Arial"/>
          </w:rPr>
          <w:t xml:space="preserve">ffect factor, with RT (in </w:t>
        </w:r>
      </w:ins>
      <w:ins w:id="1675" w:author="Ava" w:date="2020-09-14T18:14:00Z">
        <w:r w:rsidR="001256D4">
          <w:rPr>
            <w:rFonts w:ascii="Arial" w:hAnsi="Arial" w:cs="Arial"/>
          </w:rPr>
          <w:t>seconds</w:t>
        </w:r>
      </w:ins>
      <w:ins w:id="1676" w:author="Ava" w:date="2020-09-14T18:04:00Z">
        <w:r w:rsidRPr="00445F5B">
          <w:rPr>
            <w:rFonts w:ascii="Arial" w:hAnsi="Arial" w:cs="Arial"/>
          </w:rPr>
          <w:t>) as outcome variable. We then subtracted the resulting residual values for each data point from the raw RT, and re-ran the lesser model as specified above using the adjusted RT values. We still observed the main effect of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d>
            <m:dPr>
              <m:ctrlPr>
                <w:rPr>
                  <w:rFonts w:ascii="Cambria Math" w:hAnsi="Cambria Math" w:cs="Arial"/>
                  <w:i/>
                </w:rPr>
              </m:ctrlPr>
            </m:dPr>
            <m:e>
              <m:r>
                <w:rPr>
                  <w:rFonts w:ascii="Cambria Math" w:hAnsi="Cambria Math" w:cs="Arial"/>
                </w:rPr>
                <m:t>2, N=20</m:t>
              </m:r>
            </m:e>
          </m:d>
          <m:r>
            <w:rPr>
              <w:rFonts w:ascii="Cambria Math" w:hAnsi="Cambria Math" w:cs="Arial"/>
            </w:rPr>
            <m:t>=</m:t>
          </m:r>
        </m:oMath>
      </w:ins>
      <m:oMath>
        <m:r>
          <w:ins w:id="1677" w:author="Ava" w:date="2020-09-14T18:19:00Z">
            <w:rPr>
              <w:rFonts w:ascii="Cambria Math" w:hAnsi="Cambria Math" w:cs="Arial"/>
            </w:rPr>
            <m:t>354.08</m:t>
          </w:ins>
        </m:r>
        <m:r>
          <w:ins w:id="1678" w:author="Ava" w:date="2020-09-14T18:04:00Z">
            <w:rPr>
              <w:rFonts w:ascii="Cambria Math" w:hAnsi="Cambria Math" w:cs="Arial"/>
            </w:rPr>
            <m:t>, p &lt; 0.0001,</m:t>
          </w:ins>
        </m:r>
        <m:r>
          <w:ins w:id="1679" w:author="Ava" w:date="2020-09-14T18:04:00Z">
            <m:rPr>
              <m:nor/>
            </m:rPr>
            <w:rPr>
              <w:rFonts w:ascii="Cambria Math" w:hAnsi="Cambria Math" w:cs="Arial"/>
            </w:rPr>
            <m:t xml:space="preserve"> Type II</m:t>
          </w:ins>
        </m:r>
      </m:oMath>
      <w:ins w:id="1680" w:author="Ava" w:date="2020-09-14T18:04:00Z">
        <w:r w:rsidRPr="00445F5B">
          <w:rPr>
            <w:rFonts w:ascii="Arial" w:hAnsi="Arial" w:cs="Arial"/>
            <w:i/>
          </w:rPr>
          <w:t>)</w:t>
        </w:r>
        <w:r>
          <w:rPr>
            <w:rFonts w:ascii="Arial" w:hAnsi="Arial" w:cs="Arial"/>
            <w:i/>
          </w:rPr>
          <w:t xml:space="preserve"> </w:t>
        </w:r>
        <w:r w:rsidRPr="00445F5B">
          <w:rPr>
            <w:rFonts w:ascii="Arial" w:hAnsi="Arial" w:cs="Arial"/>
          </w:rPr>
          <w:t>and</w:t>
        </w:r>
        <w:r>
          <w:rPr>
            <w:rFonts w:ascii="Arial" w:hAnsi="Arial" w:cs="Arial"/>
          </w:rPr>
          <w:t xml:space="preserve"> significant pairwise contrasts between all three levels of ordinal position (</w:t>
        </w:r>
        <m:oMath>
          <m:r>
            <w:rPr>
              <w:rFonts w:ascii="Cambria Math" w:hAnsi="Cambria Math" w:cs="Arial"/>
            </w:rPr>
            <m:t>p&lt;0.0001</m:t>
          </m:r>
        </m:oMath>
        <w:r>
          <w:rPr>
            <w:rFonts w:ascii="Arial" w:hAnsi="Arial" w:cs="Arial"/>
          </w:rPr>
          <w:t>). T</w:t>
        </w:r>
        <w:r w:rsidRPr="00445F5B">
          <w:rPr>
            <w:rFonts w:ascii="Arial" w:hAnsi="Arial" w:cs="Arial"/>
          </w:rPr>
          <w:t>herefore</w:t>
        </w:r>
        <w:r>
          <w:rPr>
            <w:rFonts w:ascii="Arial" w:hAnsi="Arial" w:cs="Arial"/>
          </w:rPr>
          <w:t>, we</w:t>
        </w:r>
        <w:r w:rsidR="001256D4">
          <w:rPr>
            <w:rFonts w:ascii="Arial" w:hAnsi="Arial" w:cs="Arial"/>
          </w:rPr>
          <w:t xml:space="preserve"> concluded that, once again, minute differences between stimuli did not affect our main results. </w:t>
        </w:r>
      </w:ins>
    </w:p>
    <w:p w14:paraId="1D959C0F" w14:textId="4B7CFDAE" w:rsidR="00617272" w:rsidRDefault="00617272">
      <w:pPr>
        <w:spacing w:before="240" w:after="16" w:line="276" w:lineRule="auto"/>
        <w:pPrChange w:id="1681" w:author="Ava" w:date="2020-09-14T17:51:00Z">
          <w:pPr/>
        </w:pPrChange>
      </w:pPr>
    </w:p>
    <w:p w14:paraId="5ECCCCC6" w14:textId="59169B24" w:rsidR="005D4C90" w:rsidRPr="00380A76" w:rsidRDefault="00380A76">
      <w:pPr>
        <w:spacing w:before="240" w:after="16" w:line="276" w:lineRule="auto"/>
        <w:rPr>
          <w:rFonts w:ascii="Arial" w:hAnsi="Arial" w:cs="Arial"/>
          <w:rPrChange w:id="1682" w:author="Ava" w:date="2020-09-14T19:07:00Z">
            <w:rPr>
              <w:rFonts w:ascii="Arial" w:hAnsi="Arial" w:cs="Arial"/>
              <w:b/>
            </w:rPr>
          </w:rPrChange>
        </w:rPr>
        <w:pPrChange w:id="1683" w:author="Ava" w:date="2020-09-14T17:51:00Z">
          <w:pPr/>
        </w:pPrChange>
      </w:pPr>
      <w:ins w:id="1684" w:author="Ava" w:date="2020-09-14T19:01:00Z">
        <w:r>
          <w:rPr>
            <w:rFonts w:ascii="Arial" w:hAnsi="Arial" w:cs="Arial"/>
          </w:rPr>
          <w:t>W</w:t>
        </w:r>
      </w:ins>
      <w:ins w:id="1685" w:author="Ava" w:date="2020-09-14T19:02:00Z">
        <w:r>
          <w:rPr>
            <w:rFonts w:ascii="Arial" w:hAnsi="Arial" w:cs="Arial"/>
          </w:rPr>
          <w:t xml:space="preserve">e </w:t>
        </w:r>
      </w:ins>
      <w:ins w:id="1686" w:author="Ava" w:date="2020-09-14T19:01:00Z">
        <w:r>
          <w:rPr>
            <w:rFonts w:ascii="Arial" w:hAnsi="Arial" w:cs="Arial"/>
          </w:rPr>
          <w:t xml:space="preserve">additionally wished to confirm that </w:t>
        </w:r>
      </w:ins>
      <w:ins w:id="1687" w:author="Ava" w:date="2020-09-14T19:02:00Z">
        <w:r>
          <w:rPr>
            <w:rFonts w:ascii="Arial" w:hAnsi="Arial" w:cs="Arial"/>
          </w:rPr>
          <w:t>there were no</w:t>
        </w:r>
      </w:ins>
      <w:ins w:id="1688" w:author="Ava" w:date="2020-09-14T19:01:00Z">
        <w:r>
          <w:rPr>
            <w:rFonts w:ascii="Arial" w:hAnsi="Arial" w:cs="Arial"/>
          </w:rPr>
          <w:t xml:space="preserve"> carry-over effects of condition</w:t>
        </w:r>
      </w:ins>
      <w:ins w:id="1689" w:author="Ava" w:date="2020-09-14T19:02:00Z">
        <w:r>
          <w:rPr>
            <w:rFonts w:ascii="Arial" w:hAnsi="Arial" w:cs="Arial"/>
          </w:rPr>
          <w:t xml:space="preserve">, where the order in which participants </w:t>
        </w:r>
      </w:ins>
      <w:ins w:id="1690" w:author="Ava" w:date="2020-09-14T19:03:00Z">
        <w:r>
          <w:rPr>
            <w:rFonts w:ascii="Arial" w:hAnsi="Arial" w:cs="Arial"/>
          </w:rPr>
          <w:t>saw</w:t>
        </w:r>
      </w:ins>
      <w:ins w:id="1691" w:author="Ava" w:date="2020-09-14T19:02:00Z">
        <w:r>
          <w:rPr>
            <w:rFonts w:ascii="Arial" w:hAnsi="Arial" w:cs="Arial"/>
          </w:rPr>
          <w:t xml:space="preserve"> the two</w:t>
        </w:r>
      </w:ins>
      <w:ins w:id="1692" w:author="Ava" w:date="2020-09-14T19:03:00Z">
        <w:r>
          <w:rPr>
            <w:rFonts w:ascii="Arial" w:hAnsi="Arial" w:cs="Arial"/>
          </w:rPr>
          <w:t xml:space="preserve"> conditions of the</w:t>
        </w:r>
      </w:ins>
      <w:ins w:id="1693" w:author="Ava" w:date="2020-09-14T19:02:00Z">
        <w:r>
          <w:rPr>
            <w:rFonts w:ascii="Arial" w:hAnsi="Arial" w:cs="Arial"/>
          </w:rPr>
          <w:t xml:space="preserve"> target detection </w:t>
        </w:r>
      </w:ins>
      <w:ins w:id="1694" w:author="Ava" w:date="2020-09-14T19:04:00Z">
        <w:r>
          <w:rPr>
            <w:rFonts w:ascii="Arial" w:hAnsi="Arial" w:cs="Arial"/>
          </w:rPr>
          <w:t xml:space="preserve">task might influence the RT effect we were aiming to replicate. We ran a generalized linear mixed model </w:t>
        </w:r>
      </w:ins>
      <w:ins w:id="1695" w:author="Ava" w:date="2020-09-14T19:05:00Z">
        <w:r>
          <w:rPr>
            <w:rFonts w:ascii="Arial" w:hAnsi="Arial" w:cs="Arial"/>
          </w:rPr>
          <w:t xml:space="preserve">with RT (in seconds) as outcome variable and condition, ordinal position, and condition order as predictors. </w:t>
        </w:r>
      </w:ins>
      <w:ins w:id="1696" w:author="Ava" w:date="2020-09-14T19:06:00Z">
        <w:r>
          <w:rPr>
            <w:rFonts w:ascii="Arial" w:hAnsi="Arial" w:cs="Arial"/>
          </w:rPr>
          <w:t>We set the random effects term as a random intercept term with subject nested within condition order. We observed no three-way interaction between our three predictors</w:t>
        </w:r>
      </w:ins>
      <w:ins w:id="1697" w:author="Ava" w:date="2020-09-14T19:01:00Z">
        <w:r>
          <w:rPr>
            <w:rFonts w:ascii="Arial" w:hAnsi="Arial" w:cs="Arial"/>
          </w:rPr>
          <w:t xml:space="preserve">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2,  </m:t>
              </m:r>
              <m:r>
                <w:rPr>
                  <w:rFonts w:ascii="Cambria Math" w:hAnsi="Cambria Math" w:cs="Arial"/>
                </w:rPr>
                <m:t>N</m:t>
              </m:r>
              <m:r>
                <m:rPr>
                  <m:sty m:val="p"/>
                </m:rPr>
                <w:rPr>
                  <w:rFonts w:ascii="Cambria Math" w:hAnsi="Cambria Math" w:cs="Arial"/>
                </w:rPr>
                <m:t xml:space="preserve"> = 20</m:t>
              </m:r>
            </m:e>
          </m:d>
          <m:r>
            <m:rPr>
              <m:sty m:val="p"/>
            </m:rPr>
            <w:rPr>
              <w:rFonts w:ascii="Cambria Math" w:hAnsi="Cambria Math" w:cs="Arial"/>
            </w:rPr>
            <m:t xml:space="preserve">= 0.33,  </m:t>
          </m:r>
          <m:r>
            <w:rPr>
              <w:rFonts w:ascii="Cambria Math" w:hAnsi="Cambria Math" w:cs="Arial"/>
            </w:rPr>
            <m:t>p=0.85</m:t>
          </m:r>
        </m:oMath>
        <w:r>
          <w:rPr>
            <w:rFonts w:ascii="Arial" w:hAnsi="Arial" w:cs="Arial"/>
          </w:rPr>
          <w:t xml:space="preserve">), </w:t>
        </w:r>
      </w:ins>
      <w:ins w:id="1698" w:author="Ava" w:date="2020-09-14T19:10:00Z">
        <w:r w:rsidR="00741319">
          <w:rPr>
            <w:rFonts w:ascii="Arial" w:hAnsi="Arial" w:cs="Arial"/>
          </w:rPr>
          <w:t xml:space="preserve">suggesting that condition order did not significantly bias our results. </w:t>
        </w:r>
      </w:ins>
    </w:p>
    <w:p w14:paraId="273A9F91" w14:textId="30304B7B" w:rsidR="005D4C90" w:rsidRDefault="005D4C90">
      <w:pPr>
        <w:spacing w:before="240" w:after="16" w:line="276" w:lineRule="auto"/>
        <w:jc w:val="center"/>
        <w:rPr>
          <w:rFonts w:ascii="Arial" w:hAnsi="Arial" w:cs="Arial"/>
          <w:b/>
        </w:rPr>
        <w:pPrChange w:id="1699" w:author="Ava" w:date="2020-09-14T17:51:00Z">
          <w:pPr>
            <w:jc w:val="center"/>
          </w:pPr>
        </w:pPrChange>
      </w:pPr>
    </w:p>
    <w:p w14:paraId="47CC71A5" w14:textId="42E3E613" w:rsidR="005D4C90" w:rsidDel="00FF218D" w:rsidRDefault="005D4C90">
      <w:pPr>
        <w:autoSpaceDE w:val="0"/>
        <w:autoSpaceDN w:val="0"/>
        <w:adjustRightInd w:val="0"/>
        <w:spacing w:before="240" w:after="16" w:line="276" w:lineRule="auto"/>
        <w:rPr>
          <w:del w:id="1700" w:author="Ava" w:date="2020-09-14T12:36:00Z"/>
          <w:rFonts w:ascii="Arial" w:hAnsi="Arial" w:cs="Arial"/>
          <w:b/>
        </w:rPr>
        <w:pPrChange w:id="1701" w:author="Ava" w:date="2020-09-14T17:51:00Z">
          <w:pPr>
            <w:autoSpaceDE w:val="0"/>
            <w:autoSpaceDN w:val="0"/>
            <w:adjustRightInd w:val="0"/>
            <w:spacing w:after="0" w:line="240" w:lineRule="auto"/>
            <w:ind w:firstLine="720"/>
          </w:pPr>
        </w:pPrChange>
      </w:pPr>
    </w:p>
    <w:p w14:paraId="3BFE43D0" w14:textId="77777777" w:rsidR="00FF218D" w:rsidRDefault="00FF218D">
      <w:pPr>
        <w:spacing w:before="240" w:after="16" w:line="276" w:lineRule="auto"/>
        <w:jc w:val="center"/>
        <w:rPr>
          <w:ins w:id="1702" w:author="Ava" w:date="2020-09-14T12:41:00Z"/>
          <w:rFonts w:ascii="Arial" w:hAnsi="Arial" w:cs="Arial"/>
          <w:b/>
        </w:rPr>
        <w:pPrChange w:id="1703" w:author="Ava" w:date="2020-09-14T17:51:00Z">
          <w:pPr>
            <w:jc w:val="center"/>
          </w:pPr>
        </w:pPrChange>
      </w:pPr>
    </w:p>
    <w:p w14:paraId="323E18DF" w14:textId="7569B753" w:rsidR="001256D4" w:rsidRDefault="001256D4">
      <w:pPr>
        <w:rPr>
          <w:ins w:id="1704" w:author="Ava" w:date="2020-09-14T18:22:00Z"/>
          <w:rFonts w:ascii="Arial" w:hAnsi="Arial" w:cs="Arial"/>
        </w:rPr>
      </w:pPr>
      <w:ins w:id="1705" w:author="Ava" w:date="2020-09-14T18:22:00Z">
        <w:r>
          <w:rPr>
            <w:rFonts w:ascii="Arial" w:hAnsi="Arial" w:cs="Arial"/>
          </w:rPr>
          <w:br w:type="page"/>
        </w:r>
      </w:ins>
    </w:p>
    <w:p w14:paraId="73AADDDD" w14:textId="77777777" w:rsidR="0051306F" w:rsidRPr="00621461" w:rsidRDefault="0051306F">
      <w:pPr>
        <w:autoSpaceDE w:val="0"/>
        <w:autoSpaceDN w:val="0"/>
        <w:adjustRightInd w:val="0"/>
        <w:spacing w:after="0" w:line="276" w:lineRule="auto"/>
        <w:rPr>
          <w:ins w:id="1706" w:author="Ava" w:date="2020-09-14T12:13:00Z"/>
          <w:rFonts w:ascii="Arial" w:hAnsi="Arial" w:cs="Arial"/>
        </w:rPr>
        <w:pPrChange w:id="1707" w:author="Ava" w:date="2020-09-14T18:21:00Z">
          <w:pPr>
            <w:autoSpaceDE w:val="0"/>
            <w:autoSpaceDN w:val="0"/>
            <w:adjustRightInd w:val="0"/>
            <w:spacing w:after="0" w:line="240" w:lineRule="auto"/>
            <w:ind w:firstLine="720"/>
          </w:pPr>
        </w:pPrChange>
      </w:pPr>
    </w:p>
    <w:tbl>
      <w:tblPr>
        <w:tblW w:w="0" w:type="auto"/>
        <w:tblCellSpacing w:w="15" w:type="dxa"/>
        <w:tblCellMar>
          <w:top w:w="15" w:type="dxa"/>
          <w:left w:w="15" w:type="dxa"/>
          <w:bottom w:w="15" w:type="dxa"/>
          <w:right w:w="15" w:type="dxa"/>
        </w:tblCellMar>
        <w:tblLook w:val="04A0" w:firstRow="1" w:lastRow="0" w:firstColumn="1" w:lastColumn="0" w:noHBand="0" w:noVBand="1"/>
        <w:tblPrChange w:id="1708" w:author="Ava" w:date="2020-09-14T12:37:00Z">
          <w:tblPr>
            <w:tblW w:w="0" w:type="auto"/>
            <w:jc w:val="center"/>
            <w:tblCellSpacing w:w="15" w:type="dxa"/>
            <w:tblCellMar>
              <w:top w:w="15" w:type="dxa"/>
              <w:left w:w="15" w:type="dxa"/>
              <w:bottom w:w="15" w:type="dxa"/>
              <w:right w:w="15" w:type="dxa"/>
            </w:tblCellMar>
            <w:tblLook w:val="04A0" w:firstRow="1" w:lastRow="0" w:firstColumn="1" w:lastColumn="0" w:noHBand="0" w:noVBand="1"/>
          </w:tblPr>
        </w:tblPrChange>
      </w:tblPr>
      <w:tblGrid>
        <w:gridCol w:w="1240"/>
        <w:gridCol w:w="648"/>
        <w:gridCol w:w="648"/>
        <w:gridCol w:w="648"/>
        <w:gridCol w:w="648"/>
        <w:gridCol w:w="755"/>
        <w:tblGridChange w:id="1709">
          <w:tblGrid>
            <w:gridCol w:w="1147"/>
            <w:gridCol w:w="685"/>
            <w:gridCol w:w="685"/>
            <w:gridCol w:w="685"/>
            <w:gridCol w:w="685"/>
            <w:gridCol w:w="700"/>
          </w:tblGrid>
        </w:tblGridChange>
      </w:tblGrid>
      <w:tr w:rsidR="0051306F" w:rsidRPr="008D149B" w14:paraId="0BE904BB" w14:textId="77777777" w:rsidTr="0091650E">
        <w:trPr>
          <w:tblCellSpacing w:w="15" w:type="dxa"/>
          <w:ins w:id="1710" w:author="Ava" w:date="2020-09-14T12:13:00Z"/>
          <w:trPrChange w:id="1711" w:author="Ava" w:date="2020-09-14T12:37:00Z">
            <w:trPr>
              <w:tblCellSpacing w:w="15" w:type="dxa"/>
              <w:jc w:val="center"/>
            </w:trPr>
          </w:trPrChange>
        </w:trPr>
        <w:tc>
          <w:tcPr>
            <w:tcW w:w="4527" w:type="dxa"/>
            <w:gridSpan w:val="6"/>
            <w:tcBorders>
              <w:bottom w:val="single" w:sz="6" w:space="0" w:color="000000"/>
            </w:tcBorders>
            <w:vAlign w:val="center"/>
            <w:hideMark/>
            <w:tcPrChange w:id="1712" w:author="Ava" w:date="2020-09-14T12:37:00Z">
              <w:tcPr>
                <w:tcW w:w="4525" w:type="dxa"/>
                <w:gridSpan w:val="6"/>
                <w:tcBorders>
                  <w:bottom w:val="single" w:sz="6" w:space="0" w:color="000000"/>
                </w:tcBorders>
                <w:vAlign w:val="center"/>
                <w:hideMark/>
              </w:tcPr>
            </w:tcPrChange>
          </w:tcPr>
          <w:p w14:paraId="134CFF40" w14:textId="77777777" w:rsidR="0051306F" w:rsidRPr="008D149B" w:rsidRDefault="0051306F">
            <w:pPr>
              <w:spacing w:after="0" w:line="276" w:lineRule="auto"/>
              <w:rPr>
                <w:ins w:id="1713" w:author="Ava" w:date="2020-09-14T12:13:00Z"/>
                <w:rFonts w:ascii="Times New Roman" w:eastAsiaTheme="minorEastAsia" w:hAnsi="Times New Roman" w:cs="Times New Roman"/>
                <w:sz w:val="20"/>
                <w:szCs w:val="20"/>
              </w:rPr>
              <w:pPrChange w:id="1714" w:author="Ava" w:date="2020-09-14T18:21:00Z">
                <w:pPr>
                  <w:spacing w:after="0" w:line="240" w:lineRule="auto"/>
                </w:pPr>
              </w:pPrChange>
            </w:pPr>
          </w:p>
        </w:tc>
      </w:tr>
      <w:tr w:rsidR="0051306F" w:rsidRPr="008D149B" w14:paraId="65708258" w14:textId="77777777" w:rsidTr="0091650E">
        <w:trPr>
          <w:tblCellSpacing w:w="15" w:type="dxa"/>
          <w:ins w:id="1715" w:author="Ava" w:date="2020-09-14T12:13:00Z"/>
          <w:trPrChange w:id="1716" w:author="Ava" w:date="2020-09-14T12:37:00Z">
            <w:trPr>
              <w:tblCellSpacing w:w="15" w:type="dxa"/>
              <w:jc w:val="center"/>
            </w:trPr>
          </w:trPrChange>
        </w:trPr>
        <w:tc>
          <w:tcPr>
            <w:tcW w:w="4527" w:type="dxa"/>
            <w:gridSpan w:val="6"/>
            <w:tcBorders>
              <w:bottom w:val="single" w:sz="6" w:space="0" w:color="000000"/>
            </w:tcBorders>
            <w:vAlign w:val="center"/>
            <w:tcPrChange w:id="1717" w:author="Ava" w:date="2020-09-14T12:37:00Z">
              <w:tcPr>
                <w:tcW w:w="4525" w:type="dxa"/>
                <w:gridSpan w:val="6"/>
                <w:tcBorders>
                  <w:bottom w:val="single" w:sz="6" w:space="0" w:color="000000"/>
                </w:tcBorders>
                <w:vAlign w:val="center"/>
              </w:tcPr>
            </w:tcPrChange>
          </w:tcPr>
          <w:p w14:paraId="600B6BC7" w14:textId="7A03641B" w:rsidR="0051306F" w:rsidRDefault="00CC577B">
            <w:pPr>
              <w:spacing w:after="0" w:line="276" w:lineRule="auto"/>
              <w:rPr>
                <w:ins w:id="1718" w:author="Ava" w:date="2020-09-14T12:33:00Z"/>
                <w:rFonts w:ascii="Times New Roman" w:eastAsiaTheme="minorEastAsia" w:hAnsi="Times New Roman" w:cs="Times New Roman"/>
                <w:b/>
              </w:rPr>
              <w:pPrChange w:id="1719" w:author="Ava" w:date="2020-09-14T18:21:00Z">
                <w:pPr>
                  <w:spacing w:after="0" w:line="240" w:lineRule="auto"/>
                </w:pPr>
              </w:pPrChange>
            </w:pPr>
            <w:ins w:id="1720" w:author="Ava" w:date="2020-09-14T12:13:00Z">
              <w:r>
                <w:rPr>
                  <w:rFonts w:ascii="Times New Roman" w:eastAsiaTheme="minorEastAsia" w:hAnsi="Times New Roman" w:cs="Times New Roman"/>
                  <w:b/>
                </w:rPr>
                <w:t>Table S1</w:t>
              </w:r>
            </w:ins>
          </w:p>
          <w:p w14:paraId="0567428B" w14:textId="043B82D3" w:rsidR="00CC577B" w:rsidRPr="00C856E8" w:rsidRDefault="00CC577B">
            <w:pPr>
              <w:spacing w:after="0" w:line="276" w:lineRule="auto"/>
              <w:rPr>
                <w:ins w:id="1721" w:author="Ava" w:date="2020-09-14T12:13:00Z"/>
                <w:rFonts w:ascii="Times New Roman" w:eastAsiaTheme="minorEastAsia" w:hAnsi="Times New Roman" w:cs="Times New Roman"/>
                <w:b/>
              </w:rPr>
              <w:pPrChange w:id="1722" w:author="Ava" w:date="2020-09-14T18:21:00Z">
                <w:pPr>
                  <w:spacing w:after="0" w:line="240" w:lineRule="auto"/>
                </w:pPr>
              </w:pPrChange>
            </w:pPr>
            <w:ins w:id="1723" w:author="Ava" w:date="2020-09-14T12:33:00Z">
              <w:r>
                <w:rPr>
                  <w:rFonts w:ascii="Times New Roman" w:eastAsiaTheme="minorEastAsia" w:hAnsi="Times New Roman" w:cs="Times New Roman"/>
                  <w:b/>
                </w:rPr>
                <w:t>A</w:t>
              </w:r>
            </w:ins>
          </w:p>
        </w:tc>
      </w:tr>
      <w:tr w:rsidR="0051306F" w:rsidRPr="008D149B" w14:paraId="39150E73" w14:textId="77777777" w:rsidTr="0091650E">
        <w:trPr>
          <w:tblCellSpacing w:w="15" w:type="dxa"/>
          <w:ins w:id="1724" w:author="Ava" w:date="2020-09-14T12:13:00Z"/>
          <w:trPrChange w:id="1725" w:author="Ava" w:date="2020-09-14T12:37:00Z">
            <w:trPr>
              <w:tblCellSpacing w:w="15" w:type="dxa"/>
              <w:jc w:val="center"/>
            </w:trPr>
          </w:trPrChange>
        </w:trPr>
        <w:tc>
          <w:tcPr>
            <w:tcW w:w="1102" w:type="dxa"/>
            <w:tcBorders>
              <w:bottom w:val="single" w:sz="4" w:space="0" w:color="auto"/>
            </w:tcBorders>
            <w:vAlign w:val="center"/>
            <w:hideMark/>
            <w:tcPrChange w:id="1726" w:author="Ava" w:date="2020-09-14T12:37:00Z">
              <w:tcPr>
                <w:tcW w:w="960" w:type="dxa"/>
                <w:tcBorders>
                  <w:bottom w:val="single" w:sz="4" w:space="0" w:color="auto"/>
                </w:tcBorders>
                <w:vAlign w:val="center"/>
                <w:hideMark/>
              </w:tcPr>
            </w:tcPrChange>
          </w:tcPr>
          <w:p w14:paraId="28455E7C" w14:textId="77777777" w:rsidR="0051306F" w:rsidRPr="008D149B" w:rsidRDefault="0051306F">
            <w:pPr>
              <w:spacing w:after="0" w:line="276" w:lineRule="auto"/>
              <w:rPr>
                <w:ins w:id="1727" w:author="Ava" w:date="2020-09-14T12:13:00Z"/>
                <w:rFonts w:ascii="Times New Roman" w:eastAsia="Times New Roman" w:hAnsi="Times New Roman" w:cs="Times New Roman"/>
                <w:sz w:val="24"/>
                <w:szCs w:val="24"/>
              </w:rPr>
              <w:pPrChange w:id="1728" w:author="Ava" w:date="2020-09-14T18:21:00Z">
                <w:pPr>
                  <w:spacing w:after="0" w:line="240" w:lineRule="auto"/>
                </w:pPr>
              </w:pPrChange>
            </w:pPr>
            <w:ins w:id="1729" w:author="Ava" w:date="2020-09-14T12:13:00Z">
              <w:r w:rsidRPr="008D149B">
                <w:rPr>
                  <w:rFonts w:ascii="Times New Roman" w:eastAsia="Times New Roman" w:hAnsi="Times New Roman" w:cs="Times New Roman"/>
                  <w:sz w:val="24"/>
                  <w:szCs w:val="24"/>
                </w:rPr>
                <w:t>word</w:t>
              </w:r>
            </w:ins>
          </w:p>
        </w:tc>
        <w:tc>
          <w:tcPr>
            <w:tcW w:w="0" w:type="auto"/>
            <w:tcBorders>
              <w:bottom w:val="single" w:sz="4" w:space="0" w:color="auto"/>
            </w:tcBorders>
            <w:vAlign w:val="center"/>
            <w:hideMark/>
            <w:tcPrChange w:id="1730" w:author="Ava" w:date="2020-09-14T12:37:00Z">
              <w:tcPr>
                <w:tcW w:w="0" w:type="auto"/>
                <w:tcBorders>
                  <w:bottom w:val="single" w:sz="4" w:space="0" w:color="auto"/>
                </w:tcBorders>
                <w:vAlign w:val="center"/>
                <w:hideMark/>
              </w:tcPr>
            </w:tcPrChange>
          </w:tcPr>
          <w:p w14:paraId="08467FD6" w14:textId="77777777" w:rsidR="0051306F" w:rsidRPr="008D149B" w:rsidRDefault="0051306F">
            <w:pPr>
              <w:spacing w:after="0" w:line="276" w:lineRule="auto"/>
              <w:jc w:val="center"/>
              <w:rPr>
                <w:ins w:id="1731" w:author="Ava" w:date="2020-09-14T12:13:00Z"/>
                <w:rFonts w:ascii="Times New Roman" w:eastAsia="Times New Roman" w:hAnsi="Times New Roman" w:cs="Times New Roman"/>
                <w:sz w:val="24"/>
                <w:szCs w:val="24"/>
              </w:rPr>
              <w:pPrChange w:id="1732" w:author="Ava" w:date="2020-09-14T18:21:00Z">
                <w:pPr>
                  <w:spacing w:after="0" w:line="240" w:lineRule="auto"/>
                  <w:jc w:val="center"/>
                </w:pPr>
              </w:pPrChange>
            </w:pPr>
            <w:ins w:id="1733" w:author="Ava" w:date="2020-09-14T12:13:00Z">
              <w:r w:rsidRPr="008D149B">
                <w:rPr>
                  <w:rFonts w:ascii="Times New Roman" w:eastAsia="Times New Roman" w:hAnsi="Times New Roman" w:cs="Times New Roman"/>
                  <w:sz w:val="24"/>
                  <w:szCs w:val="24"/>
                </w:rPr>
                <w:t>N</w:t>
              </w:r>
            </w:ins>
          </w:p>
        </w:tc>
        <w:tc>
          <w:tcPr>
            <w:tcW w:w="0" w:type="auto"/>
            <w:tcBorders>
              <w:bottom w:val="single" w:sz="4" w:space="0" w:color="auto"/>
            </w:tcBorders>
            <w:vAlign w:val="center"/>
            <w:hideMark/>
            <w:tcPrChange w:id="1734" w:author="Ava" w:date="2020-09-14T12:37:00Z">
              <w:tcPr>
                <w:tcW w:w="0" w:type="auto"/>
                <w:tcBorders>
                  <w:bottom w:val="single" w:sz="4" w:space="0" w:color="auto"/>
                </w:tcBorders>
                <w:vAlign w:val="center"/>
                <w:hideMark/>
              </w:tcPr>
            </w:tcPrChange>
          </w:tcPr>
          <w:p w14:paraId="13A2DE7B" w14:textId="77777777" w:rsidR="0051306F" w:rsidRPr="008D149B" w:rsidRDefault="0051306F">
            <w:pPr>
              <w:spacing w:after="0" w:line="276" w:lineRule="auto"/>
              <w:jc w:val="center"/>
              <w:rPr>
                <w:ins w:id="1735" w:author="Ava" w:date="2020-09-14T12:13:00Z"/>
                <w:rFonts w:ascii="Times New Roman" w:eastAsia="Times New Roman" w:hAnsi="Times New Roman" w:cs="Times New Roman"/>
                <w:sz w:val="24"/>
                <w:szCs w:val="24"/>
              </w:rPr>
              <w:pPrChange w:id="1736" w:author="Ava" w:date="2020-09-14T18:21:00Z">
                <w:pPr>
                  <w:spacing w:after="0" w:line="240" w:lineRule="auto"/>
                  <w:jc w:val="center"/>
                </w:pPr>
              </w:pPrChange>
            </w:pPr>
            <w:ins w:id="1737" w:author="Ava" w:date="2020-09-14T12:13:00Z">
              <w:r w:rsidRPr="008D149B">
                <w:rPr>
                  <w:rFonts w:ascii="Times New Roman" w:eastAsia="Times New Roman" w:hAnsi="Times New Roman" w:cs="Times New Roman"/>
                  <w:sz w:val="24"/>
                  <w:szCs w:val="24"/>
                </w:rPr>
                <w:t>mean</w:t>
              </w:r>
            </w:ins>
          </w:p>
        </w:tc>
        <w:tc>
          <w:tcPr>
            <w:tcW w:w="0" w:type="auto"/>
            <w:tcBorders>
              <w:bottom w:val="single" w:sz="4" w:space="0" w:color="auto"/>
            </w:tcBorders>
            <w:vAlign w:val="center"/>
            <w:hideMark/>
            <w:tcPrChange w:id="1738" w:author="Ava" w:date="2020-09-14T12:37:00Z">
              <w:tcPr>
                <w:tcW w:w="0" w:type="auto"/>
                <w:tcBorders>
                  <w:bottom w:val="single" w:sz="4" w:space="0" w:color="auto"/>
                </w:tcBorders>
                <w:vAlign w:val="center"/>
                <w:hideMark/>
              </w:tcPr>
            </w:tcPrChange>
          </w:tcPr>
          <w:p w14:paraId="6A3DCED3" w14:textId="77777777" w:rsidR="0051306F" w:rsidRPr="008D149B" w:rsidRDefault="0051306F">
            <w:pPr>
              <w:spacing w:after="0" w:line="276" w:lineRule="auto"/>
              <w:jc w:val="center"/>
              <w:rPr>
                <w:ins w:id="1739" w:author="Ava" w:date="2020-09-14T12:13:00Z"/>
                <w:rFonts w:ascii="Times New Roman" w:eastAsia="Times New Roman" w:hAnsi="Times New Roman" w:cs="Times New Roman"/>
                <w:sz w:val="24"/>
                <w:szCs w:val="24"/>
              </w:rPr>
              <w:pPrChange w:id="1740" w:author="Ava" w:date="2020-09-14T18:21:00Z">
                <w:pPr>
                  <w:spacing w:after="0" w:line="240" w:lineRule="auto"/>
                  <w:jc w:val="center"/>
                </w:pPr>
              </w:pPrChange>
            </w:pPr>
            <w:proofErr w:type="spellStart"/>
            <w:ins w:id="1741" w:author="Ava" w:date="2020-09-14T12:13:00Z">
              <w:r w:rsidRPr="008D149B">
                <w:rPr>
                  <w:rFonts w:ascii="Times New Roman" w:eastAsia="Times New Roman" w:hAnsi="Times New Roman" w:cs="Times New Roman"/>
                  <w:sz w:val="24"/>
                  <w:szCs w:val="24"/>
                </w:rPr>
                <w:t>sd</w:t>
              </w:r>
              <w:proofErr w:type="spellEnd"/>
            </w:ins>
          </w:p>
        </w:tc>
        <w:tc>
          <w:tcPr>
            <w:tcW w:w="0" w:type="auto"/>
            <w:tcBorders>
              <w:bottom w:val="single" w:sz="4" w:space="0" w:color="auto"/>
            </w:tcBorders>
            <w:vAlign w:val="center"/>
            <w:hideMark/>
            <w:tcPrChange w:id="1742" w:author="Ava" w:date="2020-09-14T12:37:00Z">
              <w:tcPr>
                <w:tcW w:w="0" w:type="auto"/>
                <w:tcBorders>
                  <w:bottom w:val="single" w:sz="4" w:space="0" w:color="auto"/>
                </w:tcBorders>
                <w:vAlign w:val="center"/>
                <w:hideMark/>
              </w:tcPr>
            </w:tcPrChange>
          </w:tcPr>
          <w:p w14:paraId="6034730E" w14:textId="77777777" w:rsidR="0051306F" w:rsidRPr="008D149B" w:rsidRDefault="0051306F">
            <w:pPr>
              <w:spacing w:after="0" w:line="276" w:lineRule="auto"/>
              <w:jc w:val="center"/>
              <w:rPr>
                <w:ins w:id="1743" w:author="Ava" w:date="2020-09-14T12:13:00Z"/>
                <w:rFonts w:ascii="Times New Roman" w:eastAsia="Times New Roman" w:hAnsi="Times New Roman" w:cs="Times New Roman"/>
                <w:sz w:val="24"/>
                <w:szCs w:val="24"/>
              </w:rPr>
              <w:pPrChange w:id="1744" w:author="Ava" w:date="2020-09-14T18:21:00Z">
                <w:pPr>
                  <w:spacing w:after="0" w:line="240" w:lineRule="auto"/>
                  <w:jc w:val="center"/>
                </w:pPr>
              </w:pPrChange>
            </w:pPr>
            <w:ins w:id="1745" w:author="Ava" w:date="2020-09-14T12:13:00Z">
              <w:r w:rsidRPr="008D149B">
                <w:rPr>
                  <w:rFonts w:ascii="Times New Roman" w:eastAsia="Times New Roman" w:hAnsi="Times New Roman" w:cs="Times New Roman"/>
                  <w:sz w:val="24"/>
                  <w:szCs w:val="24"/>
                </w:rPr>
                <w:t>se</w:t>
              </w:r>
            </w:ins>
          </w:p>
        </w:tc>
        <w:tc>
          <w:tcPr>
            <w:tcW w:w="655" w:type="dxa"/>
            <w:tcBorders>
              <w:bottom w:val="single" w:sz="4" w:space="0" w:color="auto"/>
            </w:tcBorders>
            <w:vAlign w:val="center"/>
            <w:hideMark/>
            <w:tcPrChange w:id="1746" w:author="Ava" w:date="2020-09-14T12:37:00Z">
              <w:tcPr>
                <w:tcW w:w="255" w:type="dxa"/>
                <w:tcBorders>
                  <w:bottom w:val="single" w:sz="4" w:space="0" w:color="auto"/>
                </w:tcBorders>
                <w:vAlign w:val="center"/>
                <w:hideMark/>
              </w:tcPr>
            </w:tcPrChange>
          </w:tcPr>
          <w:p w14:paraId="572ECA55" w14:textId="77777777" w:rsidR="0051306F" w:rsidRPr="008D149B" w:rsidRDefault="0051306F">
            <w:pPr>
              <w:spacing w:after="0" w:line="276" w:lineRule="auto"/>
              <w:jc w:val="center"/>
              <w:rPr>
                <w:ins w:id="1747" w:author="Ava" w:date="2020-09-14T12:13:00Z"/>
                <w:rFonts w:ascii="Times New Roman" w:eastAsia="Times New Roman" w:hAnsi="Times New Roman" w:cs="Times New Roman"/>
                <w:sz w:val="24"/>
                <w:szCs w:val="24"/>
              </w:rPr>
              <w:pPrChange w:id="1748" w:author="Ava" w:date="2020-09-14T18:21:00Z">
                <w:pPr>
                  <w:spacing w:after="0" w:line="240" w:lineRule="auto"/>
                  <w:jc w:val="center"/>
                </w:pPr>
              </w:pPrChange>
            </w:pPr>
            <w:ins w:id="1749" w:author="Ava" w:date="2020-09-14T12:13:00Z">
              <w:r w:rsidRPr="008D149B">
                <w:rPr>
                  <w:rFonts w:ascii="Times New Roman" w:eastAsia="Times New Roman" w:hAnsi="Times New Roman" w:cs="Times New Roman"/>
                  <w:sz w:val="24"/>
                  <w:szCs w:val="24"/>
                </w:rPr>
                <w:t>ci</w:t>
              </w:r>
            </w:ins>
          </w:p>
        </w:tc>
      </w:tr>
      <w:tr w:rsidR="0051306F" w:rsidRPr="008D149B" w14:paraId="63CC1791" w14:textId="77777777" w:rsidTr="0091650E">
        <w:trPr>
          <w:tblCellSpacing w:w="15" w:type="dxa"/>
          <w:ins w:id="1750" w:author="Ava" w:date="2020-09-14T12:13:00Z"/>
          <w:trPrChange w:id="1751" w:author="Ava" w:date="2020-09-14T12:37:00Z">
            <w:trPr>
              <w:tblCellSpacing w:w="15" w:type="dxa"/>
              <w:jc w:val="center"/>
            </w:trPr>
          </w:trPrChange>
        </w:trPr>
        <w:tc>
          <w:tcPr>
            <w:tcW w:w="1102" w:type="dxa"/>
            <w:vAlign w:val="center"/>
            <w:hideMark/>
            <w:tcPrChange w:id="1752" w:author="Ava" w:date="2020-09-14T12:37:00Z">
              <w:tcPr>
                <w:tcW w:w="960" w:type="dxa"/>
                <w:vAlign w:val="center"/>
                <w:hideMark/>
              </w:tcPr>
            </w:tcPrChange>
          </w:tcPr>
          <w:p w14:paraId="77D81702" w14:textId="77777777" w:rsidR="0051306F" w:rsidRPr="008D149B" w:rsidRDefault="0051306F">
            <w:pPr>
              <w:spacing w:after="0" w:line="276" w:lineRule="auto"/>
              <w:rPr>
                <w:ins w:id="1753" w:author="Ava" w:date="2020-09-14T12:13:00Z"/>
                <w:rFonts w:ascii="Times New Roman" w:eastAsia="Times New Roman" w:hAnsi="Times New Roman" w:cs="Times New Roman"/>
                <w:sz w:val="24"/>
                <w:szCs w:val="24"/>
              </w:rPr>
              <w:pPrChange w:id="1754" w:author="Ava" w:date="2020-09-14T18:21:00Z">
                <w:pPr>
                  <w:spacing w:after="0" w:line="240" w:lineRule="auto"/>
                </w:pPr>
              </w:pPrChange>
            </w:pPr>
            <w:proofErr w:type="spellStart"/>
            <w:ins w:id="1755" w:author="Ava" w:date="2020-09-14T12:13:00Z">
              <w:r w:rsidRPr="008D149B">
                <w:rPr>
                  <w:rFonts w:ascii="Times New Roman" w:eastAsia="Times New Roman" w:hAnsi="Times New Roman" w:cs="Times New Roman"/>
                  <w:sz w:val="24"/>
                  <w:szCs w:val="24"/>
                </w:rPr>
                <w:t>nugadi</w:t>
              </w:r>
              <w:proofErr w:type="spellEnd"/>
            </w:ins>
          </w:p>
        </w:tc>
        <w:tc>
          <w:tcPr>
            <w:tcW w:w="0" w:type="auto"/>
            <w:vAlign w:val="center"/>
            <w:hideMark/>
            <w:tcPrChange w:id="1756" w:author="Ava" w:date="2020-09-14T12:37:00Z">
              <w:tcPr>
                <w:tcW w:w="0" w:type="auto"/>
                <w:vAlign w:val="center"/>
                <w:hideMark/>
              </w:tcPr>
            </w:tcPrChange>
          </w:tcPr>
          <w:p w14:paraId="37F7A1A3" w14:textId="77777777" w:rsidR="0051306F" w:rsidRPr="008D149B" w:rsidRDefault="0051306F">
            <w:pPr>
              <w:spacing w:after="0" w:line="276" w:lineRule="auto"/>
              <w:jc w:val="center"/>
              <w:rPr>
                <w:ins w:id="1757" w:author="Ava" w:date="2020-09-14T12:13:00Z"/>
                <w:rFonts w:ascii="Times New Roman" w:eastAsia="Times New Roman" w:hAnsi="Times New Roman" w:cs="Times New Roman"/>
                <w:sz w:val="24"/>
                <w:szCs w:val="24"/>
              </w:rPr>
              <w:pPrChange w:id="1758" w:author="Ava" w:date="2020-09-14T18:21:00Z">
                <w:pPr>
                  <w:spacing w:after="0" w:line="240" w:lineRule="auto"/>
                  <w:jc w:val="center"/>
                </w:pPr>
              </w:pPrChange>
            </w:pPr>
            <w:ins w:id="1759" w:author="Ava" w:date="2020-09-14T12:13:00Z">
              <w:r w:rsidRPr="008D149B">
                <w:rPr>
                  <w:rFonts w:ascii="Times New Roman" w:eastAsia="Times New Roman" w:hAnsi="Times New Roman" w:cs="Times New Roman"/>
                  <w:sz w:val="24"/>
                  <w:szCs w:val="24"/>
                </w:rPr>
                <w:t>3,425</w:t>
              </w:r>
            </w:ins>
          </w:p>
        </w:tc>
        <w:tc>
          <w:tcPr>
            <w:tcW w:w="0" w:type="auto"/>
            <w:vAlign w:val="center"/>
            <w:hideMark/>
            <w:tcPrChange w:id="1760" w:author="Ava" w:date="2020-09-14T12:37:00Z">
              <w:tcPr>
                <w:tcW w:w="0" w:type="auto"/>
                <w:vAlign w:val="center"/>
                <w:hideMark/>
              </w:tcPr>
            </w:tcPrChange>
          </w:tcPr>
          <w:p w14:paraId="3200B212" w14:textId="77777777" w:rsidR="0051306F" w:rsidRPr="008D149B" w:rsidRDefault="0051306F">
            <w:pPr>
              <w:spacing w:after="0" w:line="276" w:lineRule="auto"/>
              <w:jc w:val="center"/>
              <w:rPr>
                <w:ins w:id="1761" w:author="Ava" w:date="2020-09-14T12:13:00Z"/>
                <w:rFonts w:ascii="Times New Roman" w:eastAsia="Times New Roman" w:hAnsi="Times New Roman" w:cs="Times New Roman"/>
                <w:sz w:val="24"/>
                <w:szCs w:val="24"/>
              </w:rPr>
              <w:pPrChange w:id="1762" w:author="Ava" w:date="2020-09-14T18:21:00Z">
                <w:pPr>
                  <w:spacing w:after="0" w:line="240" w:lineRule="auto"/>
                  <w:jc w:val="center"/>
                </w:pPr>
              </w:pPrChange>
            </w:pPr>
            <w:ins w:id="1763" w:author="Ava" w:date="2020-09-14T12:13:00Z">
              <w:r w:rsidRPr="008D149B">
                <w:rPr>
                  <w:rFonts w:ascii="Times New Roman" w:eastAsia="Times New Roman" w:hAnsi="Times New Roman" w:cs="Times New Roman"/>
                  <w:sz w:val="24"/>
                  <w:szCs w:val="24"/>
                </w:rPr>
                <w:t>0.772</w:t>
              </w:r>
            </w:ins>
          </w:p>
        </w:tc>
        <w:tc>
          <w:tcPr>
            <w:tcW w:w="0" w:type="auto"/>
            <w:vAlign w:val="center"/>
            <w:hideMark/>
            <w:tcPrChange w:id="1764" w:author="Ava" w:date="2020-09-14T12:37:00Z">
              <w:tcPr>
                <w:tcW w:w="0" w:type="auto"/>
                <w:vAlign w:val="center"/>
                <w:hideMark/>
              </w:tcPr>
            </w:tcPrChange>
          </w:tcPr>
          <w:p w14:paraId="5FBC3DCB" w14:textId="77777777" w:rsidR="0051306F" w:rsidRPr="008D149B" w:rsidRDefault="0051306F">
            <w:pPr>
              <w:spacing w:after="0" w:line="276" w:lineRule="auto"/>
              <w:jc w:val="center"/>
              <w:rPr>
                <w:ins w:id="1765" w:author="Ava" w:date="2020-09-14T12:13:00Z"/>
                <w:rFonts w:ascii="Times New Roman" w:eastAsia="Times New Roman" w:hAnsi="Times New Roman" w:cs="Times New Roman"/>
                <w:sz w:val="24"/>
                <w:szCs w:val="24"/>
              </w:rPr>
              <w:pPrChange w:id="1766" w:author="Ava" w:date="2020-09-14T18:21:00Z">
                <w:pPr>
                  <w:spacing w:after="0" w:line="240" w:lineRule="auto"/>
                  <w:jc w:val="center"/>
                </w:pPr>
              </w:pPrChange>
            </w:pPr>
            <w:ins w:id="1767" w:author="Ava" w:date="2020-09-14T12:13:00Z">
              <w:r w:rsidRPr="008D149B">
                <w:rPr>
                  <w:rFonts w:ascii="Times New Roman" w:eastAsia="Times New Roman" w:hAnsi="Times New Roman" w:cs="Times New Roman"/>
                  <w:sz w:val="24"/>
                  <w:szCs w:val="24"/>
                </w:rPr>
                <w:t>0.419</w:t>
              </w:r>
            </w:ins>
          </w:p>
        </w:tc>
        <w:tc>
          <w:tcPr>
            <w:tcW w:w="0" w:type="auto"/>
            <w:vAlign w:val="center"/>
            <w:hideMark/>
            <w:tcPrChange w:id="1768" w:author="Ava" w:date="2020-09-14T12:37:00Z">
              <w:tcPr>
                <w:tcW w:w="0" w:type="auto"/>
                <w:vAlign w:val="center"/>
                <w:hideMark/>
              </w:tcPr>
            </w:tcPrChange>
          </w:tcPr>
          <w:p w14:paraId="539B8C1B" w14:textId="77777777" w:rsidR="0051306F" w:rsidRPr="008D149B" w:rsidRDefault="0051306F">
            <w:pPr>
              <w:spacing w:after="0" w:line="276" w:lineRule="auto"/>
              <w:jc w:val="center"/>
              <w:rPr>
                <w:ins w:id="1769" w:author="Ava" w:date="2020-09-14T12:13:00Z"/>
                <w:rFonts w:ascii="Times New Roman" w:eastAsia="Times New Roman" w:hAnsi="Times New Roman" w:cs="Times New Roman"/>
                <w:sz w:val="24"/>
                <w:szCs w:val="24"/>
              </w:rPr>
              <w:pPrChange w:id="1770" w:author="Ava" w:date="2020-09-14T18:21:00Z">
                <w:pPr>
                  <w:spacing w:after="0" w:line="240" w:lineRule="auto"/>
                  <w:jc w:val="center"/>
                </w:pPr>
              </w:pPrChange>
            </w:pPr>
            <w:ins w:id="1771" w:author="Ava" w:date="2020-09-14T12:13:00Z">
              <w:r w:rsidRPr="008D149B">
                <w:rPr>
                  <w:rFonts w:ascii="Times New Roman" w:eastAsia="Times New Roman" w:hAnsi="Times New Roman" w:cs="Times New Roman"/>
                  <w:sz w:val="24"/>
                  <w:szCs w:val="24"/>
                </w:rPr>
                <w:t>0.007</w:t>
              </w:r>
            </w:ins>
          </w:p>
        </w:tc>
        <w:tc>
          <w:tcPr>
            <w:tcW w:w="655" w:type="dxa"/>
            <w:vAlign w:val="center"/>
            <w:hideMark/>
            <w:tcPrChange w:id="1772" w:author="Ava" w:date="2020-09-14T12:37:00Z">
              <w:tcPr>
                <w:tcW w:w="255" w:type="dxa"/>
                <w:vAlign w:val="center"/>
                <w:hideMark/>
              </w:tcPr>
            </w:tcPrChange>
          </w:tcPr>
          <w:p w14:paraId="115ACF36" w14:textId="77777777" w:rsidR="0051306F" w:rsidRPr="008D149B" w:rsidRDefault="0051306F">
            <w:pPr>
              <w:spacing w:after="0" w:line="276" w:lineRule="auto"/>
              <w:jc w:val="center"/>
              <w:rPr>
                <w:ins w:id="1773" w:author="Ava" w:date="2020-09-14T12:13:00Z"/>
                <w:rFonts w:ascii="Times New Roman" w:eastAsia="Times New Roman" w:hAnsi="Times New Roman" w:cs="Times New Roman"/>
                <w:sz w:val="24"/>
                <w:szCs w:val="24"/>
              </w:rPr>
              <w:pPrChange w:id="1774" w:author="Ava" w:date="2020-09-14T18:21:00Z">
                <w:pPr>
                  <w:spacing w:after="0" w:line="240" w:lineRule="auto"/>
                  <w:jc w:val="center"/>
                </w:pPr>
              </w:pPrChange>
            </w:pPr>
            <w:ins w:id="1775" w:author="Ava" w:date="2020-09-14T12:13:00Z">
              <w:r w:rsidRPr="008D149B">
                <w:rPr>
                  <w:rFonts w:ascii="Times New Roman" w:eastAsia="Times New Roman" w:hAnsi="Times New Roman" w:cs="Times New Roman"/>
                  <w:sz w:val="24"/>
                  <w:szCs w:val="24"/>
                </w:rPr>
                <w:t>0.014</w:t>
              </w:r>
            </w:ins>
          </w:p>
        </w:tc>
      </w:tr>
      <w:tr w:rsidR="0051306F" w:rsidRPr="008D149B" w14:paraId="11E7173C" w14:textId="77777777" w:rsidTr="0091650E">
        <w:trPr>
          <w:tblCellSpacing w:w="15" w:type="dxa"/>
          <w:ins w:id="1776" w:author="Ava" w:date="2020-09-14T12:13:00Z"/>
          <w:trPrChange w:id="1777" w:author="Ava" w:date="2020-09-14T12:37:00Z">
            <w:trPr>
              <w:tblCellSpacing w:w="15" w:type="dxa"/>
              <w:jc w:val="center"/>
            </w:trPr>
          </w:trPrChange>
        </w:trPr>
        <w:tc>
          <w:tcPr>
            <w:tcW w:w="1102" w:type="dxa"/>
            <w:vAlign w:val="center"/>
            <w:hideMark/>
            <w:tcPrChange w:id="1778" w:author="Ava" w:date="2020-09-14T12:37:00Z">
              <w:tcPr>
                <w:tcW w:w="960" w:type="dxa"/>
                <w:vAlign w:val="center"/>
                <w:hideMark/>
              </w:tcPr>
            </w:tcPrChange>
          </w:tcPr>
          <w:p w14:paraId="27B1046C" w14:textId="77777777" w:rsidR="0051306F" w:rsidRPr="008D149B" w:rsidRDefault="0051306F">
            <w:pPr>
              <w:spacing w:after="0" w:line="276" w:lineRule="auto"/>
              <w:rPr>
                <w:ins w:id="1779" w:author="Ava" w:date="2020-09-14T12:13:00Z"/>
                <w:rFonts w:ascii="Times New Roman" w:eastAsia="Times New Roman" w:hAnsi="Times New Roman" w:cs="Times New Roman"/>
                <w:sz w:val="24"/>
                <w:szCs w:val="24"/>
              </w:rPr>
              <w:pPrChange w:id="1780" w:author="Ava" w:date="2020-09-14T18:21:00Z">
                <w:pPr>
                  <w:spacing w:after="0" w:line="240" w:lineRule="auto"/>
                </w:pPr>
              </w:pPrChange>
            </w:pPr>
            <w:proofErr w:type="spellStart"/>
            <w:ins w:id="1781" w:author="Ava" w:date="2020-09-14T12:13:00Z">
              <w:r w:rsidRPr="008D149B">
                <w:rPr>
                  <w:rFonts w:ascii="Times New Roman" w:eastAsia="Times New Roman" w:hAnsi="Times New Roman" w:cs="Times New Roman"/>
                  <w:sz w:val="24"/>
                  <w:szCs w:val="24"/>
                </w:rPr>
                <w:t>rokise</w:t>
              </w:r>
              <w:proofErr w:type="spellEnd"/>
            </w:ins>
          </w:p>
        </w:tc>
        <w:tc>
          <w:tcPr>
            <w:tcW w:w="0" w:type="auto"/>
            <w:vAlign w:val="center"/>
            <w:hideMark/>
            <w:tcPrChange w:id="1782" w:author="Ava" w:date="2020-09-14T12:37:00Z">
              <w:tcPr>
                <w:tcW w:w="0" w:type="auto"/>
                <w:vAlign w:val="center"/>
                <w:hideMark/>
              </w:tcPr>
            </w:tcPrChange>
          </w:tcPr>
          <w:p w14:paraId="4D03688B" w14:textId="77777777" w:rsidR="0051306F" w:rsidRPr="008D149B" w:rsidRDefault="0051306F">
            <w:pPr>
              <w:spacing w:after="0" w:line="276" w:lineRule="auto"/>
              <w:jc w:val="center"/>
              <w:rPr>
                <w:ins w:id="1783" w:author="Ava" w:date="2020-09-14T12:13:00Z"/>
                <w:rFonts w:ascii="Times New Roman" w:eastAsia="Times New Roman" w:hAnsi="Times New Roman" w:cs="Times New Roman"/>
                <w:sz w:val="24"/>
                <w:szCs w:val="24"/>
              </w:rPr>
              <w:pPrChange w:id="1784" w:author="Ava" w:date="2020-09-14T18:21:00Z">
                <w:pPr>
                  <w:spacing w:after="0" w:line="240" w:lineRule="auto"/>
                  <w:jc w:val="center"/>
                </w:pPr>
              </w:pPrChange>
            </w:pPr>
            <w:ins w:id="1785" w:author="Ava" w:date="2020-09-14T12:13:00Z">
              <w:r w:rsidRPr="008D149B">
                <w:rPr>
                  <w:rFonts w:ascii="Times New Roman" w:eastAsia="Times New Roman" w:hAnsi="Times New Roman" w:cs="Times New Roman"/>
                  <w:sz w:val="24"/>
                  <w:szCs w:val="24"/>
                </w:rPr>
                <w:t>3,378</w:t>
              </w:r>
            </w:ins>
          </w:p>
        </w:tc>
        <w:tc>
          <w:tcPr>
            <w:tcW w:w="0" w:type="auto"/>
            <w:vAlign w:val="center"/>
            <w:hideMark/>
            <w:tcPrChange w:id="1786" w:author="Ava" w:date="2020-09-14T12:37:00Z">
              <w:tcPr>
                <w:tcW w:w="0" w:type="auto"/>
                <w:vAlign w:val="center"/>
                <w:hideMark/>
              </w:tcPr>
            </w:tcPrChange>
          </w:tcPr>
          <w:p w14:paraId="16CE7703" w14:textId="77777777" w:rsidR="0051306F" w:rsidRPr="008D149B" w:rsidRDefault="0051306F">
            <w:pPr>
              <w:spacing w:after="0" w:line="276" w:lineRule="auto"/>
              <w:jc w:val="center"/>
              <w:rPr>
                <w:ins w:id="1787" w:author="Ava" w:date="2020-09-14T12:13:00Z"/>
                <w:rFonts w:ascii="Times New Roman" w:eastAsia="Times New Roman" w:hAnsi="Times New Roman" w:cs="Times New Roman"/>
                <w:sz w:val="24"/>
                <w:szCs w:val="24"/>
              </w:rPr>
              <w:pPrChange w:id="1788" w:author="Ava" w:date="2020-09-14T18:21:00Z">
                <w:pPr>
                  <w:spacing w:after="0" w:line="240" w:lineRule="auto"/>
                  <w:jc w:val="center"/>
                </w:pPr>
              </w:pPrChange>
            </w:pPr>
            <w:ins w:id="1789" w:author="Ava" w:date="2020-09-14T12:13:00Z">
              <w:r w:rsidRPr="008D149B">
                <w:rPr>
                  <w:rFonts w:ascii="Times New Roman" w:eastAsia="Times New Roman" w:hAnsi="Times New Roman" w:cs="Times New Roman"/>
                  <w:sz w:val="24"/>
                  <w:szCs w:val="24"/>
                </w:rPr>
                <w:t>0.722</w:t>
              </w:r>
            </w:ins>
          </w:p>
        </w:tc>
        <w:tc>
          <w:tcPr>
            <w:tcW w:w="0" w:type="auto"/>
            <w:vAlign w:val="center"/>
            <w:hideMark/>
            <w:tcPrChange w:id="1790" w:author="Ava" w:date="2020-09-14T12:37:00Z">
              <w:tcPr>
                <w:tcW w:w="0" w:type="auto"/>
                <w:vAlign w:val="center"/>
                <w:hideMark/>
              </w:tcPr>
            </w:tcPrChange>
          </w:tcPr>
          <w:p w14:paraId="09B871C1" w14:textId="77777777" w:rsidR="0051306F" w:rsidRPr="008D149B" w:rsidRDefault="0051306F">
            <w:pPr>
              <w:spacing w:after="0" w:line="276" w:lineRule="auto"/>
              <w:jc w:val="center"/>
              <w:rPr>
                <w:ins w:id="1791" w:author="Ava" w:date="2020-09-14T12:13:00Z"/>
                <w:rFonts w:ascii="Times New Roman" w:eastAsia="Times New Roman" w:hAnsi="Times New Roman" w:cs="Times New Roman"/>
                <w:sz w:val="24"/>
                <w:szCs w:val="24"/>
              </w:rPr>
              <w:pPrChange w:id="1792" w:author="Ava" w:date="2020-09-14T18:21:00Z">
                <w:pPr>
                  <w:spacing w:after="0" w:line="240" w:lineRule="auto"/>
                  <w:jc w:val="center"/>
                </w:pPr>
              </w:pPrChange>
            </w:pPr>
            <w:ins w:id="1793" w:author="Ava" w:date="2020-09-14T12:13:00Z">
              <w:r w:rsidRPr="008D149B">
                <w:rPr>
                  <w:rFonts w:ascii="Times New Roman" w:eastAsia="Times New Roman" w:hAnsi="Times New Roman" w:cs="Times New Roman"/>
                  <w:sz w:val="24"/>
                  <w:szCs w:val="24"/>
                </w:rPr>
                <w:t>0.448</w:t>
              </w:r>
            </w:ins>
          </w:p>
        </w:tc>
        <w:tc>
          <w:tcPr>
            <w:tcW w:w="0" w:type="auto"/>
            <w:vAlign w:val="center"/>
            <w:hideMark/>
            <w:tcPrChange w:id="1794" w:author="Ava" w:date="2020-09-14T12:37:00Z">
              <w:tcPr>
                <w:tcW w:w="0" w:type="auto"/>
                <w:vAlign w:val="center"/>
                <w:hideMark/>
              </w:tcPr>
            </w:tcPrChange>
          </w:tcPr>
          <w:p w14:paraId="03F0AD6B" w14:textId="77777777" w:rsidR="0051306F" w:rsidRPr="008D149B" w:rsidRDefault="0051306F">
            <w:pPr>
              <w:spacing w:after="0" w:line="276" w:lineRule="auto"/>
              <w:jc w:val="center"/>
              <w:rPr>
                <w:ins w:id="1795" w:author="Ava" w:date="2020-09-14T12:13:00Z"/>
                <w:rFonts w:ascii="Times New Roman" w:eastAsia="Times New Roman" w:hAnsi="Times New Roman" w:cs="Times New Roman"/>
                <w:sz w:val="24"/>
                <w:szCs w:val="24"/>
              </w:rPr>
              <w:pPrChange w:id="1796" w:author="Ava" w:date="2020-09-14T18:21:00Z">
                <w:pPr>
                  <w:spacing w:after="0" w:line="240" w:lineRule="auto"/>
                  <w:jc w:val="center"/>
                </w:pPr>
              </w:pPrChange>
            </w:pPr>
            <w:ins w:id="1797" w:author="Ava" w:date="2020-09-14T12:13:00Z">
              <w:r w:rsidRPr="008D149B">
                <w:rPr>
                  <w:rFonts w:ascii="Times New Roman" w:eastAsia="Times New Roman" w:hAnsi="Times New Roman" w:cs="Times New Roman"/>
                  <w:sz w:val="24"/>
                  <w:szCs w:val="24"/>
                </w:rPr>
                <w:t>0.008</w:t>
              </w:r>
            </w:ins>
          </w:p>
        </w:tc>
        <w:tc>
          <w:tcPr>
            <w:tcW w:w="655" w:type="dxa"/>
            <w:vAlign w:val="center"/>
            <w:hideMark/>
            <w:tcPrChange w:id="1798" w:author="Ava" w:date="2020-09-14T12:37:00Z">
              <w:tcPr>
                <w:tcW w:w="255" w:type="dxa"/>
                <w:vAlign w:val="center"/>
                <w:hideMark/>
              </w:tcPr>
            </w:tcPrChange>
          </w:tcPr>
          <w:p w14:paraId="43398D1B" w14:textId="77777777" w:rsidR="0051306F" w:rsidRPr="008D149B" w:rsidRDefault="0051306F">
            <w:pPr>
              <w:spacing w:after="0" w:line="276" w:lineRule="auto"/>
              <w:jc w:val="center"/>
              <w:rPr>
                <w:ins w:id="1799" w:author="Ava" w:date="2020-09-14T12:13:00Z"/>
                <w:rFonts w:ascii="Times New Roman" w:eastAsia="Times New Roman" w:hAnsi="Times New Roman" w:cs="Times New Roman"/>
                <w:sz w:val="24"/>
                <w:szCs w:val="24"/>
              </w:rPr>
              <w:pPrChange w:id="1800" w:author="Ava" w:date="2020-09-14T18:21:00Z">
                <w:pPr>
                  <w:spacing w:after="0" w:line="240" w:lineRule="auto"/>
                  <w:jc w:val="center"/>
                </w:pPr>
              </w:pPrChange>
            </w:pPr>
            <w:ins w:id="1801" w:author="Ava" w:date="2020-09-14T12:13:00Z">
              <w:r w:rsidRPr="008D149B">
                <w:rPr>
                  <w:rFonts w:ascii="Times New Roman" w:eastAsia="Times New Roman" w:hAnsi="Times New Roman" w:cs="Times New Roman"/>
                  <w:sz w:val="24"/>
                  <w:szCs w:val="24"/>
                </w:rPr>
                <w:t>0.015</w:t>
              </w:r>
            </w:ins>
          </w:p>
        </w:tc>
      </w:tr>
      <w:tr w:rsidR="0051306F" w:rsidRPr="008D149B" w14:paraId="09975BD8" w14:textId="77777777" w:rsidTr="0091650E">
        <w:trPr>
          <w:tblCellSpacing w:w="15" w:type="dxa"/>
          <w:ins w:id="1802" w:author="Ava" w:date="2020-09-14T12:13:00Z"/>
          <w:trPrChange w:id="1803" w:author="Ava" w:date="2020-09-14T12:37:00Z">
            <w:trPr>
              <w:tblCellSpacing w:w="15" w:type="dxa"/>
              <w:jc w:val="center"/>
            </w:trPr>
          </w:trPrChange>
        </w:trPr>
        <w:tc>
          <w:tcPr>
            <w:tcW w:w="1102" w:type="dxa"/>
            <w:vAlign w:val="center"/>
            <w:hideMark/>
            <w:tcPrChange w:id="1804" w:author="Ava" w:date="2020-09-14T12:37:00Z">
              <w:tcPr>
                <w:tcW w:w="960" w:type="dxa"/>
                <w:vAlign w:val="center"/>
                <w:hideMark/>
              </w:tcPr>
            </w:tcPrChange>
          </w:tcPr>
          <w:p w14:paraId="697304C7" w14:textId="77777777" w:rsidR="0051306F" w:rsidRPr="008D149B" w:rsidRDefault="0051306F">
            <w:pPr>
              <w:spacing w:after="0" w:line="276" w:lineRule="auto"/>
              <w:rPr>
                <w:ins w:id="1805" w:author="Ava" w:date="2020-09-14T12:13:00Z"/>
                <w:rFonts w:ascii="Times New Roman" w:eastAsia="Times New Roman" w:hAnsi="Times New Roman" w:cs="Times New Roman"/>
                <w:sz w:val="24"/>
                <w:szCs w:val="24"/>
              </w:rPr>
              <w:pPrChange w:id="1806" w:author="Ava" w:date="2020-09-14T18:21:00Z">
                <w:pPr>
                  <w:spacing w:after="0" w:line="240" w:lineRule="auto"/>
                </w:pPr>
              </w:pPrChange>
            </w:pPr>
            <w:proofErr w:type="spellStart"/>
            <w:ins w:id="1807" w:author="Ava" w:date="2020-09-14T12:13:00Z">
              <w:r w:rsidRPr="008D149B">
                <w:rPr>
                  <w:rFonts w:ascii="Times New Roman" w:eastAsia="Times New Roman" w:hAnsi="Times New Roman" w:cs="Times New Roman"/>
                  <w:sz w:val="24"/>
                  <w:szCs w:val="24"/>
                </w:rPr>
                <w:t>mipola</w:t>
              </w:r>
              <w:proofErr w:type="spellEnd"/>
            </w:ins>
          </w:p>
        </w:tc>
        <w:tc>
          <w:tcPr>
            <w:tcW w:w="0" w:type="auto"/>
            <w:vAlign w:val="center"/>
            <w:hideMark/>
            <w:tcPrChange w:id="1808" w:author="Ava" w:date="2020-09-14T12:37:00Z">
              <w:tcPr>
                <w:tcW w:w="0" w:type="auto"/>
                <w:vAlign w:val="center"/>
                <w:hideMark/>
              </w:tcPr>
            </w:tcPrChange>
          </w:tcPr>
          <w:p w14:paraId="7C8B3808" w14:textId="77777777" w:rsidR="0051306F" w:rsidRPr="008D149B" w:rsidRDefault="0051306F">
            <w:pPr>
              <w:spacing w:after="0" w:line="276" w:lineRule="auto"/>
              <w:jc w:val="center"/>
              <w:rPr>
                <w:ins w:id="1809" w:author="Ava" w:date="2020-09-14T12:13:00Z"/>
                <w:rFonts w:ascii="Times New Roman" w:eastAsia="Times New Roman" w:hAnsi="Times New Roman" w:cs="Times New Roman"/>
                <w:sz w:val="24"/>
                <w:szCs w:val="24"/>
              </w:rPr>
              <w:pPrChange w:id="1810" w:author="Ava" w:date="2020-09-14T18:21:00Z">
                <w:pPr>
                  <w:spacing w:after="0" w:line="240" w:lineRule="auto"/>
                  <w:jc w:val="center"/>
                </w:pPr>
              </w:pPrChange>
            </w:pPr>
            <w:ins w:id="1811" w:author="Ava" w:date="2020-09-14T12:13:00Z">
              <w:r w:rsidRPr="008D149B">
                <w:rPr>
                  <w:rFonts w:ascii="Times New Roman" w:eastAsia="Times New Roman" w:hAnsi="Times New Roman" w:cs="Times New Roman"/>
                  <w:sz w:val="24"/>
                  <w:szCs w:val="24"/>
                </w:rPr>
                <w:t>3,452</w:t>
              </w:r>
            </w:ins>
          </w:p>
        </w:tc>
        <w:tc>
          <w:tcPr>
            <w:tcW w:w="0" w:type="auto"/>
            <w:vAlign w:val="center"/>
            <w:hideMark/>
            <w:tcPrChange w:id="1812" w:author="Ava" w:date="2020-09-14T12:37:00Z">
              <w:tcPr>
                <w:tcW w:w="0" w:type="auto"/>
                <w:vAlign w:val="center"/>
                <w:hideMark/>
              </w:tcPr>
            </w:tcPrChange>
          </w:tcPr>
          <w:p w14:paraId="03F180C6" w14:textId="77777777" w:rsidR="0051306F" w:rsidRPr="008D149B" w:rsidRDefault="0051306F">
            <w:pPr>
              <w:spacing w:after="0" w:line="276" w:lineRule="auto"/>
              <w:jc w:val="center"/>
              <w:rPr>
                <w:ins w:id="1813" w:author="Ava" w:date="2020-09-14T12:13:00Z"/>
                <w:rFonts w:ascii="Times New Roman" w:eastAsia="Times New Roman" w:hAnsi="Times New Roman" w:cs="Times New Roman"/>
                <w:sz w:val="24"/>
                <w:szCs w:val="24"/>
              </w:rPr>
              <w:pPrChange w:id="1814" w:author="Ava" w:date="2020-09-14T18:21:00Z">
                <w:pPr>
                  <w:spacing w:after="0" w:line="240" w:lineRule="auto"/>
                  <w:jc w:val="center"/>
                </w:pPr>
              </w:pPrChange>
            </w:pPr>
            <w:ins w:id="1815" w:author="Ava" w:date="2020-09-14T12:13:00Z">
              <w:r w:rsidRPr="008D149B">
                <w:rPr>
                  <w:rFonts w:ascii="Times New Roman" w:eastAsia="Times New Roman" w:hAnsi="Times New Roman" w:cs="Times New Roman"/>
                  <w:sz w:val="24"/>
                  <w:szCs w:val="24"/>
                </w:rPr>
                <w:t>0.727</w:t>
              </w:r>
            </w:ins>
          </w:p>
        </w:tc>
        <w:tc>
          <w:tcPr>
            <w:tcW w:w="0" w:type="auto"/>
            <w:vAlign w:val="center"/>
            <w:hideMark/>
            <w:tcPrChange w:id="1816" w:author="Ava" w:date="2020-09-14T12:37:00Z">
              <w:tcPr>
                <w:tcW w:w="0" w:type="auto"/>
                <w:vAlign w:val="center"/>
                <w:hideMark/>
              </w:tcPr>
            </w:tcPrChange>
          </w:tcPr>
          <w:p w14:paraId="62E5D4C4" w14:textId="77777777" w:rsidR="0051306F" w:rsidRPr="008D149B" w:rsidRDefault="0051306F">
            <w:pPr>
              <w:spacing w:after="0" w:line="276" w:lineRule="auto"/>
              <w:jc w:val="center"/>
              <w:rPr>
                <w:ins w:id="1817" w:author="Ava" w:date="2020-09-14T12:13:00Z"/>
                <w:rFonts w:ascii="Times New Roman" w:eastAsia="Times New Roman" w:hAnsi="Times New Roman" w:cs="Times New Roman"/>
                <w:sz w:val="24"/>
                <w:szCs w:val="24"/>
              </w:rPr>
              <w:pPrChange w:id="1818" w:author="Ava" w:date="2020-09-14T18:21:00Z">
                <w:pPr>
                  <w:spacing w:after="0" w:line="240" w:lineRule="auto"/>
                  <w:jc w:val="center"/>
                </w:pPr>
              </w:pPrChange>
            </w:pPr>
            <w:ins w:id="1819" w:author="Ava" w:date="2020-09-14T12:13:00Z">
              <w:r w:rsidRPr="008D149B">
                <w:rPr>
                  <w:rFonts w:ascii="Times New Roman" w:eastAsia="Times New Roman" w:hAnsi="Times New Roman" w:cs="Times New Roman"/>
                  <w:sz w:val="24"/>
                  <w:szCs w:val="24"/>
                </w:rPr>
                <w:t>0.445</w:t>
              </w:r>
            </w:ins>
          </w:p>
        </w:tc>
        <w:tc>
          <w:tcPr>
            <w:tcW w:w="0" w:type="auto"/>
            <w:vAlign w:val="center"/>
            <w:hideMark/>
            <w:tcPrChange w:id="1820" w:author="Ava" w:date="2020-09-14T12:37:00Z">
              <w:tcPr>
                <w:tcW w:w="0" w:type="auto"/>
                <w:vAlign w:val="center"/>
                <w:hideMark/>
              </w:tcPr>
            </w:tcPrChange>
          </w:tcPr>
          <w:p w14:paraId="26203CD2" w14:textId="77777777" w:rsidR="0051306F" w:rsidRPr="008D149B" w:rsidRDefault="0051306F">
            <w:pPr>
              <w:spacing w:after="0" w:line="276" w:lineRule="auto"/>
              <w:jc w:val="center"/>
              <w:rPr>
                <w:ins w:id="1821" w:author="Ava" w:date="2020-09-14T12:13:00Z"/>
                <w:rFonts w:ascii="Times New Roman" w:eastAsia="Times New Roman" w:hAnsi="Times New Roman" w:cs="Times New Roman"/>
                <w:sz w:val="24"/>
                <w:szCs w:val="24"/>
              </w:rPr>
              <w:pPrChange w:id="1822" w:author="Ava" w:date="2020-09-14T18:21:00Z">
                <w:pPr>
                  <w:spacing w:after="0" w:line="240" w:lineRule="auto"/>
                  <w:jc w:val="center"/>
                </w:pPr>
              </w:pPrChange>
            </w:pPr>
            <w:ins w:id="1823" w:author="Ava" w:date="2020-09-14T12:13:00Z">
              <w:r w:rsidRPr="008D149B">
                <w:rPr>
                  <w:rFonts w:ascii="Times New Roman" w:eastAsia="Times New Roman" w:hAnsi="Times New Roman" w:cs="Times New Roman"/>
                  <w:sz w:val="24"/>
                  <w:szCs w:val="24"/>
                </w:rPr>
                <w:t>0.008</w:t>
              </w:r>
            </w:ins>
          </w:p>
        </w:tc>
        <w:tc>
          <w:tcPr>
            <w:tcW w:w="655" w:type="dxa"/>
            <w:vAlign w:val="center"/>
            <w:hideMark/>
            <w:tcPrChange w:id="1824" w:author="Ava" w:date="2020-09-14T12:37:00Z">
              <w:tcPr>
                <w:tcW w:w="255" w:type="dxa"/>
                <w:vAlign w:val="center"/>
                <w:hideMark/>
              </w:tcPr>
            </w:tcPrChange>
          </w:tcPr>
          <w:p w14:paraId="3DCA010E" w14:textId="77777777" w:rsidR="0051306F" w:rsidRPr="008D149B" w:rsidRDefault="0051306F">
            <w:pPr>
              <w:spacing w:after="0" w:line="276" w:lineRule="auto"/>
              <w:jc w:val="center"/>
              <w:rPr>
                <w:ins w:id="1825" w:author="Ava" w:date="2020-09-14T12:13:00Z"/>
                <w:rFonts w:ascii="Times New Roman" w:eastAsia="Times New Roman" w:hAnsi="Times New Roman" w:cs="Times New Roman"/>
                <w:sz w:val="24"/>
                <w:szCs w:val="24"/>
              </w:rPr>
              <w:pPrChange w:id="1826" w:author="Ava" w:date="2020-09-14T18:21:00Z">
                <w:pPr>
                  <w:spacing w:after="0" w:line="240" w:lineRule="auto"/>
                  <w:jc w:val="center"/>
                </w:pPr>
              </w:pPrChange>
            </w:pPr>
            <w:ins w:id="1827" w:author="Ava" w:date="2020-09-14T12:13:00Z">
              <w:r w:rsidRPr="008D149B">
                <w:rPr>
                  <w:rFonts w:ascii="Times New Roman" w:eastAsia="Times New Roman" w:hAnsi="Times New Roman" w:cs="Times New Roman"/>
                  <w:sz w:val="24"/>
                  <w:szCs w:val="24"/>
                </w:rPr>
                <w:t>0.015</w:t>
              </w:r>
            </w:ins>
          </w:p>
        </w:tc>
      </w:tr>
      <w:tr w:rsidR="0051306F" w:rsidRPr="008D149B" w14:paraId="5F40459E" w14:textId="77777777" w:rsidTr="0091650E">
        <w:trPr>
          <w:tblCellSpacing w:w="15" w:type="dxa"/>
          <w:ins w:id="1828" w:author="Ava" w:date="2020-09-14T12:13:00Z"/>
          <w:trPrChange w:id="1829" w:author="Ava" w:date="2020-09-14T12:37:00Z">
            <w:trPr>
              <w:tblCellSpacing w:w="15" w:type="dxa"/>
              <w:jc w:val="center"/>
            </w:trPr>
          </w:trPrChange>
        </w:trPr>
        <w:tc>
          <w:tcPr>
            <w:tcW w:w="1102" w:type="dxa"/>
            <w:vAlign w:val="center"/>
            <w:hideMark/>
            <w:tcPrChange w:id="1830" w:author="Ava" w:date="2020-09-14T12:37:00Z">
              <w:tcPr>
                <w:tcW w:w="960" w:type="dxa"/>
                <w:vAlign w:val="center"/>
                <w:hideMark/>
              </w:tcPr>
            </w:tcPrChange>
          </w:tcPr>
          <w:p w14:paraId="0EAB1436" w14:textId="77777777" w:rsidR="0051306F" w:rsidRPr="008D149B" w:rsidRDefault="0051306F">
            <w:pPr>
              <w:spacing w:after="0" w:line="276" w:lineRule="auto"/>
              <w:rPr>
                <w:ins w:id="1831" w:author="Ava" w:date="2020-09-14T12:13:00Z"/>
                <w:rFonts w:ascii="Times New Roman" w:eastAsia="Times New Roman" w:hAnsi="Times New Roman" w:cs="Times New Roman"/>
                <w:sz w:val="24"/>
                <w:szCs w:val="24"/>
              </w:rPr>
              <w:pPrChange w:id="1832" w:author="Ava" w:date="2020-09-14T18:21:00Z">
                <w:pPr>
                  <w:spacing w:after="0" w:line="240" w:lineRule="auto"/>
                </w:pPr>
              </w:pPrChange>
            </w:pPr>
            <w:proofErr w:type="spellStart"/>
            <w:ins w:id="1833" w:author="Ava" w:date="2020-09-14T12:13:00Z">
              <w:r w:rsidRPr="008D149B">
                <w:rPr>
                  <w:rFonts w:ascii="Times New Roman" w:eastAsia="Times New Roman" w:hAnsi="Times New Roman" w:cs="Times New Roman"/>
                  <w:sz w:val="24"/>
                  <w:szCs w:val="24"/>
                </w:rPr>
                <w:t>zabetu</w:t>
              </w:r>
              <w:proofErr w:type="spellEnd"/>
            </w:ins>
          </w:p>
        </w:tc>
        <w:tc>
          <w:tcPr>
            <w:tcW w:w="0" w:type="auto"/>
            <w:vAlign w:val="center"/>
            <w:hideMark/>
            <w:tcPrChange w:id="1834" w:author="Ava" w:date="2020-09-14T12:37:00Z">
              <w:tcPr>
                <w:tcW w:w="0" w:type="auto"/>
                <w:vAlign w:val="center"/>
                <w:hideMark/>
              </w:tcPr>
            </w:tcPrChange>
          </w:tcPr>
          <w:p w14:paraId="54330B92" w14:textId="77777777" w:rsidR="0051306F" w:rsidRPr="008D149B" w:rsidRDefault="0051306F">
            <w:pPr>
              <w:spacing w:after="0" w:line="276" w:lineRule="auto"/>
              <w:jc w:val="center"/>
              <w:rPr>
                <w:ins w:id="1835" w:author="Ava" w:date="2020-09-14T12:13:00Z"/>
                <w:rFonts w:ascii="Times New Roman" w:eastAsia="Times New Roman" w:hAnsi="Times New Roman" w:cs="Times New Roman"/>
                <w:sz w:val="24"/>
                <w:szCs w:val="24"/>
              </w:rPr>
              <w:pPrChange w:id="1836" w:author="Ava" w:date="2020-09-14T18:21:00Z">
                <w:pPr>
                  <w:spacing w:after="0" w:line="240" w:lineRule="auto"/>
                  <w:jc w:val="center"/>
                </w:pPr>
              </w:pPrChange>
            </w:pPr>
            <w:ins w:id="1837" w:author="Ava" w:date="2020-09-14T12:13:00Z">
              <w:r w:rsidRPr="008D149B">
                <w:rPr>
                  <w:rFonts w:ascii="Times New Roman" w:eastAsia="Times New Roman" w:hAnsi="Times New Roman" w:cs="Times New Roman"/>
                  <w:sz w:val="24"/>
                  <w:szCs w:val="24"/>
                </w:rPr>
                <w:t>3,306</w:t>
              </w:r>
            </w:ins>
          </w:p>
        </w:tc>
        <w:tc>
          <w:tcPr>
            <w:tcW w:w="0" w:type="auto"/>
            <w:vAlign w:val="center"/>
            <w:hideMark/>
            <w:tcPrChange w:id="1838" w:author="Ava" w:date="2020-09-14T12:37:00Z">
              <w:tcPr>
                <w:tcW w:w="0" w:type="auto"/>
                <w:vAlign w:val="center"/>
                <w:hideMark/>
              </w:tcPr>
            </w:tcPrChange>
          </w:tcPr>
          <w:p w14:paraId="454FC378" w14:textId="77777777" w:rsidR="0051306F" w:rsidRPr="008D149B" w:rsidRDefault="0051306F">
            <w:pPr>
              <w:spacing w:after="0" w:line="276" w:lineRule="auto"/>
              <w:jc w:val="center"/>
              <w:rPr>
                <w:ins w:id="1839" w:author="Ava" w:date="2020-09-14T12:13:00Z"/>
                <w:rFonts w:ascii="Times New Roman" w:eastAsia="Times New Roman" w:hAnsi="Times New Roman" w:cs="Times New Roman"/>
                <w:sz w:val="24"/>
                <w:szCs w:val="24"/>
              </w:rPr>
              <w:pPrChange w:id="1840" w:author="Ava" w:date="2020-09-14T18:21:00Z">
                <w:pPr>
                  <w:spacing w:after="0" w:line="240" w:lineRule="auto"/>
                  <w:jc w:val="center"/>
                </w:pPr>
              </w:pPrChange>
            </w:pPr>
            <w:ins w:id="1841" w:author="Ava" w:date="2020-09-14T12:13:00Z">
              <w:r w:rsidRPr="008D149B">
                <w:rPr>
                  <w:rFonts w:ascii="Times New Roman" w:eastAsia="Times New Roman" w:hAnsi="Times New Roman" w:cs="Times New Roman"/>
                  <w:sz w:val="24"/>
                  <w:szCs w:val="24"/>
                </w:rPr>
                <w:t>0.586</w:t>
              </w:r>
            </w:ins>
          </w:p>
        </w:tc>
        <w:tc>
          <w:tcPr>
            <w:tcW w:w="0" w:type="auto"/>
            <w:vAlign w:val="center"/>
            <w:hideMark/>
            <w:tcPrChange w:id="1842" w:author="Ava" w:date="2020-09-14T12:37:00Z">
              <w:tcPr>
                <w:tcW w:w="0" w:type="auto"/>
                <w:vAlign w:val="center"/>
                <w:hideMark/>
              </w:tcPr>
            </w:tcPrChange>
          </w:tcPr>
          <w:p w14:paraId="200AADDC" w14:textId="77777777" w:rsidR="0051306F" w:rsidRPr="008D149B" w:rsidRDefault="0051306F">
            <w:pPr>
              <w:spacing w:after="0" w:line="276" w:lineRule="auto"/>
              <w:jc w:val="center"/>
              <w:rPr>
                <w:ins w:id="1843" w:author="Ava" w:date="2020-09-14T12:13:00Z"/>
                <w:rFonts w:ascii="Times New Roman" w:eastAsia="Times New Roman" w:hAnsi="Times New Roman" w:cs="Times New Roman"/>
                <w:sz w:val="24"/>
                <w:szCs w:val="24"/>
              </w:rPr>
              <w:pPrChange w:id="1844" w:author="Ava" w:date="2020-09-14T18:21:00Z">
                <w:pPr>
                  <w:spacing w:after="0" w:line="240" w:lineRule="auto"/>
                  <w:jc w:val="center"/>
                </w:pPr>
              </w:pPrChange>
            </w:pPr>
            <w:ins w:id="1845" w:author="Ava" w:date="2020-09-14T12:13:00Z">
              <w:r w:rsidRPr="008D149B">
                <w:rPr>
                  <w:rFonts w:ascii="Times New Roman" w:eastAsia="Times New Roman" w:hAnsi="Times New Roman" w:cs="Times New Roman"/>
                  <w:sz w:val="24"/>
                  <w:szCs w:val="24"/>
                </w:rPr>
                <w:t>0.493</w:t>
              </w:r>
            </w:ins>
          </w:p>
        </w:tc>
        <w:tc>
          <w:tcPr>
            <w:tcW w:w="0" w:type="auto"/>
            <w:vAlign w:val="center"/>
            <w:hideMark/>
            <w:tcPrChange w:id="1846" w:author="Ava" w:date="2020-09-14T12:37:00Z">
              <w:tcPr>
                <w:tcW w:w="0" w:type="auto"/>
                <w:vAlign w:val="center"/>
                <w:hideMark/>
              </w:tcPr>
            </w:tcPrChange>
          </w:tcPr>
          <w:p w14:paraId="54BC8D8A" w14:textId="77777777" w:rsidR="0051306F" w:rsidRPr="008D149B" w:rsidRDefault="0051306F">
            <w:pPr>
              <w:spacing w:after="0" w:line="276" w:lineRule="auto"/>
              <w:jc w:val="center"/>
              <w:rPr>
                <w:ins w:id="1847" w:author="Ava" w:date="2020-09-14T12:13:00Z"/>
                <w:rFonts w:ascii="Times New Roman" w:eastAsia="Times New Roman" w:hAnsi="Times New Roman" w:cs="Times New Roman"/>
                <w:sz w:val="24"/>
                <w:szCs w:val="24"/>
              </w:rPr>
              <w:pPrChange w:id="1848" w:author="Ava" w:date="2020-09-14T18:21:00Z">
                <w:pPr>
                  <w:spacing w:after="0" w:line="240" w:lineRule="auto"/>
                  <w:jc w:val="center"/>
                </w:pPr>
              </w:pPrChange>
            </w:pPr>
            <w:ins w:id="1849" w:author="Ava" w:date="2020-09-14T12:13:00Z">
              <w:r w:rsidRPr="008D149B">
                <w:rPr>
                  <w:rFonts w:ascii="Times New Roman" w:eastAsia="Times New Roman" w:hAnsi="Times New Roman" w:cs="Times New Roman"/>
                  <w:sz w:val="24"/>
                  <w:szCs w:val="24"/>
                </w:rPr>
                <w:t>0.009</w:t>
              </w:r>
            </w:ins>
          </w:p>
        </w:tc>
        <w:tc>
          <w:tcPr>
            <w:tcW w:w="655" w:type="dxa"/>
            <w:vAlign w:val="center"/>
            <w:hideMark/>
            <w:tcPrChange w:id="1850" w:author="Ava" w:date="2020-09-14T12:37:00Z">
              <w:tcPr>
                <w:tcW w:w="255" w:type="dxa"/>
                <w:vAlign w:val="center"/>
                <w:hideMark/>
              </w:tcPr>
            </w:tcPrChange>
          </w:tcPr>
          <w:p w14:paraId="608EBEF2" w14:textId="77777777" w:rsidR="0051306F" w:rsidRPr="008D149B" w:rsidRDefault="0051306F">
            <w:pPr>
              <w:spacing w:after="0" w:line="276" w:lineRule="auto"/>
              <w:jc w:val="center"/>
              <w:rPr>
                <w:ins w:id="1851" w:author="Ava" w:date="2020-09-14T12:13:00Z"/>
                <w:rFonts w:ascii="Times New Roman" w:eastAsia="Times New Roman" w:hAnsi="Times New Roman" w:cs="Times New Roman"/>
                <w:sz w:val="24"/>
                <w:szCs w:val="24"/>
              </w:rPr>
              <w:pPrChange w:id="1852" w:author="Ava" w:date="2020-09-14T18:21:00Z">
                <w:pPr>
                  <w:spacing w:after="0" w:line="240" w:lineRule="auto"/>
                  <w:jc w:val="center"/>
                </w:pPr>
              </w:pPrChange>
            </w:pPr>
            <w:ins w:id="1853" w:author="Ava" w:date="2020-09-14T12:13:00Z">
              <w:r w:rsidRPr="008D149B">
                <w:rPr>
                  <w:rFonts w:ascii="Times New Roman" w:eastAsia="Times New Roman" w:hAnsi="Times New Roman" w:cs="Times New Roman"/>
                  <w:sz w:val="24"/>
                  <w:szCs w:val="24"/>
                </w:rPr>
                <w:t>0.017</w:t>
              </w:r>
            </w:ins>
          </w:p>
        </w:tc>
      </w:tr>
      <w:tr w:rsidR="0051306F" w:rsidRPr="008D149B" w14:paraId="1FE812FE" w14:textId="77777777" w:rsidTr="0091650E">
        <w:trPr>
          <w:tblCellSpacing w:w="15" w:type="dxa"/>
          <w:ins w:id="1854" w:author="Ava" w:date="2020-09-14T12:13:00Z"/>
          <w:trPrChange w:id="1855" w:author="Ava" w:date="2020-09-14T12:37:00Z">
            <w:trPr>
              <w:tblCellSpacing w:w="15" w:type="dxa"/>
              <w:jc w:val="center"/>
            </w:trPr>
          </w:trPrChange>
        </w:trPr>
        <w:tc>
          <w:tcPr>
            <w:tcW w:w="4527" w:type="dxa"/>
            <w:gridSpan w:val="6"/>
            <w:tcBorders>
              <w:bottom w:val="single" w:sz="6" w:space="0" w:color="000000"/>
            </w:tcBorders>
            <w:vAlign w:val="center"/>
            <w:hideMark/>
            <w:tcPrChange w:id="1856" w:author="Ava" w:date="2020-09-14T12:37:00Z">
              <w:tcPr>
                <w:tcW w:w="4525" w:type="dxa"/>
                <w:gridSpan w:val="6"/>
                <w:tcBorders>
                  <w:bottom w:val="single" w:sz="6" w:space="0" w:color="000000"/>
                </w:tcBorders>
                <w:vAlign w:val="center"/>
                <w:hideMark/>
              </w:tcPr>
            </w:tcPrChange>
          </w:tcPr>
          <w:p w14:paraId="3FBBBA55" w14:textId="77777777" w:rsidR="0051306F" w:rsidRPr="008D149B" w:rsidRDefault="0051306F">
            <w:pPr>
              <w:spacing w:after="0" w:line="276" w:lineRule="auto"/>
              <w:jc w:val="center"/>
              <w:rPr>
                <w:ins w:id="1857" w:author="Ava" w:date="2020-09-14T12:13:00Z"/>
                <w:rFonts w:ascii="Times New Roman" w:eastAsia="Times New Roman" w:hAnsi="Times New Roman" w:cs="Times New Roman"/>
                <w:sz w:val="24"/>
                <w:szCs w:val="24"/>
              </w:rPr>
              <w:pPrChange w:id="1858" w:author="Ava" w:date="2020-09-14T18:21:00Z">
                <w:pPr>
                  <w:spacing w:after="0" w:line="240" w:lineRule="auto"/>
                  <w:jc w:val="center"/>
                </w:pPr>
              </w:pPrChange>
            </w:pPr>
          </w:p>
        </w:tc>
      </w:tr>
    </w:tbl>
    <w:p w14:paraId="252D5206" w14:textId="77777777" w:rsidR="0051306F" w:rsidRDefault="0051306F">
      <w:pPr>
        <w:autoSpaceDE w:val="0"/>
        <w:autoSpaceDN w:val="0"/>
        <w:adjustRightInd w:val="0"/>
        <w:spacing w:after="0" w:line="276" w:lineRule="auto"/>
        <w:rPr>
          <w:ins w:id="1859" w:author="Ava" w:date="2020-09-14T12:13:00Z"/>
          <w:rFonts w:ascii="Arial" w:hAnsi="Arial" w:cs="Arial"/>
        </w:rPr>
        <w:pPrChange w:id="1860" w:author="Ava" w:date="2020-09-14T18:21:00Z">
          <w:pPr>
            <w:autoSpaceDE w:val="0"/>
            <w:autoSpaceDN w:val="0"/>
            <w:adjustRightInd w:val="0"/>
            <w:spacing w:after="0" w:line="240" w:lineRule="auto"/>
          </w:pPr>
        </w:pPrChange>
      </w:pPr>
    </w:p>
    <w:tbl>
      <w:tblPr>
        <w:tblW w:w="4569" w:type="dxa"/>
        <w:tblCellSpacing w:w="15" w:type="dxa"/>
        <w:tblCellMar>
          <w:top w:w="15" w:type="dxa"/>
          <w:left w:w="15" w:type="dxa"/>
          <w:bottom w:w="15" w:type="dxa"/>
          <w:right w:w="15" w:type="dxa"/>
        </w:tblCellMar>
        <w:tblLook w:val="04A0" w:firstRow="1" w:lastRow="0" w:firstColumn="1" w:lastColumn="0" w:noHBand="0" w:noVBand="1"/>
        <w:tblPrChange w:id="1861" w:author="Ava" w:date="2020-09-14T12:37:00Z">
          <w:tblPr>
            <w:tblW w:w="4569" w:type="dxa"/>
            <w:jc w:val="center"/>
            <w:tblCellSpacing w:w="15" w:type="dxa"/>
            <w:tblCellMar>
              <w:top w:w="15" w:type="dxa"/>
              <w:left w:w="15" w:type="dxa"/>
              <w:bottom w:w="15" w:type="dxa"/>
              <w:right w:w="15" w:type="dxa"/>
            </w:tblCellMar>
            <w:tblLook w:val="04A0" w:firstRow="1" w:lastRow="0" w:firstColumn="1" w:lastColumn="0" w:noHBand="0" w:noVBand="1"/>
          </w:tblPr>
        </w:tblPrChange>
      </w:tblPr>
      <w:tblGrid>
        <w:gridCol w:w="779"/>
        <w:gridCol w:w="755"/>
        <w:gridCol w:w="755"/>
        <w:gridCol w:w="755"/>
        <w:gridCol w:w="755"/>
        <w:gridCol w:w="770"/>
        <w:tblGridChange w:id="1862">
          <w:tblGrid>
            <w:gridCol w:w="779"/>
            <w:gridCol w:w="755"/>
            <w:gridCol w:w="755"/>
            <w:gridCol w:w="755"/>
            <w:gridCol w:w="755"/>
            <w:gridCol w:w="770"/>
          </w:tblGrid>
        </w:tblGridChange>
      </w:tblGrid>
      <w:tr w:rsidR="0051306F" w:rsidRPr="008D149B" w14:paraId="38234EC6" w14:textId="77777777" w:rsidTr="0091650E">
        <w:trPr>
          <w:trHeight w:val="206"/>
          <w:tblCellSpacing w:w="15" w:type="dxa"/>
          <w:ins w:id="1863" w:author="Ava" w:date="2020-09-14T12:13:00Z"/>
          <w:trPrChange w:id="1864" w:author="Ava" w:date="2020-09-14T12:37:00Z">
            <w:trPr>
              <w:trHeight w:val="206"/>
              <w:tblCellSpacing w:w="15" w:type="dxa"/>
              <w:jc w:val="center"/>
            </w:trPr>
          </w:trPrChange>
        </w:trPr>
        <w:tc>
          <w:tcPr>
            <w:tcW w:w="0" w:type="auto"/>
            <w:tcBorders>
              <w:top w:val="single" w:sz="4" w:space="0" w:color="auto"/>
            </w:tcBorders>
            <w:vAlign w:val="center"/>
            <w:tcPrChange w:id="1865" w:author="Ava" w:date="2020-09-14T12:37:00Z">
              <w:tcPr>
                <w:tcW w:w="0" w:type="auto"/>
                <w:tcBorders>
                  <w:top w:val="single" w:sz="4" w:space="0" w:color="auto"/>
                </w:tcBorders>
                <w:vAlign w:val="center"/>
              </w:tcPr>
            </w:tcPrChange>
          </w:tcPr>
          <w:p w14:paraId="56B0690D" w14:textId="68EECAFA" w:rsidR="0051306F" w:rsidRPr="00C856E8" w:rsidRDefault="00CC577B">
            <w:pPr>
              <w:spacing w:after="0" w:line="276" w:lineRule="auto"/>
              <w:rPr>
                <w:ins w:id="1866" w:author="Ava" w:date="2020-09-14T12:13:00Z"/>
                <w:rFonts w:ascii="Times New Roman" w:eastAsia="Times New Roman" w:hAnsi="Times New Roman" w:cs="Times New Roman"/>
                <w:b/>
              </w:rPr>
              <w:pPrChange w:id="1867" w:author="Ava" w:date="2020-09-14T18:21:00Z">
                <w:pPr>
                  <w:spacing w:after="0" w:line="240" w:lineRule="auto"/>
                </w:pPr>
              </w:pPrChange>
            </w:pPr>
            <w:ins w:id="1868" w:author="Ava" w:date="2020-09-14T12:34:00Z">
              <w:r>
                <w:rPr>
                  <w:rFonts w:ascii="Times New Roman" w:eastAsia="Times New Roman" w:hAnsi="Times New Roman" w:cs="Times New Roman"/>
                  <w:b/>
                </w:rPr>
                <w:t>B</w:t>
              </w:r>
            </w:ins>
          </w:p>
        </w:tc>
        <w:tc>
          <w:tcPr>
            <w:tcW w:w="0" w:type="auto"/>
            <w:tcBorders>
              <w:top w:val="single" w:sz="4" w:space="0" w:color="auto"/>
            </w:tcBorders>
            <w:vAlign w:val="center"/>
            <w:tcPrChange w:id="1869" w:author="Ava" w:date="2020-09-14T12:37:00Z">
              <w:tcPr>
                <w:tcW w:w="0" w:type="auto"/>
                <w:tcBorders>
                  <w:top w:val="single" w:sz="4" w:space="0" w:color="auto"/>
                </w:tcBorders>
                <w:vAlign w:val="center"/>
              </w:tcPr>
            </w:tcPrChange>
          </w:tcPr>
          <w:p w14:paraId="48BAEC64" w14:textId="77777777" w:rsidR="0051306F" w:rsidRPr="008D149B" w:rsidRDefault="0051306F">
            <w:pPr>
              <w:spacing w:after="0" w:line="276" w:lineRule="auto"/>
              <w:jc w:val="center"/>
              <w:rPr>
                <w:ins w:id="1870" w:author="Ava" w:date="2020-09-14T12:13:00Z"/>
                <w:rFonts w:ascii="Times New Roman" w:eastAsia="Times New Roman" w:hAnsi="Times New Roman" w:cs="Times New Roman"/>
                <w:sz w:val="24"/>
                <w:szCs w:val="24"/>
              </w:rPr>
              <w:pPrChange w:id="1871" w:author="Ava" w:date="2020-09-14T18:21:00Z">
                <w:pPr>
                  <w:spacing w:after="0" w:line="240" w:lineRule="auto"/>
                  <w:jc w:val="center"/>
                </w:pPr>
              </w:pPrChange>
            </w:pPr>
          </w:p>
        </w:tc>
        <w:tc>
          <w:tcPr>
            <w:tcW w:w="0" w:type="auto"/>
            <w:tcBorders>
              <w:top w:val="single" w:sz="4" w:space="0" w:color="auto"/>
            </w:tcBorders>
            <w:vAlign w:val="center"/>
            <w:tcPrChange w:id="1872" w:author="Ava" w:date="2020-09-14T12:37:00Z">
              <w:tcPr>
                <w:tcW w:w="0" w:type="auto"/>
                <w:tcBorders>
                  <w:top w:val="single" w:sz="4" w:space="0" w:color="auto"/>
                </w:tcBorders>
                <w:vAlign w:val="center"/>
              </w:tcPr>
            </w:tcPrChange>
          </w:tcPr>
          <w:p w14:paraId="460B9BE8" w14:textId="77777777" w:rsidR="0051306F" w:rsidRPr="008D149B" w:rsidRDefault="0051306F">
            <w:pPr>
              <w:spacing w:after="0" w:line="276" w:lineRule="auto"/>
              <w:jc w:val="center"/>
              <w:rPr>
                <w:ins w:id="1873" w:author="Ava" w:date="2020-09-14T12:13:00Z"/>
                <w:rFonts w:ascii="Times New Roman" w:eastAsia="Times New Roman" w:hAnsi="Times New Roman" w:cs="Times New Roman"/>
                <w:sz w:val="24"/>
                <w:szCs w:val="24"/>
              </w:rPr>
              <w:pPrChange w:id="1874" w:author="Ava" w:date="2020-09-14T18:21:00Z">
                <w:pPr>
                  <w:spacing w:after="0" w:line="240" w:lineRule="auto"/>
                  <w:jc w:val="center"/>
                </w:pPr>
              </w:pPrChange>
            </w:pPr>
          </w:p>
        </w:tc>
        <w:tc>
          <w:tcPr>
            <w:tcW w:w="0" w:type="auto"/>
            <w:tcBorders>
              <w:top w:val="single" w:sz="4" w:space="0" w:color="auto"/>
            </w:tcBorders>
            <w:vAlign w:val="center"/>
            <w:tcPrChange w:id="1875" w:author="Ava" w:date="2020-09-14T12:37:00Z">
              <w:tcPr>
                <w:tcW w:w="0" w:type="auto"/>
                <w:tcBorders>
                  <w:top w:val="single" w:sz="4" w:space="0" w:color="auto"/>
                </w:tcBorders>
                <w:vAlign w:val="center"/>
              </w:tcPr>
            </w:tcPrChange>
          </w:tcPr>
          <w:p w14:paraId="4668FC7B" w14:textId="77777777" w:rsidR="0051306F" w:rsidRPr="008D149B" w:rsidRDefault="0051306F">
            <w:pPr>
              <w:spacing w:after="0" w:line="276" w:lineRule="auto"/>
              <w:jc w:val="center"/>
              <w:rPr>
                <w:ins w:id="1876" w:author="Ava" w:date="2020-09-14T12:13:00Z"/>
                <w:rFonts w:ascii="Times New Roman" w:eastAsia="Times New Roman" w:hAnsi="Times New Roman" w:cs="Times New Roman"/>
                <w:sz w:val="24"/>
                <w:szCs w:val="24"/>
              </w:rPr>
              <w:pPrChange w:id="1877" w:author="Ava" w:date="2020-09-14T18:21:00Z">
                <w:pPr>
                  <w:spacing w:after="0" w:line="240" w:lineRule="auto"/>
                  <w:jc w:val="center"/>
                </w:pPr>
              </w:pPrChange>
            </w:pPr>
          </w:p>
        </w:tc>
        <w:tc>
          <w:tcPr>
            <w:tcW w:w="0" w:type="auto"/>
            <w:tcBorders>
              <w:top w:val="single" w:sz="4" w:space="0" w:color="auto"/>
            </w:tcBorders>
            <w:vAlign w:val="center"/>
            <w:tcPrChange w:id="1878" w:author="Ava" w:date="2020-09-14T12:37:00Z">
              <w:tcPr>
                <w:tcW w:w="0" w:type="auto"/>
                <w:tcBorders>
                  <w:top w:val="single" w:sz="4" w:space="0" w:color="auto"/>
                </w:tcBorders>
                <w:vAlign w:val="center"/>
              </w:tcPr>
            </w:tcPrChange>
          </w:tcPr>
          <w:p w14:paraId="44AAD56C" w14:textId="77777777" w:rsidR="0051306F" w:rsidRPr="008D149B" w:rsidRDefault="0051306F">
            <w:pPr>
              <w:spacing w:after="0" w:line="276" w:lineRule="auto"/>
              <w:jc w:val="center"/>
              <w:rPr>
                <w:ins w:id="1879" w:author="Ava" w:date="2020-09-14T12:13:00Z"/>
                <w:rFonts w:ascii="Times New Roman" w:eastAsia="Times New Roman" w:hAnsi="Times New Roman" w:cs="Times New Roman"/>
                <w:sz w:val="24"/>
                <w:szCs w:val="24"/>
              </w:rPr>
              <w:pPrChange w:id="1880" w:author="Ava" w:date="2020-09-14T18:21:00Z">
                <w:pPr>
                  <w:spacing w:after="0" w:line="240" w:lineRule="auto"/>
                  <w:jc w:val="center"/>
                </w:pPr>
              </w:pPrChange>
            </w:pPr>
          </w:p>
        </w:tc>
        <w:tc>
          <w:tcPr>
            <w:tcW w:w="0" w:type="auto"/>
            <w:tcBorders>
              <w:top w:val="single" w:sz="4" w:space="0" w:color="auto"/>
            </w:tcBorders>
            <w:vAlign w:val="center"/>
            <w:tcPrChange w:id="1881" w:author="Ava" w:date="2020-09-14T12:37:00Z">
              <w:tcPr>
                <w:tcW w:w="0" w:type="auto"/>
                <w:tcBorders>
                  <w:top w:val="single" w:sz="4" w:space="0" w:color="auto"/>
                </w:tcBorders>
                <w:vAlign w:val="center"/>
              </w:tcPr>
            </w:tcPrChange>
          </w:tcPr>
          <w:p w14:paraId="68CA68CC" w14:textId="77777777" w:rsidR="0051306F" w:rsidRPr="008D149B" w:rsidRDefault="0051306F">
            <w:pPr>
              <w:spacing w:after="0" w:line="276" w:lineRule="auto"/>
              <w:jc w:val="center"/>
              <w:rPr>
                <w:ins w:id="1882" w:author="Ava" w:date="2020-09-14T12:13:00Z"/>
                <w:rFonts w:ascii="Times New Roman" w:eastAsia="Times New Roman" w:hAnsi="Times New Roman" w:cs="Times New Roman"/>
                <w:sz w:val="24"/>
                <w:szCs w:val="24"/>
              </w:rPr>
              <w:pPrChange w:id="1883" w:author="Ava" w:date="2020-09-14T18:21:00Z">
                <w:pPr>
                  <w:spacing w:after="0" w:line="240" w:lineRule="auto"/>
                  <w:jc w:val="center"/>
                </w:pPr>
              </w:pPrChange>
            </w:pPr>
          </w:p>
        </w:tc>
      </w:tr>
      <w:tr w:rsidR="0051306F" w:rsidRPr="008D149B" w14:paraId="2E473FE3" w14:textId="77777777" w:rsidTr="0091650E">
        <w:trPr>
          <w:trHeight w:val="206"/>
          <w:tblCellSpacing w:w="15" w:type="dxa"/>
          <w:ins w:id="1884" w:author="Ava" w:date="2020-09-14T12:13:00Z"/>
          <w:trPrChange w:id="1885" w:author="Ava" w:date="2020-09-14T12:37:00Z">
            <w:trPr>
              <w:trHeight w:val="206"/>
              <w:tblCellSpacing w:w="15" w:type="dxa"/>
              <w:jc w:val="center"/>
            </w:trPr>
          </w:trPrChange>
        </w:trPr>
        <w:tc>
          <w:tcPr>
            <w:tcW w:w="0" w:type="auto"/>
            <w:tcBorders>
              <w:top w:val="single" w:sz="4" w:space="0" w:color="auto"/>
              <w:bottom w:val="single" w:sz="4" w:space="0" w:color="auto"/>
            </w:tcBorders>
            <w:vAlign w:val="center"/>
            <w:hideMark/>
            <w:tcPrChange w:id="1886" w:author="Ava" w:date="2020-09-14T12:37:00Z">
              <w:tcPr>
                <w:tcW w:w="0" w:type="auto"/>
                <w:tcBorders>
                  <w:top w:val="single" w:sz="4" w:space="0" w:color="auto"/>
                  <w:bottom w:val="single" w:sz="4" w:space="0" w:color="auto"/>
                </w:tcBorders>
                <w:vAlign w:val="center"/>
                <w:hideMark/>
              </w:tcPr>
            </w:tcPrChange>
          </w:tcPr>
          <w:p w14:paraId="3D91D4A7" w14:textId="77777777" w:rsidR="0051306F" w:rsidRPr="008D149B" w:rsidRDefault="0051306F">
            <w:pPr>
              <w:spacing w:after="0" w:line="276" w:lineRule="auto"/>
              <w:rPr>
                <w:ins w:id="1887" w:author="Ava" w:date="2020-09-14T12:13:00Z"/>
                <w:rFonts w:ascii="Times New Roman" w:eastAsia="Times New Roman" w:hAnsi="Times New Roman" w:cs="Times New Roman"/>
                <w:sz w:val="24"/>
                <w:szCs w:val="24"/>
              </w:rPr>
              <w:pPrChange w:id="1888" w:author="Ava" w:date="2020-09-14T18:21:00Z">
                <w:pPr>
                  <w:spacing w:after="0" w:line="240" w:lineRule="auto"/>
                </w:pPr>
              </w:pPrChange>
            </w:pPr>
            <w:ins w:id="1889" w:author="Ava" w:date="2020-09-14T12:13:00Z">
              <w:r w:rsidRPr="008D149B">
                <w:rPr>
                  <w:rFonts w:ascii="Times New Roman" w:eastAsia="Times New Roman" w:hAnsi="Times New Roman" w:cs="Times New Roman"/>
                  <w:sz w:val="24"/>
                  <w:szCs w:val="24"/>
                </w:rPr>
                <w:t>target</w:t>
              </w:r>
            </w:ins>
          </w:p>
        </w:tc>
        <w:tc>
          <w:tcPr>
            <w:tcW w:w="0" w:type="auto"/>
            <w:tcBorders>
              <w:top w:val="single" w:sz="4" w:space="0" w:color="auto"/>
              <w:bottom w:val="single" w:sz="4" w:space="0" w:color="auto"/>
            </w:tcBorders>
            <w:vAlign w:val="center"/>
            <w:hideMark/>
            <w:tcPrChange w:id="1890" w:author="Ava" w:date="2020-09-14T12:37:00Z">
              <w:tcPr>
                <w:tcW w:w="0" w:type="auto"/>
                <w:tcBorders>
                  <w:top w:val="single" w:sz="4" w:space="0" w:color="auto"/>
                  <w:bottom w:val="single" w:sz="4" w:space="0" w:color="auto"/>
                </w:tcBorders>
                <w:vAlign w:val="center"/>
                <w:hideMark/>
              </w:tcPr>
            </w:tcPrChange>
          </w:tcPr>
          <w:p w14:paraId="1E97D287" w14:textId="77777777" w:rsidR="0051306F" w:rsidRPr="008D149B" w:rsidRDefault="0051306F">
            <w:pPr>
              <w:spacing w:after="0" w:line="276" w:lineRule="auto"/>
              <w:jc w:val="center"/>
              <w:rPr>
                <w:ins w:id="1891" w:author="Ava" w:date="2020-09-14T12:13:00Z"/>
                <w:rFonts w:ascii="Times New Roman" w:eastAsia="Times New Roman" w:hAnsi="Times New Roman" w:cs="Times New Roman"/>
                <w:sz w:val="24"/>
                <w:szCs w:val="24"/>
              </w:rPr>
              <w:pPrChange w:id="1892" w:author="Ava" w:date="2020-09-14T18:21:00Z">
                <w:pPr>
                  <w:spacing w:after="0" w:line="240" w:lineRule="auto"/>
                  <w:jc w:val="center"/>
                </w:pPr>
              </w:pPrChange>
            </w:pPr>
            <w:ins w:id="1893" w:author="Ava" w:date="2020-09-14T12:13:00Z">
              <w:r w:rsidRPr="008D149B">
                <w:rPr>
                  <w:rFonts w:ascii="Times New Roman" w:eastAsia="Times New Roman" w:hAnsi="Times New Roman" w:cs="Times New Roman"/>
                  <w:sz w:val="24"/>
                  <w:szCs w:val="24"/>
                </w:rPr>
                <w:t>N</w:t>
              </w:r>
            </w:ins>
          </w:p>
        </w:tc>
        <w:tc>
          <w:tcPr>
            <w:tcW w:w="0" w:type="auto"/>
            <w:tcBorders>
              <w:top w:val="single" w:sz="4" w:space="0" w:color="auto"/>
              <w:bottom w:val="single" w:sz="4" w:space="0" w:color="auto"/>
            </w:tcBorders>
            <w:vAlign w:val="center"/>
            <w:hideMark/>
            <w:tcPrChange w:id="1894" w:author="Ava" w:date="2020-09-14T12:37:00Z">
              <w:tcPr>
                <w:tcW w:w="0" w:type="auto"/>
                <w:tcBorders>
                  <w:top w:val="single" w:sz="4" w:space="0" w:color="auto"/>
                  <w:bottom w:val="single" w:sz="4" w:space="0" w:color="auto"/>
                </w:tcBorders>
                <w:vAlign w:val="center"/>
                <w:hideMark/>
              </w:tcPr>
            </w:tcPrChange>
          </w:tcPr>
          <w:p w14:paraId="41743FF0" w14:textId="77777777" w:rsidR="0051306F" w:rsidRPr="008D149B" w:rsidRDefault="0051306F">
            <w:pPr>
              <w:spacing w:after="0" w:line="276" w:lineRule="auto"/>
              <w:jc w:val="center"/>
              <w:rPr>
                <w:ins w:id="1895" w:author="Ava" w:date="2020-09-14T12:13:00Z"/>
                <w:rFonts w:ascii="Times New Roman" w:eastAsia="Times New Roman" w:hAnsi="Times New Roman" w:cs="Times New Roman"/>
                <w:sz w:val="24"/>
                <w:szCs w:val="24"/>
              </w:rPr>
              <w:pPrChange w:id="1896" w:author="Ava" w:date="2020-09-14T18:21:00Z">
                <w:pPr>
                  <w:spacing w:after="0" w:line="240" w:lineRule="auto"/>
                  <w:jc w:val="center"/>
                </w:pPr>
              </w:pPrChange>
            </w:pPr>
            <w:ins w:id="1897" w:author="Ava" w:date="2020-09-14T12:13:00Z">
              <w:r w:rsidRPr="008D149B">
                <w:rPr>
                  <w:rFonts w:ascii="Times New Roman" w:eastAsia="Times New Roman" w:hAnsi="Times New Roman" w:cs="Times New Roman"/>
                  <w:sz w:val="24"/>
                  <w:szCs w:val="24"/>
                </w:rPr>
                <w:t>mean</w:t>
              </w:r>
            </w:ins>
          </w:p>
        </w:tc>
        <w:tc>
          <w:tcPr>
            <w:tcW w:w="0" w:type="auto"/>
            <w:tcBorders>
              <w:top w:val="single" w:sz="4" w:space="0" w:color="auto"/>
              <w:bottom w:val="single" w:sz="4" w:space="0" w:color="auto"/>
            </w:tcBorders>
            <w:vAlign w:val="center"/>
            <w:hideMark/>
            <w:tcPrChange w:id="1898" w:author="Ava" w:date="2020-09-14T12:37:00Z">
              <w:tcPr>
                <w:tcW w:w="0" w:type="auto"/>
                <w:tcBorders>
                  <w:top w:val="single" w:sz="4" w:space="0" w:color="auto"/>
                  <w:bottom w:val="single" w:sz="4" w:space="0" w:color="auto"/>
                </w:tcBorders>
                <w:vAlign w:val="center"/>
                <w:hideMark/>
              </w:tcPr>
            </w:tcPrChange>
          </w:tcPr>
          <w:p w14:paraId="23C5AB30" w14:textId="77777777" w:rsidR="0051306F" w:rsidRPr="008D149B" w:rsidRDefault="0051306F">
            <w:pPr>
              <w:spacing w:after="0" w:line="276" w:lineRule="auto"/>
              <w:jc w:val="center"/>
              <w:rPr>
                <w:ins w:id="1899" w:author="Ava" w:date="2020-09-14T12:13:00Z"/>
                <w:rFonts w:ascii="Times New Roman" w:eastAsia="Times New Roman" w:hAnsi="Times New Roman" w:cs="Times New Roman"/>
                <w:sz w:val="24"/>
                <w:szCs w:val="24"/>
              </w:rPr>
              <w:pPrChange w:id="1900" w:author="Ava" w:date="2020-09-14T18:21:00Z">
                <w:pPr>
                  <w:spacing w:after="0" w:line="240" w:lineRule="auto"/>
                  <w:jc w:val="center"/>
                </w:pPr>
              </w:pPrChange>
            </w:pPr>
            <w:proofErr w:type="spellStart"/>
            <w:ins w:id="1901" w:author="Ava" w:date="2020-09-14T12:13:00Z">
              <w:r w:rsidRPr="008D149B">
                <w:rPr>
                  <w:rFonts w:ascii="Times New Roman" w:eastAsia="Times New Roman" w:hAnsi="Times New Roman" w:cs="Times New Roman"/>
                  <w:sz w:val="24"/>
                  <w:szCs w:val="24"/>
                </w:rPr>
                <w:t>sd</w:t>
              </w:r>
              <w:proofErr w:type="spellEnd"/>
            </w:ins>
          </w:p>
        </w:tc>
        <w:tc>
          <w:tcPr>
            <w:tcW w:w="0" w:type="auto"/>
            <w:tcBorders>
              <w:top w:val="single" w:sz="4" w:space="0" w:color="auto"/>
              <w:bottom w:val="single" w:sz="4" w:space="0" w:color="auto"/>
            </w:tcBorders>
            <w:vAlign w:val="center"/>
            <w:hideMark/>
            <w:tcPrChange w:id="1902" w:author="Ava" w:date="2020-09-14T12:37:00Z">
              <w:tcPr>
                <w:tcW w:w="0" w:type="auto"/>
                <w:tcBorders>
                  <w:top w:val="single" w:sz="4" w:space="0" w:color="auto"/>
                  <w:bottom w:val="single" w:sz="4" w:space="0" w:color="auto"/>
                </w:tcBorders>
                <w:vAlign w:val="center"/>
                <w:hideMark/>
              </w:tcPr>
            </w:tcPrChange>
          </w:tcPr>
          <w:p w14:paraId="71451179" w14:textId="77777777" w:rsidR="0051306F" w:rsidRPr="008D149B" w:rsidRDefault="0051306F">
            <w:pPr>
              <w:spacing w:after="0" w:line="276" w:lineRule="auto"/>
              <w:jc w:val="center"/>
              <w:rPr>
                <w:ins w:id="1903" w:author="Ava" w:date="2020-09-14T12:13:00Z"/>
                <w:rFonts w:ascii="Times New Roman" w:eastAsia="Times New Roman" w:hAnsi="Times New Roman" w:cs="Times New Roman"/>
                <w:sz w:val="24"/>
                <w:szCs w:val="24"/>
              </w:rPr>
              <w:pPrChange w:id="1904" w:author="Ava" w:date="2020-09-14T18:21:00Z">
                <w:pPr>
                  <w:spacing w:after="0" w:line="240" w:lineRule="auto"/>
                  <w:jc w:val="center"/>
                </w:pPr>
              </w:pPrChange>
            </w:pPr>
            <w:ins w:id="1905" w:author="Ava" w:date="2020-09-14T12:13:00Z">
              <w:r w:rsidRPr="008D149B">
                <w:rPr>
                  <w:rFonts w:ascii="Times New Roman" w:eastAsia="Times New Roman" w:hAnsi="Times New Roman" w:cs="Times New Roman"/>
                  <w:sz w:val="24"/>
                  <w:szCs w:val="24"/>
                </w:rPr>
                <w:t>se</w:t>
              </w:r>
            </w:ins>
          </w:p>
        </w:tc>
        <w:tc>
          <w:tcPr>
            <w:tcW w:w="0" w:type="auto"/>
            <w:tcBorders>
              <w:top w:val="single" w:sz="4" w:space="0" w:color="auto"/>
              <w:bottom w:val="single" w:sz="4" w:space="0" w:color="auto"/>
            </w:tcBorders>
            <w:vAlign w:val="center"/>
            <w:hideMark/>
            <w:tcPrChange w:id="1906" w:author="Ava" w:date="2020-09-14T12:37:00Z">
              <w:tcPr>
                <w:tcW w:w="0" w:type="auto"/>
                <w:tcBorders>
                  <w:top w:val="single" w:sz="4" w:space="0" w:color="auto"/>
                  <w:bottom w:val="single" w:sz="4" w:space="0" w:color="auto"/>
                </w:tcBorders>
                <w:vAlign w:val="center"/>
                <w:hideMark/>
              </w:tcPr>
            </w:tcPrChange>
          </w:tcPr>
          <w:p w14:paraId="01BC4247" w14:textId="77777777" w:rsidR="0051306F" w:rsidRPr="008D149B" w:rsidRDefault="0051306F">
            <w:pPr>
              <w:spacing w:after="0" w:line="276" w:lineRule="auto"/>
              <w:jc w:val="center"/>
              <w:rPr>
                <w:ins w:id="1907" w:author="Ava" w:date="2020-09-14T12:13:00Z"/>
                <w:rFonts w:ascii="Times New Roman" w:eastAsia="Times New Roman" w:hAnsi="Times New Roman" w:cs="Times New Roman"/>
                <w:sz w:val="24"/>
                <w:szCs w:val="24"/>
              </w:rPr>
              <w:pPrChange w:id="1908" w:author="Ava" w:date="2020-09-14T18:21:00Z">
                <w:pPr>
                  <w:spacing w:after="0" w:line="240" w:lineRule="auto"/>
                  <w:jc w:val="center"/>
                </w:pPr>
              </w:pPrChange>
            </w:pPr>
            <w:ins w:id="1909" w:author="Ava" w:date="2020-09-14T12:13:00Z">
              <w:r w:rsidRPr="008D149B">
                <w:rPr>
                  <w:rFonts w:ascii="Times New Roman" w:eastAsia="Times New Roman" w:hAnsi="Times New Roman" w:cs="Times New Roman"/>
                  <w:sz w:val="24"/>
                  <w:szCs w:val="24"/>
                </w:rPr>
                <w:t>ci</w:t>
              </w:r>
            </w:ins>
          </w:p>
        </w:tc>
      </w:tr>
      <w:tr w:rsidR="0051306F" w:rsidRPr="008D149B" w14:paraId="23CBA92F" w14:textId="77777777" w:rsidTr="0091650E">
        <w:trPr>
          <w:trHeight w:val="217"/>
          <w:tblCellSpacing w:w="15" w:type="dxa"/>
          <w:ins w:id="1910" w:author="Ava" w:date="2020-09-14T12:13:00Z"/>
          <w:trPrChange w:id="1911" w:author="Ava" w:date="2020-09-14T12:37:00Z">
            <w:trPr>
              <w:trHeight w:val="217"/>
              <w:tblCellSpacing w:w="15" w:type="dxa"/>
              <w:jc w:val="center"/>
            </w:trPr>
          </w:trPrChange>
        </w:trPr>
        <w:tc>
          <w:tcPr>
            <w:tcW w:w="0" w:type="auto"/>
            <w:vAlign w:val="center"/>
            <w:hideMark/>
            <w:tcPrChange w:id="1912" w:author="Ava" w:date="2020-09-14T12:37:00Z">
              <w:tcPr>
                <w:tcW w:w="0" w:type="auto"/>
                <w:vAlign w:val="center"/>
                <w:hideMark/>
              </w:tcPr>
            </w:tcPrChange>
          </w:tcPr>
          <w:p w14:paraId="7E6AB3BE" w14:textId="77777777" w:rsidR="0051306F" w:rsidRPr="008D149B" w:rsidRDefault="0051306F">
            <w:pPr>
              <w:spacing w:after="0" w:line="276" w:lineRule="auto"/>
              <w:rPr>
                <w:ins w:id="1913" w:author="Ava" w:date="2020-09-14T12:13:00Z"/>
                <w:rFonts w:ascii="Times New Roman" w:eastAsia="Times New Roman" w:hAnsi="Times New Roman" w:cs="Times New Roman"/>
                <w:sz w:val="24"/>
                <w:szCs w:val="24"/>
              </w:rPr>
              <w:pPrChange w:id="1914" w:author="Ava" w:date="2020-09-14T18:21:00Z">
                <w:pPr>
                  <w:spacing w:after="0" w:line="240" w:lineRule="auto"/>
                </w:pPr>
              </w:pPrChange>
            </w:pPr>
            <w:ins w:id="1915" w:author="Ava" w:date="2020-09-14T12:13:00Z">
              <w:r w:rsidRPr="008D149B">
                <w:rPr>
                  <w:rFonts w:ascii="Times New Roman" w:eastAsia="Times New Roman" w:hAnsi="Times New Roman" w:cs="Times New Roman"/>
                  <w:sz w:val="24"/>
                  <w:szCs w:val="24"/>
                </w:rPr>
                <w:t>be</w:t>
              </w:r>
            </w:ins>
          </w:p>
        </w:tc>
        <w:tc>
          <w:tcPr>
            <w:tcW w:w="0" w:type="auto"/>
            <w:vAlign w:val="center"/>
            <w:hideMark/>
            <w:tcPrChange w:id="1916" w:author="Ava" w:date="2020-09-14T12:37:00Z">
              <w:tcPr>
                <w:tcW w:w="0" w:type="auto"/>
                <w:vAlign w:val="center"/>
                <w:hideMark/>
              </w:tcPr>
            </w:tcPrChange>
          </w:tcPr>
          <w:p w14:paraId="5E7E6D6B" w14:textId="77777777" w:rsidR="0051306F" w:rsidRPr="008D149B" w:rsidRDefault="0051306F">
            <w:pPr>
              <w:spacing w:after="0" w:line="276" w:lineRule="auto"/>
              <w:jc w:val="center"/>
              <w:rPr>
                <w:ins w:id="1917" w:author="Ava" w:date="2020-09-14T12:13:00Z"/>
                <w:rFonts w:ascii="Times New Roman" w:eastAsia="Times New Roman" w:hAnsi="Times New Roman" w:cs="Times New Roman"/>
                <w:sz w:val="24"/>
                <w:szCs w:val="24"/>
              </w:rPr>
              <w:pPrChange w:id="1918" w:author="Ava" w:date="2020-09-14T18:21:00Z">
                <w:pPr>
                  <w:spacing w:after="0" w:line="240" w:lineRule="auto"/>
                  <w:jc w:val="center"/>
                </w:pPr>
              </w:pPrChange>
            </w:pPr>
            <w:ins w:id="1919" w:author="Ava" w:date="2020-09-14T12:13:00Z">
              <w:r w:rsidRPr="008D149B">
                <w:rPr>
                  <w:rFonts w:ascii="Times New Roman" w:eastAsia="Times New Roman" w:hAnsi="Times New Roman" w:cs="Times New Roman"/>
                  <w:sz w:val="24"/>
                  <w:szCs w:val="24"/>
                </w:rPr>
                <w:t>1,015</w:t>
              </w:r>
            </w:ins>
          </w:p>
        </w:tc>
        <w:tc>
          <w:tcPr>
            <w:tcW w:w="0" w:type="auto"/>
            <w:vAlign w:val="center"/>
            <w:hideMark/>
            <w:tcPrChange w:id="1920" w:author="Ava" w:date="2020-09-14T12:37:00Z">
              <w:tcPr>
                <w:tcW w:w="0" w:type="auto"/>
                <w:vAlign w:val="center"/>
                <w:hideMark/>
              </w:tcPr>
            </w:tcPrChange>
          </w:tcPr>
          <w:p w14:paraId="33388334" w14:textId="77777777" w:rsidR="0051306F" w:rsidRPr="008D149B" w:rsidRDefault="0051306F">
            <w:pPr>
              <w:spacing w:after="0" w:line="276" w:lineRule="auto"/>
              <w:jc w:val="center"/>
              <w:rPr>
                <w:ins w:id="1921" w:author="Ava" w:date="2020-09-14T12:13:00Z"/>
                <w:rFonts w:ascii="Times New Roman" w:eastAsia="Times New Roman" w:hAnsi="Times New Roman" w:cs="Times New Roman"/>
                <w:sz w:val="24"/>
                <w:szCs w:val="24"/>
              </w:rPr>
              <w:pPrChange w:id="1922" w:author="Ava" w:date="2020-09-14T18:21:00Z">
                <w:pPr>
                  <w:spacing w:after="0" w:line="240" w:lineRule="auto"/>
                  <w:jc w:val="center"/>
                </w:pPr>
              </w:pPrChange>
            </w:pPr>
            <w:ins w:id="1923" w:author="Ava" w:date="2020-09-14T12:13:00Z">
              <w:r w:rsidRPr="008D149B">
                <w:rPr>
                  <w:rFonts w:ascii="Times New Roman" w:eastAsia="Times New Roman" w:hAnsi="Times New Roman" w:cs="Times New Roman"/>
                  <w:sz w:val="24"/>
                  <w:szCs w:val="24"/>
                </w:rPr>
                <w:t>0.449</w:t>
              </w:r>
            </w:ins>
          </w:p>
        </w:tc>
        <w:tc>
          <w:tcPr>
            <w:tcW w:w="0" w:type="auto"/>
            <w:vAlign w:val="center"/>
            <w:hideMark/>
            <w:tcPrChange w:id="1924" w:author="Ava" w:date="2020-09-14T12:37:00Z">
              <w:tcPr>
                <w:tcW w:w="0" w:type="auto"/>
                <w:vAlign w:val="center"/>
                <w:hideMark/>
              </w:tcPr>
            </w:tcPrChange>
          </w:tcPr>
          <w:p w14:paraId="1A0E39DC" w14:textId="77777777" w:rsidR="0051306F" w:rsidRPr="008D149B" w:rsidRDefault="0051306F">
            <w:pPr>
              <w:spacing w:after="0" w:line="276" w:lineRule="auto"/>
              <w:jc w:val="center"/>
              <w:rPr>
                <w:ins w:id="1925" w:author="Ava" w:date="2020-09-14T12:13:00Z"/>
                <w:rFonts w:ascii="Times New Roman" w:eastAsia="Times New Roman" w:hAnsi="Times New Roman" w:cs="Times New Roman"/>
                <w:sz w:val="24"/>
                <w:szCs w:val="24"/>
              </w:rPr>
              <w:pPrChange w:id="1926" w:author="Ava" w:date="2020-09-14T18:21:00Z">
                <w:pPr>
                  <w:spacing w:after="0" w:line="240" w:lineRule="auto"/>
                  <w:jc w:val="center"/>
                </w:pPr>
              </w:pPrChange>
            </w:pPr>
            <w:ins w:id="1927" w:author="Ava" w:date="2020-09-14T12:13:00Z">
              <w:r w:rsidRPr="008D149B">
                <w:rPr>
                  <w:rFonts w:ascii="Times New Roman" w:eastAsia="Times New Roman" w:hAnsi="Times New Roman" w:cs="Times New Roman"/>
                  <w:sz w:val="24"/>
                  <w:szCs w:val="24"/>
                </w:rPr>
                <w:t>0.498</w:t>
              </w:r>
            </w:ins>
          </w:p>
        </w:tc>
        <w:tc>
          <w:tcPr>
            <w:tcW w:w="0" w:type="auto"/>
            <w:vAlign w:val="center"/>
            <w:hideMark/>
            <w:tcPrChange w:id="1928" w:author="Ava" w:date="2020-09-14T12:37:00Z">
              <w:tcPr>
                <w:tcW w:w="0" w:type="auto"/>
                <w:vAlign w:val="center"/>
                <w:hideMark/>
              </w:tcPr>
            </w:tcPrChange>
          </w:tcPr>
          <w:p w14:paraId="2ECE69D7" w14:textId="77777777" w:rsidR="0051306F" w:rsidRPr="008D149B" w:rsidRDefault="0051306F">
            <w:pPr>
              <w:spacing w:after="0" w:line="276" w:lineRule="auto"/>
              <w:jc w:val="center"/>
              <w:rPr>
                <w:ins w:id="1929" w:author="Ava" w:date="2020-09-14T12:13:00Z"/>
                <w:rFonts w:ascii="Times New Roman" w:eastAsia="Times New Roman" w:hAnsi="Times New Roman" w:cs="Times New Roman"/>
                <w:sz w:val="24"/>
                <w:szCs w:val="24"/>
              </w:rPr>
              <w:pPrChange w:id="1930" w:author="Ava" w:date="2020-09-14T18:21:00Z">
                <w:pPr>
                  <w:spacing w:after="0" w:line="240" w:lineRule="auto"/>
                  <w:jc w:val="center"/>
                </w:pPr>
              </w:pPrChange>
            </w:pPr>
            <w:ins w:id="1931" w:author="Ava" w:date="2020-09-14T12:13:00Z">
              <w:r w:rsidRPr="008D149B">
                <w:rPr>
                  <w:rFonts w:ascii="Times New Roman" w:eastAsia="Times New Roman" w:hAnsi="Times New Roman" w:cs="Times New Roman"/>
                  <w:sz w:val="24"/>
                  <w:szCs w:val="24"/>
                </w:rPr>
                <w:t>0.016</w:t>
              </w:r>
            </w:ins>
          </w:p>
        </w:tc>
        <w:tc>
          <w:tcPr>
            <w:tcW w:w="0" w:type="auto"/>
            <w:vAlign w:val="center"/>
            <w:hideMark/>
            <w:tcPrChange w:id="1932" w:author="Ava" w:date="2020-09-14T12:37:00Z">
              <w:tcPr>
                <w:tcW w:w="0" w:type="auto"/>
                <w:vAlign w:val="center"/>
                <w:hideMark/>
              </w:tcPr>
            </w:tcPrChange>
          </w:tcPr>
          <w:p w14:paraId="3FBF2A6F" w14:textId="77777777" w:rsidR="0051306F" w:rsidRPr="008D149B" w:rsidRDefault="0051306F">
            <w:pPr>
              <w:spacing w:after="0" w:line="276" w:lineRule="auto"/>
              <w:jc w:val="center"/>
              <w:rPr>
                <w:ins w:id="1933" w:author="Ava" w:date="2020-09-14T12:13:00Z"/>
                <w:rFonts w:ascii="Times New Roman" w:eastAsia="Times New Roman" w:hAnsi="Times New Roman" w:cs="Times New Roman"/>
                <w:sz w:val="24"/>
                <w:szCs w:val="24"/>
              </w:rPr>
              <w:pPrChange w:id="1934" w:author="Ava" w:date="2020-09-14T18:21:00Z">
                <w:pPr>
                  <w:spacing w:after="0" w:line="240" w:lineRule="auto"/>
                  <w:jc w:val="center"/>
                </w:pPr>
              </w:pPrChange>
            </w:pPr>
            <w:ins w:id="1935" w:author="Ava" w:date="2020-09-14T12:13:00Z">
              <w:r w:rsidRPr="008D149B">
                <w:rPr>
                  <w:rFonts w:ascii="Times New Roman" w:eastAsia="Times New Roman" w:hAnsi="Times New Roman" w:cs="Times New Roman"/>
                  <w:sz w:val="24"/>
                  <w:szCs w:val="24"/>
                </w:rPr>
                <w:t>0.031</w:t>
              </w:r>
            </w:ins>
          </w:p>
        </w:tc>
      </w:tr>
      <w:tr w:rsidR="0051306F" w:rsidRPr="008D149B" w14:paraId="5F309A61" w14:textId="77777777" w:rsidTr="0091650E">
        <w:trPr>
          <w:trHeight w:val="206"/>
          <w:tblCellSpacing w:w="15" w:type="dxa"/>
          <w:ins w:id="1936" w:author="Ava" w:date="2020-09-14T12:13:00Z"/>
          <w:trPrChange w:id="1937" w:author="Ava" w:date="2020-09-14T12:37:00Z">
            <w:trPr>
              <w:trHeight w:val="206"/>
              <w:tblCellSpacing w:w="15" w:type="dxa"/>
              <w:jc w:val="center"/>
            </w:trPr>
          </w:trPrChange>
        </w:trPr>
        <w:tc>
          <w:tcPr>
            <w:tcW w:w="0" w:type="auto"/>
            <w:vAlign w:val="center"/>
            <w:hideMark/>
            <w:tcPrChange w:id="1938" w:author="Ava" w:date="2020-09-14T12:37:00Z">
              <w:tcPr>
                <w:tcW w:w="0" w:type="auto"/>
                <w:vAlign w:val="center"/>
                <w:hideMark/>
              </w:tcPr>
            </w:tcPrChange>
          </w:tcPr>
          <w:p w14:paraId="57264724" w14:textId="77777777" w:rsidR="0051306F" w:rsidRPr="008D149B" w:rsidRDefault="0051306F">
            <w:pPr>
              <w:spacing w:after="0" w:line="276" w:lineRule="auto"/>
              <w:rPr>
                <w:ins w:id="1939" w:author="Ava" w:date="2020-09-14T12:13:00Z"/>
                <w:rFonts w:ascii="Times New Roman" w:eastAsia="Times New Roman" w:hAnsi="Times New Roman" w:cs="Times New Roman"/>
                <w:sz w:val="24"/>
                <w:szCs w:val="24"/>
              </w:rPr>
              <w:pPrChange w:id="1940" w:author="Ava" w:date="2020-09-14T18:21:00Z">
                <w:pPr>
                  <w:spacing w:after="0" w:line="240" w:lineRule="auto"/>
                </w:pPr>
              </w:pPrChange>
            </w:pPr>
            <w:ins w:id="1941" w:author="Ava" w:date="2020-09-14T12:13:00Z">
              <w:r w:rsidRPr="008D149B">
                <w:rPr>
                  <w:rFonts w:ascii="Times New Roman" w:eastAsia="Times New Roman" w:hAnsi="Times New Roman" w:cs="Times New Roman"/>
                  <w:sz w:val="24"/>
                  <w:szCs w:val="24"/>
                </w:rPr>
                <w:t>di</w:t>
              </w:r>
            </w:ins>
          </w:p>
        </w:tc>
        <w:tc>
          <w:tcPr>
            <w:tcW w:w="0" w:type="auto"/>
            <w:vAlign w:val="center"/>
            <w:hideMark/>
            <w:tcPrChange w:id="1942" w:author="Ava" w:date="2020-09-14T12:37:00Z">
              <w:tcPr>
                <w:tcW w:w="0" w:type="auto"/>
                <w:vAlign w:val="center"/>
                <w:hideMark/>
              </w:tcPr>
            </w:tcPrChange>
          </w:tcPr>
          <w:p w14:paraId="72840C76" w14:textId="77777777" w:rsidR="0051306F" w:rsidRPr="008D149B" w:rsidRDefault="0051306F">
            <w:pPr>
              <w:spacing w:after="0" w:line="276" w:lineRule="auto"/>
              <w:jc w:val="center"/>
              <w:rPr>
                <w:ins w:id="1943" w:author="Ava" w:date="2020-09-14T12:13:00Z"/>
                <w:rFonts w:ascii="Times New Roman" w:eastAsia="Times New Roman" w:hAnsi="Times New Roman" w:cs="Times New Roman"/>
                <w:sz w:val="24"/>
                <w:szCs w:val="24"/>
              </w:rPr>
              <w:pPrChange w:id="1944" w:author="Ava" w:date="2020-09-14T18:21:00Z">
                <w:pPr>
                  <w:spacing w:after="0" w:line="240" w:lineRule="auto"/>
                  <w:jc w:val="center"/>
                </w:pPr>
              </w:pPrChange>
            </w:pPr>
            <w:ins w:id="1945" w:author="Ava" w:date="2020-09-14T12:13:00Z">
              <w:r w:rsidRPr="008D149B">
                <w:rPr>
                  <w:rFonts w:ascii="Times New Roman" w:eastAsia="Times New Roman" w:hAnsi="Times New Roman" w:cs="Times New Roman"/>
                  <w:sz w:val="24"/>
                  <w:szCs w:val="24"/>
                </w:rPr>
                <w:t>1,154</w:t>
              </w:r>
            </w:ins>
          </w:p>
        </w:tc>
        <w:tc>
          <w:tcPr>
            <w:tcW w:w="0" w:type="auto"/>
            <w:vAlign w:val="center"/>
            <w:hideMark/>
            <w:tcPrChange w:id="1946" w:author="Ava" w:date="2020-09-14T12:37:00Z">
              <w:tcPr>
                <w:tcW w:w="0" w:type="auto"/>
                <w:vAlign w:val="center"/>
                <w:hideMark/>
              </w:tcPr>
            </w:tcPrChange>
          </w:tcPr>
          <w:p w14:paraId="4EDF09A5" w14:textId="77777777" w:rsidR="0051306F" w:rsidRPr="008D149B" w:rsidRDefault="0051306F">
            <w:pPr>
              <w:spacing w:after="0" w:line="276" w:lineRule="auto"/>
              <w:jc w:val="center"/>
              <w:rPr>
                <w:ins w:id="1947" w:author="Ava" w:date="2020-09-14T12:13:00Z"/>
                <w:rFonts w:ascii="Times New Roman" w:eastAsia="Times New Roman" w:hAnsi="Times New Roman" w:cs="Times New Roman"/>
                <w:sz w:val="24"/>
                <w:szCs w:val="24"/>
              </w:rPr>
              <w:pPrChange w:id="1948" w:author="Ava" w:date="2020-09-14T18:21:00Z">
                <w:pPr>
                  <w:spacing w:after="0" w:line="240" w:lineRule="auto"/>
                  <w:jc w:val="center"/>
                </w:pPr>
              </w:pPrChange>
            </w:pPr>
            <w:ins w:id="1949" w:author="Ava" w:date="2020-09-14T12:13:00Z">
              <w:r w:rsidRPr="008D149B">
                <w:rPr>
                  <w:rFonts w:ascii="Times New Roman" w:eastAsia="Times New Roman" w:hAnsi="Times New Roman" w:cs="Times New Roman"/>
                  <w:sz w:val="24"/>
                  <w:szCs w:val="24"/>
                </w:rPr>
                <w:t>0.824</w:t>
              </w:r>
            </w:ins>
          </w:p>
        </w:tc>
        <w:tc>
          <w:tcPr>
            <w:tcW w:w="0" w:type="auto"/>
            <w:vAlign w:val="center"/>
            <w:hideMark/>
            <w:tcPrChange w:id="1950" w:author="Ava" w:date="2020-09-14T12:37:00Z">
              <w:tcPr>
                <w:tcW w:w="0" w:type="auto"/>
                <w:vAlign w:val="center"/>
                <w:hideMark/>
              </w:tcPr>
            </w:tcPrChange>
          </w:tcPr>
          <w:p w14:paraId="5D81E5AB" w14:textId="77777777" w:rsidR="0051306F" w:rsidRPr="008D149B" w:rsidRDefault="0051306F">
            <w:pPr>
              <w:spacing w:after="0" w:line="276" w:lineRule="auto"/>
              <w:jc w:val="center"/>
              <w:rPr>
                <w:ins w:id="1951" w:author="Ava" w:date="2020-09-14T12:13:00Z"/>
                <w:rFonts w:ascii="Times New Roman" w:eastAsia="Times New Roman" w:hAnsi="Times New Roman" w:cs="Times New Roman"/>
                <w:sz w:val="24"/>
                <w:szCs w:val="24"/>
              </w:rPr>
              <w:pPrChange w:id="1952" w:author="Ava" w:date="2020-09-14T18:21:00Z">
                <w:pPr>
                  <w:spacing w:after="0" w:line="240" w:lineRule="auto"/>
                  <w:jc w:val="center"/>
                </w:pPr>
              </w:pPrChange>
            </w:pPr>
            <w:ins w:id="1953" w:author="Ava" w:date="2020-09-14T12:13:00Z">
              <w:r w:rsidRPr="008D149B">
                <w:rPr>
                  <w:rFonts w:ascii="Times New Roman" w:eastAsia="Times New Roman" w:hAnsi="Times New Roman" w:cs="Times New Roman"/>
                  <w:sz w:val="24"/>
                  <w:szCs w:val="24"/>
                </w:rPr>
                <w:t>0.381</w:t>
              </w:r>
            </w:ins>
          </w:p>
        </w:tc>
        <w:tc>
          <w:tcPr>
            <w:tcW w:w="0" w:type="auto"/>
            <w:vAlign w:val="center"/>
            <w:hideMark/>
            <w:tcPrChange w:id="1954" w:author="Ava" w:date="2020-09-14T12:37:00Z">
              <w:tcPr>
                <w:tcW w:w="0" w:type="auto"/>
                <w:vAlign w:val="center"/>
                <w:hideMark/>
              </w:tcPr>
            </w:tcPrChange>
          </w:tcPr>
          <w:p w14:paraId="5B54AC15" w14:textId="77777777" w:rsidR="0051306F" w:rsidRPr="008D149B" w:rsidRDefault="0051306F">
            <w:pPr>
              <w:spacing w:after="0" w:line="276" w:lineRule="auto"/>
              <w:jc w:val="center"/>
              <w:rPr>
                <w:ins w:id="1955" w:author="Ava" w:date="2020-09-14T12:13:00Z"/>
                <w:rFonts w:ascii="Times New Roman" w:eastAsia="Times New Roman" w:hAnsi="Times New Roman" w:cs="Times New Roman"/>
                <w:sz w:val="24"/>
                <w:szCs w:val="24"/>
              </w:rPr>
              <w:pPrChange w:id="1956" w:author="Ava" w:date="2020-09-14T18:21:00Z">
                <w:pPr>
                  <w:spacing w:after="0" w:line="240" w:lineRule="auto"/>
                  <w:jc w:val="center"/>
                </w:pPr>
              </w:pPrChange>
            </w:pPr>
            <w:ins w:id="1957" w:author="Ava" w:date="2020-09-14T12:13:00Z">
              <w:r w:rsidRPr="008D149B">
                <w:rPr>
                  <w:rFonts w:ascii="Times New Roman" w:eastAsia="Times New Roman" w:hAnsi="Times New Roman" w:cs="Times New Roman"/>
                  <w:sz w:val="24"/>
                  <w:szCs w:val="24"/>
                </w:rPr>
                <w:t>0.011</w:t>
              </w:r>
            </w:ins>
          </w:p>
        </w:tc>
        <w:tc>
          <w:tcPr>
            <w:tcW w:w="0" w:type="auto"/>
            <w:vAlign w:val="center"/>
            <w:hideMark/>
            <w:tcPrChange w:id="1958" w:author="Ava" w:date="2020-09-14T12:37:00Z">
              <w:tcPr>
                <w:tcW w:w="0" w:type="auto"/>
                <w:vAlign w:val="center"/>
                <w:hideMark/>
              </w:tcPr>
            </w:tcPrChange>
          </w:tcPr>
          <w:p w14:paraId="5A5A8F19" w14:textId="77777777" w:rsidR="0051306F" w:rsidRPr="008D149B" w:rsidRDefault="0051306F">
            <w:pPr>
              <w:spacing w:after="0" w:line="276" w:lineRule="auto"/>
              <w:jc w:val="center"/>
              <w:rPr>
                <w:ins w:id="1959" w:author="Ava" w:date="2020-09-14T12:13:00Z"/>
                <w:rFonts w:ascii="Times New Roman" w:eastAsia="Times New Roman" w:hAnsi="Times New Roman" w:cs="Times New Roman"/>
                <w:sz w:val="24"/>
                <w:szCs w:val="24"/>
              </w:rPr>
              <w:pPrChange w:id="1960" w:author="Ava" w:date="2020-09-14T18:21:00Z">
                <w:pPr>
                  <w:spacing w:after="0" w:line="240" w:lineRule="auto"/>
                  <w:jc w:val="center"/>
                </w:pPr>
              </w:pPrChange>
            </w:pPr>
            <w:ins w:id="1961" w:author="Ava" w:date="2020-09-14T12:13:00Z">
              <w:r w:rsidRPr="008D149B">
                <w:rPr>
                  <w:rFonts w:ascii="Times New Roman" w:eastAsia="Times New Roman" w:hAnsi="Times New Roman" w:cs="Times New Roman"/>
                  <w:sz w:val="24"/>
                  <w:szCs w:val="24"/>
                </w:rPr>
                <w:t>0.022</w:t>
              </w:r>
            </w:ins>
          </w:p>
        </w:tc>
      </w:tr>
      <w:tr w:rsidR="0051306F" w:rsidRPr="008D149B" w14:paraId="7CEDB9CB" w14:textId="77777777" w:rsidTr="0091650E">
        <w:trPr>
          <w:trHeight w:val="206"/>
          <w:tblCellSpacing w:w="15" w:type="dxa"/>
          <w:ins w:id="1962" w:author="Ava" w:date="2020-09-14T12:13:00Z"/>
          <w:trPrChange w:id="1963" w:author="Ava" w:date="2020-09-14T12:37:00Z">
            <w:trPr>
              <w:trHeight w:val="206"/>
              <w:tblCellSpacing w:w="15" w:type="dxa"/>
              <w:jc w:val="center"/>
            </w:trPr>
          </w:trPrChange>
        </w:trPr>
        <w:tc>
          <w:tcPr>
            <w:tcW w:w="0" w:type="auto"/>
            <w:vAlign w:val="center"/>
            <w:hideMark/>
            <w:tcPrChange w:id="1964" w:author="Ava" w:date="2020-09-14T12:37:00Z">
              <w:tcPr>
                <w:tcW w:w="0" w:type="auto"/>
                <w:vAlign w:val="center"/>
                <w:hideMark/>
              </w:tcPr>
            </w:tcPrChange>
          </w:tcPr>
          <w:p w14:paraId="669F7572" w14:textId="77777777" w:rsidR="0051306F" w:rsidRPr="008D149B" w:rsidRDefault="0051306F">
            <w:pPr>
              <w:spacing w:after="0" w:line="276" w:lineRule="auto"/>
              <w:rPr>
                <w:ins w:id="1965" w:author="Ava" w:date="2020-09-14T12:13:00Z"/>
                <w:rFonts w:ascii="Times New Roman" w:eastAsia="Times New Roman" w:hAnsi="Times New Roman" w:cs="Times New Roman"/>
                <w:sz w:val="24"/>
                <w:szCs w:val="24"/>
              </w:rPr>
              <w:pPrChange w:id="1966" w:author="Ava" w:date="2020-09-14T18:21:00Z">
                <w:pPr>
                  <w:spacing w:after="0" w:line="240" w:lineRule="auto"/>
                </w:pPr>
              </w:pPrChange>
            </w:pPr>
            <w:proofErr w:type="spellStart"/>
            <w:ins w:id="1967" w:author="Ava" w:date="2020-09-14T12:13:00Z">
              <w:r w:rsidRPr="008D149B">
                <w:rPr>
                  <w:rFonts w:ascii="Times New Roman" w:eastAsia="Times New Roman" w:hAnsi="Times New Roman" w:cs="Times New Roman"/>
                  <w:sz w:val="24"/>
                  <w:szCs w:val="24"/>
                </w:rPr>
                <w:t>ga</w:t>
              </w:r>
              <w:proofErr w:type="spellEnd"/>
            </w:ins>
          </w:p>
        </w:tc>
        <w:tc>
          <w:tcPr>
            <w:tcW w:w="0" w:type="auto"/>
            <w:vAlign w:val="center"/>
            <w:hideMark/>
            <w:tcPrChange w:id="1968" w:author="Ava" w:date="2020-09-14T12:37:00Z">
              <w:tcPr>
                <w:tcW w:w="0" w:type="auto"/>
                <w:vAlign w:val="center"/>
                <w:hideMark/>
              </w:tcPr>
            </w:tcPrChange>
          </w:tcPr>
          <w:p w14:paraId="0E697A12" w14:textId="77777777" w:rsidR="0051306F" w:rsidRPr="008D149B" w:rsidRDefault="0051306F">
            <w:pPr>
              <w:spacing w:after="0" w:line="276" w:lineRule="auto"/>
              <w:jc w:val="center"/>
              <w:rPr>
                <w:ins w:id="1969" w:author="Ava" w:date="2020-09-14T12:13:00Z"/>
                <w:rFonts w:ascii="Times New Roman" w:eastAsia="Times New Roman" w:hAnsi="Times New Roman" w:cs="Times New Roman"/>
                <w:sz w:val="24"/>
                <w:szCs w:val="24"/>
              </w:rPr>
              <w:pPrChange w:id="1970" w:author="Ava" w:date="2020-09-14T18:21:00Z">
                <w:pPr>
                  <w:spacing w:after="0" w:line="240" w:lineRule="auto"/>
                  <w:jc w:val="center"/>
                </w:pPr>
              </w:pPrChange>
            </w:pPr>
            <w:ins w:id="1971" w:author="Ava" w:date="2020-09-14T12:13:00Z">
              <w:r w:rsidRPr="008D149B">
                <w:rPr>
                  <w:rFonts w:ascii="Times New Roman" w:eastAsia="Times New Roman" w:hAnsi="Times New Roman" w:cs="Times New Roman"/>
                  <w:sz w:val="24"/>
                  <w:szCs w:val="24"/>
                </w:rPr>
                <w:t>1,149</w:t>
              </w:r>
            </w:ins>
          </w:p>
        </w:tc>
        <w:tc>
          <w:tcPr>
            <w:tcW w:w="0" w:type="auto"/>
            <w:vAlign w:val="center"/>
            <w:hideMark/>
            <w:tcPrChange w:id="1972" w:author="Ava" w:date="2020-09-14T12:37:00Z">
              <w:tcPr>
                <w:tcW w:w="0" w:type="auto"/>
                <w:vAlign w:val="center"/>
                <w:hideMark/>
              </w:tcPr>
            </w:tcPrChange>
          </w:tcPr>
          <w:p w14:paraId="7F7CCE57" w14:textId="77777777" w:rsidR="0051306F" w:rsidRPr="008D149B" w:rsidRDefault="0051306F">
            <w:pPr>
              <w:spacing w:after="0" w:line="276" w:lineRule="auto"/>
              <w:jc w:val="center"/>
              <w:rPr>
                <w:ins w:id="1973" w:author="Ava" w:date="2020-09-14T12:13:00Z"/>
                <w:rFonts w:ascii="Times New Roman" w:eastAsia="Times New Roman" w:hAnsi="Times New Roman" w:cs="Times New Roman"/>
                <w:sz w:val="24"/>
                <w:szCs w:val="24"/>
              </w:rPr>
              <w:pPrChange w:id="1974" w:author="Ava" w:date="2020-09-14T18:21:00Z">
                <w:pPr>
                  <w:spacing w:after="0" w:line="240" w:lineRule="auto"/>
                  <w:jc w:val="center"/>
                </w:pPr>
              </w:pPrChange>
            </w:pPr>
            <w:ins w:id="1975" w:author="Ava" w:date="2020-09-14T12:13:00Z">
              <w:r w:rsidRPr="008D149B">
                <w:rPr>
                  <w:rFonts w:ascii="Times New Roman" w:eastAsia="Times New Roman" w:hAnsi="Times New Roman" w:cs="Times New Roman"/>
                  <w:sz w:val="24"/>
                  <w:szCs w:val="24"/>
                </w:rPr>
                <w:t>0.727</w:t>
              </w:r>
            </w:ins>
          </w:p>
        </w:tc>
        <w:tc>
          <w:tcPr>
            <w:tcW w:w="0" w:type="auto"/>
            <w:vAlign w:val="center"/>
            <w:hideMark/>
            <w:tcPrChange w:id="1976" w:author="Ava" w:date="2020-09-14T12:37:00Z">
              <w:tcPr>
                <w:tcW w:w="0" w:type="auto"/>
                <w:vAlign w:val="center"/>
                <w:hideMark/>
              </w:tcPr>
            </w:tcPrChange>
          </w:tcPr>
          <w:p w14:paraId="7204DC95" w14:textId="77777777" w:rsidR="0051306F" w:rsidRPr="008D149B" w:rsidRDefault="0051306F">
            <w:pPr>
              <w:spacing w:after="0" w:line="276" w:lineRule="auto"/>
              <w:jc w:val="center"/>
              <w:rPr>
                <w:ins w:id="1977" w:author="Ava" w:date="2020-09-14T12:13:00Z"/>
                <w:rFonts w:ascii="Times New Roman" w:eastAsia="Times New Roman" w:hAnsi="Times New Roman" w:cs="Times New Roman"/>
                <w:sz w:val="24"/>
                <w:szCs w:val="24"/>
              </w:rPr>
              <w:pPrChange w:id="1978" w:author="Ava" w:date="2020-09-14T18:21:00Z">
                <w:pPr>
                  <w:spacing w:after="0" w:line="240" w:lineRule="auto"/>
                  <w:jc w:val="center"/>
                </w:pPr>
              </w:pPrChange>
            </w:pPr>
            <w:ins w:id="1979" w:author="Ava" w:date="2020-09-14T12:13:00Z">
              <w:r w:rsidRPr="008D149B">
                <w:rPr>
                  <w:rFonts w:ascii="Times New Roman" w:eastAsia="Times New Roman" w:hAnsi="Times New Roman" w:cs="Times New Roman"/>
                  <w:sz w:val="24"/>
                  <w:szCs w:val="24"/>
                </w:rPr>
                <w:t>0.446</w:t>
              </w:r>
            </w:ins>
          </w:p>
        </w:tc>
        <w:tc>
          <w:tcPr>
            <w:tcW w:w="0" w:type="auto"/>
            <w:vAlign w:val="center"/>
            <w:hideMark/>
            <w:tcPrChange w:id="1980" w:author="Ava" w:date="2020-09-14T12:37:00Z">
              <w:tcPr>
                <w:tcW w:w="0" w:type="auto"/>
                <w:vAlign w:val="center"/>
                <w:hideMark/>
              </w:tcPr>
            </w:tcPrChange>
          </w:tcPr>
          <w:p w14:paraId="3F8F3F6F" w14:textId="77777777" w:rsidR="0051306F" w:rsidRPr="008D149B" w:rsidRDefault="0051306F">
            <w:pPr>
              <w:spacing w:after="0" w:line="276" w:lineRule="auto"/>
              <w:jc w:val="center"/>
              <w:rPr>
                <w:ins w:id="1981" w:author="Ava" w:date="2020-09-14T12:13:00Z"/>
                <w:rFonts w:ascii="Times New Roman" w:eastAsia="Times New Roman" w:hAnsi="Times New Roman" w:cs="Times New Roman"/>
                <w:sz w:val="24"/>
                <w:szCs w:val="24"/>
              </w:rPr>
              <w:pPrChange w:id="1982" w:author="Ava" w:date="2020-09-14T18:21:00Z">
                <w:pPr>
                  <w:spacing w:after="0" w:line="240" w:lineRule="auto"/>
                  <w:jc w:val="center"/>
                </w:pPr>
              </w:pPrChange>
            </w:pPr>
            <w:ins w:id="1983" w:author="Ava" w:date="2020-09-14T12:13:00Z">
              <w:r w:rsidRPr="008D149B">
                <w:rPr>
                  <w:rFonts w:ascii="Times New Roman" w:eastAsia="Times New Roman" w:hAnsi="Times New Roman" w:cs="Times New Roman"/>
                  <w:sz w:val="24"/>
                  <w:szCs w:val="24"/>
                </w:rPr>
                <w:t>0.013</w:t>
              </w:r>
            </w:ins>
          </w:p>
        </w:tc>
        <w:tc>
          <w:tcPr>
            <w:tcW w:w="0" w:type="auto"/>
            <w:vAlign w:val="center"/>
            <w:hideMark/>
            <w:tcPrChange w:id="1984" w:author="Ava" w:date="2020-09-14T12:37:00Z">
              <w:tcPr>
                <w:tcW w:w="0" w:type="auto"/>
                <w:vAlign w:val="center"/>
                <w:hideMark/>
              </w:tcPr>
            </w:tcPrChange>
          </w:tcPr>
          <w:p w14:paraId="7581502D" w14:textId="77777777" w:rsidR="0051306F" w:rsidRPr="008D149B" w:rsidRDefault="0051306F">
            <w:pPr>
              <w:spacing w:after="0" w:line="276" w:lineRule="auto"/>
              <w:jc w:val="center"/>
              <w:rPr>
                <w:ins w:id="1985" w:author="Ava" w:date="2020-09-14T12:13:00Z"/>
                <w:rFonts w:ascii="Times New Roman" w:eastAsia="Times New Roman" w:hAnsi="Times New Roman" w:cs="Times New Roman"/>
                <w:sz w:val="24"/>
                <w:szCs w:val="24"/>
              </w:rPr>
              <w:pPrChange w:id="1986" w:author="Ava" w:date="2020-09-14T18:21:00Z">
                <w:pPr>
                  <w:spacing w:after="0" w:line="240" w:lineRule="auto"/>
                  <w:jc w:val="center"/>
                </w:pPr>
              </w:pPrChange>
            </w:pPr>
            <w:ins w:id="1987" w:author="Ava" w:date="2020-09-14T12:13:00Z">
              <w:r w:rsidRPr="008D149B">
                <w:rPr>
                  <w:rFonts w:ascii="Times New Roman" w:eastAsia="Times New Roman" w:hAnsi="Times New Roman" w:cs="Times New Roman"/>
                  <w:sz w:val="24"/>
                  <w:szCs w:val="24"/>
                </w:rPr>
                <w:t>0.026</w:t>
              </w:r>
            </w:ins>
          </w:p>
        </w:tc>
      </w:tr>
      <w:tr w:rsidR="0051306F" w:rsidRPr="008D149B" w14:paraId="5E49497D" w14:textId="77777777" w:rsidTr="0091650E">
        <w:trPr>
          <w:trHeight w:val="217"/>
          <w:tblCellSpacing w:w="15" w:type="dxa"/>
          <w:ins w:id="1988" w:author="Ava" w:date="2020-09-14T12:13:00Z"/>
          <w:trPrChange w:id="1989" w:author="Ava" w:date="2020-09-14T12:37:00Z">
            <w:trPr>
              <w:trHeight w:val="217"/>
              <w:tblCellSpacing w:w="15" w:type="dxa"/>
              <w:jc w:val="center"/>
            </w:trPr>
          </w:trPrChange>
        </w:trPr>
        <w:tc>
          <w:tcPr>
            <w:tcW w:w="0" w:type="auto"/>
            <w:vAlign w:val="center"/>
            <w:hideMark/>
            <w:tcPrChange w:id="1990" w:author="Ava" w:date="2020-09-14T12:37:00Z">
              <w:tcPr>
                <w:tcW w:w="0" w:type="auto"/>
                <w:vAlign w:val="center"/>
                <w:hideMark/>
              </w:tcPr>
            </w:tcPrChange>
          </w:tcPr>
          <w:p w14:paraId="46FD8CDE" w14:textId="77777777" w:rsidR="0051306F" w:rsidRPr="008D149B" w:rsidRDefault="0051306F">
            <w:pPr>
              <w:spacing w:after="0" w:line="276" w:lineRule="auto"/>
              <w:rPr>
                <w:ins w:id="1991" w:author="Ava" w:date="2020-09-14T12:13:00Z"/>
                <w:rFonts w:ascii="Times New Roman" w:eastAsia="Times New Roman" w:hAnsi="Times New Roman" w:cs="Times New Roman"/>
                <w:sz w:val="24"/>
                <w:szCs w:val="24"/>
              </w:rPr>
              <w:pPrChange w:id="1992" w:author="Ava" w:date="2020-09-14T18:21:00Z">
                <w:pPr>
                  <w:spacing w:after="0" w:line="240" w:lineRule="auto"/>
                </w:pPr>
              </w:pPrChange>
            </w:pPr>
            <w:proofErr w:type="spellStart"/>
            <w:ins w:id="1993" w:author="Ava" w:date="2020-09-14T12:13:00Z">
              <w:r w:rsidRPr="008D149B">
                <w:rPr>
                  <w:rFonts w:ascii="Times New Roman" w:eastAsia="Times New Roman" w:hAnsi="Times New Roman" w:cs="Times New Roman"/>
                  <w:sz w:val="24"/>
                  <w:szCs w:val="24"/>
                </w:rPr>
                <w:t>ki</w:t>
              </w:r>
              <w:proofErr w:type="spellEnd"/>
            </w:ins>
          </w:p>
        </w:tc>
        <w:tc>
          <w:tcPr>
            <w:tcW w:w="0" w:type="auto"/>
            <w:vAlign w:val="center"/>
            <w:hideMark/>
            <w:tcPrChange w:id="1994" w:author="Ava" w:date="2020-09-14T12:37:00Z">
              <w:tcPr>
                <w:tcW w:w="0" w:type="auto"/>
                <w:vAlign w:val="center"/>
                <w:hideMark/>
              </w:tcPr>
            </w:tcPrChange>
          </w:tcPr>
          <w:p w14:paraId="0811FEB0" w14:textId="77777777" w:rsidR="0051306F" w:rsidRPr="008D149B" w:rsidRDefault="0051306F">
            <w:pPr>
              <w:spacing w:after="0" w:line="276" w:lineRule="auto"/>
              <w:jc w:val="center"/>
              <w:rPr>
                <w:ins w:id="1995" w:author="Ava" w:date="2020-09-14T12:13:00Z"/>
                <w:rFonts w:ascii="Times New Roman" w:eastAsia="Times New Roman" w:hAnsi="Times New Roman" w:cs="Times New Roman"/>
                <w:sz w:val="24"/>
                <w:szCs w:val="24"/>
              </w:rPr>
              <w:pPrChange w:id="1996" w:author="Ava" w:date="2020-09-14T18:21:00Z">
                <w:pPr>
                  <w:spacing w:after="0" w:line="240" w:lineRule="auto"/>
                  <w:jc w:val="center"/>
                </w:pPr>
              </w:pPrChange>
            </w:pPr>
            <w:ins w:id="1997" w:author="Ava" w:date="2020-09-14T12:13:00Z">
              <w:r w:rsidRPr="008D149B">
                <w:rPr>
                  <w:rFonts w:ascii="Times New Roman" w:eastAsia="Times New Roman" w:hAnsi="Times New Roman" w:cs="Times New Roman"/>
                  <w:sz w:val="24"/>
                  <w:szCs w:val="24"/>
                </w:rPr>
                <w:t>1,150</w:t>
              </w:r>
            </w:ins>
          </w:p>
        </w:tc>
        <w:tc>
          <w:tcPr>
            <w:tcW w:w="0" w:type="auto"/>
            <w:vAlign w:val="center"/>
            <w:hideMark/>
            <w:tcPrChange w:id="1998" w:author="Ava" w:date="2020-09-14T12:37:00Z">
              <w:tcPr>
                <w:tcW w:w="0" w:type="auto"/>
                <w:vAlign w:val="center"/>
                <w:hideMark/>
              </w:tcPr>
            </w:tcPrChange>
          </w:tcPr>
          <w:p w14:paraId="356457D7" w14:textId="77777777" w:rsidR="0051306F" w:rsidRPr="008D149B" w:rsidRDefault="0051306F">
            <w:pPr>
              <w:spacing w:after="0" w:line="276" w:lineRule="auto"/>
              <w:jc w:val="center"/>
              <w:rPr>
                <w:ins w:id="1999" w:author="Ava" w:date="2020-09-14T12:13:00Z"/>
                <w:rFonts w:ascii="Times New Roman" w:eastAsia="Times New Roman" w:hAnsi="Times New Roman" w:cs="Times New Roman"/>
                <w:sz w:val="24"/>
                <w:szCs w:val="24"/>
              </w:rPr>
              <w:pPrChange w:id="2000" w:author="Ava" w:date="2020-09-14T18:21:00Z">
                <w:pPr>
                  <w:spacing w:after="0" w:line="240" w:lineRule="auto"/>
                  <w:jc w:val="center"/>
                </w:pPr>
              </w:pPrChange>
            </w:pPr>
            <w:ins w:id="2001" w:author="Ava" w:date="2020-09-14T12:13:00Z">
              <w:r w:rsidRPr="008D149B">
                <w:rPr>
                  <w:rFonts w:ascii="Times New Roman" w:eastAsia="Times New Roman" w:hAnsi="Times New Roman" w:cs="Times New Roman"/>
                  <w:sz w:val="24"/>
                  <w:szCs w:val="24"/>
                </w:rPr>
                <w:t>0.804</w:t>
              </w:r>
            </w:ins>
          </w:p>
        </w:tc>
        <w:tc>
          <w:tcPr>
            <w:tcW w:w="0" w:type="auto"/>
            <w:vAlign w:val="center"/>
            <w:hideMark/>
            <w:tcPrChange w:id="2002" w:author="Ava" w:date="2020-09-14T12:37:00Z">
              <w:tcPr>
                <w:tcW w:w="0" w:type="auto"/>
                <w:vAlign w:val="center"/>
                <w:hideMark/>
              </w:tcPr>
            </w:tcPrChange>
          </w:tcPr>
          <w:p w14:paraId="658AABE5" w14:textId="77777777" w:rsidR="0051306F" w:rsidRPr="008D149B" w:rsidRDefault="0051306F">
            <w:pPr>
              <w:spacing w:after="0" w:line="276" w:lineRule="auto"/>
              <w:jc w:val="center"/>
              <w:rPr>
                <w:ins w:id="2003" w:author="Ava" w:date="2020-09-14T12:13:00Z"/>
                <w:rFonts w:ascii="Times New Roman" w:eastAsia="Times New Roman" w:hAnsi="Times New Roman" w:cs="Times New Roman"/>
                <w:sz w:val="24"/>
                <w:szCs w:val="24"/>
              </w:rPr>
              <w:pPrChange w:id="2004" w:author="Ava" w:date="2020-09-14T18:21:00Z">
                <w:pPr>
                  <w:spacing w:after="0" w:line="240" w:lineRule="auto"/>
                  <w:jc w:val="center"/>
                </w:pPr>
              </w:pPrChange>
            </w:pPr>
            <w:ins w:id="2005" w:author="Ava" w:date="2020-09-14T12:13:00Z">
              <w:r w:rsidRPr="008D149B">
                <w:rPr>
                  <w:rFonts w:ascii="Times New Roman" w:eastAsia="Times New Roman" w:hAnsi="Times New Roman" w:cs="Times New Roman"/>
                  <w:sz w:val="24"/>
                  <w:szCs w:val="24"/>
                </w:rPr>
                <w:t>0.397</w:t>
              </w:r>
            </w:ins>
          </w:p>
        </w:tc>
        <w:tc>
          <w:tcPr>
            <w:tcW w:w="0" w:type="auto"/>
            <w:vAlign w:val="center"/>
            <w:hideMark/>
            <w:tcPrChange w:id="2006" w:author="Ava" w:date="2020-09-14T12:37:00Z">
              <w:tcPr>
                <w:tcW w:w="0" w:type="auto"/>
                <w:vAlign w:val="center"/>
                <w:hideMark/>
              </w:tcPr>
            </w:tcPrChange>
          </w:tcPr>
          <w:p w14:paraId="13F15366" w14:textId="77777777" w:rsidR="0051306F" w:rsidRPr="008D149B" w:rsidRDefault="0051306F">
            <w:pPr>
              <w:spacing w:after="0" w:line="276" w:lineRule="auto"/>
              <w:jc w:val="center"/>
              <w:rPr>
                <w:ins w:id="2007" w:author="Ava" w:date="2020-09-14T12:13:00Z"/>
                <w:rFonts w:ascii="Times New Roman" w:eastAsia="Times New Roman" w:hAnsi="Times New Roman" w:cs="Times New Roman"/>
                <w:sz w:val="24"/>
                <w:szCs w:val="24"/>
              </w:rPr>
              <w:pPrChange w:id="2008" w:author="Ava" w:date="2020-09-14T18:21:00Z">
                <w:pPr>
                  <w:spacing w:after="0" w:line="240" w:lineRule="auto"/>
                  <w:jc w:val="center"/>
                </w:pPr>
              </w:pPrChange>
            </w:pPr>
            <w:ins w:id="2009" w:author="Ava" w:date="2020-09-14T12:13:00Z">
              <w:r w:rsidRPr="008D149B">
                <w:rPr>
                  <w:rFonts w:ascii="Times New Roman" w:eastAsia="Times New Roman" w:hAnsi="Times New Roman" w:cs="Times New Roman"/>
                  <w:sz w:val="24"/>
                  <w:szCs w:val="24"/>
                </w:rPr>
                <w:t>0.012</w:t>
              </w:r>
            </w:ins>
          </w:p>
        </w:tc>
        <w:tc>
          <w:tcPr>
            <w:tcW w:w="0" w:type="auto"/>
            <w:vAlign w:val="center"/>
            <w:hideMark/>
            <w:tcPrChange w:id="2010" w:author="Ava" w:date="2020-09-14T12:37:00Z">
              <w:tcPr>
                <w:tcW w:w="0" w:type="auto"/>
                <w:vAlign w:val="center"/>
                <w:hideMark/>
              </w:tcPr>
            </w:tcPrChange>
          </w:tcPr>
          <w:p w14:paraId="2C19366A" w14:textId="77777777" w:rsidR="0051306F" w:rsidRPr="008D149B" w:rsidRDefault="0051306F">
            <w:pPr>
              <w:spacing w:after="0" w:line="276" w:lineRule="auto"/>
              <w:jc w:val="center"/>
              <w:rPr>
                <w:ins w:id="2011" w:author="Ava" w:date="2020-09-14T12:13:00Z"/>
                <w:rFonts w:ascii="Times New Roman" w:eastAsia="Times New Roman" w:hAnsi="Times New Roman" w:cs="Times New Roman"/>
                <w:sz w:val="24"/>
                <w:szCs w:val="24"/>
              </w:rPr>
              <w:pPrChange w:id="2012" w:author="Ava" w:date="2020-09-14T18:21:00Z">
                <w:pPr>
                  <w:spacing w:after="0" w:line="240" w:lineRule="auto"/>
                  <w:jc w:val="center"/>
                </w:pPr>
              </w:pPrChange>
            </w:pPr>
            <w:ins w:id="2013" w:author="Ava" w:date="2020-09-14T12:13:00Z">
              <w:r w:rsidRPr="008D149B">
                <w:rPr>
                  <w:rFonts w:ascii="Times New Roman" w:eastAsia="Times New Roman" w:hAnsi="Times New Roman" w:cs="Times New Roman"/>
                  <w:sz w:val="24"/>
                  <w:szCs w:val="24"/>
                </w:rPr>
                <w:t>0.023</w:t>
              </w:r>
            </w:ins>
          </w:p>
        </w:tc>
      </w:tr>
      <w:tr w:rsidR="0051306F" w:rsidRPr="008D149B" w14:paraId="2D8F1203" w14:textId="77777777" w:rsidTr="0091650E">
        <w:trPr>
          <w:trHeight w:val="206"/>
          <w:tblCellSpacing w:w="15" w:type="dxa"/>
          <w:ins w:id="2014" w:author="Ava" w:date="2020-09-14T12:13:00Z"/>
          <w:trPrChange w:id="2015" w:author="Ava" w:date="2020-09-14T12:37:00Z">
            <w:trPr>
              <w:trHeight w:val="206"/>
              <w:tblCellSpacing w:w="15" w:type="dxa"/>
              <w:jc w:val="center"/>
            </w:trPr>
          </w:trPrChange>
        </w:trPr>
        <w:tc>
          <w:tcPr>
            <w:tcW w:w="0" w:type="auto"/>
            <w:vAlign w:val="center"/>
            <w:hideMark/>
            <w:tcPrChange w:id="2016" w:author="Ava" w:date="2020-09-14T12:37:00Z">
              <w:tcPr>
                <w:tcW w:w="0" w:type="auto"/>
                <w:vAlign w:val="center"/>
                <w:hideMark/>
              </w:tcPr>
            </w:tcPrChange>
          </w:tcPr>
          <w:p w14:paraId="3C95171A" w14:textId="77777777" w:rsidR="0051306F" w:rsidRPr="008D149B" w:rsidRDefault="0051306F">
            <w:pPr>
              <w:spacing w:after="0" w:line="276" w:lineRule="auto"/>
              <w:rPr>
                <w:ins w:id="2017" w:author="Ava" w:date="2020-09-14T12:13:00Z"/>
                <w:rFonts w:ascii="Times New Roman" w:eastAsia="Times New Roman" w:hAnsi="Times New Roman" w:cs="Times New Roman"/>
                <w:sz w:val="24"/>
                <w:szCs w:val="24"/>
              </w:rPr>
              <w:pPrChange w:id="2018" w:author="Ava" w:date="2020-09-14T18:21:00Z">
                <w:pPr>
                  <w:spacing w:after="0" w:line="240" w:lineRule="auto"/>
                </w:pPr>
              </w:pPrChange>
            </w:pPr>
            <w:ins w:id="2019" w:author="Ava" w:date="2020-09-14T12:13:00Z">
              <w:r w:rsidRPr="008D149B">
                <w:rPr>
                  <w:rFonts w:ascii="Times New Roman" w:eastAsia="Times New Roman" w:hAnsi="Times New Roman" w:cs="Times New Roman"/>
                  <w:sz w:val="24"/>
                  <w:szCs w:val="24"/>
                </w:rPr>
                <w:t>la</w:t>
              </w:r>
            </w:ins>
          </w:p>
        </w:tc>
        <w:tc>
          <w:tcPr>
            <w:tcW w:w="0" w:type="auto"/>
            <w:vAlign w:val="center"/>
            <w:hideMark/>
            <w:tcPrChange w:id="2020" w:author="Ava" w:date="2020-09-14T12:37:00Z">
              <w:tcPr>
                <w:tcW w:w="0" w:type="auto"/>
                <w:vAlign w:val="center"/>
                <w:hideMark/>
              </w:tcPr>
            </w:tcPrChange>
          </w:tcPr>
          <w:p w14:paraId="3EA4205B" w14:textId="77777777" w:rsidR="0051306F" w:rsidRPr="008D149B" w:rsidRDefault="0051306F">
            <w:pPr>
              <w:spacing w:after="0" w:line="276" w:lineRule="auto"/>
              <w:jc w:val="center"/>
              <w:rPr>
                <w:ins w:id="2021" w:author="Ava" w:date="2020-09-14T12:13:00Z"/>
                <w:rFonts w:ascii="Times New Roman" w:eastAsia="Times New Roman" w:hAnsi="Times New Roman" w:cs="Times New Roman"/>
                <w:sz w:val="24"/>
                <w:szCs w:val="24"/>
              </w:rPr>
              <w:pPrChange w:id="2022" w:author="Ava" w:date="2020-09-14T18:21:00Z">
                <w:pPr>
                  <w:spacing w:after="0" w:line="240" w:lineRule="auto"/>
                  <w:jc w:val="center"/>
                </w:pPr>
              </w:pPrChange>
            </w:pPr>
            <w:ins w:id="2023" w:author="Ava" w:date="2020-09-14T12:13:00Z">
              <w:r w:rsidRPr="008D149B">
                <w:rPr>
                  <w:rFonts w:ascii="Times New Roman" w:eastAsia="Times New Roman" w:hAnsi="Times New Roman" w:cs="Times New Roman"/>
                  <w:sz w:val="24"/>
                  <w:szCs w:val="24"/>
                </w:rPr>
                <w:t>1,152</w:t>
              </w:r>
            </w:ins>
          </w:p>
        </w:tc>
        <w:tc>
          <w:tcPr>
            <w:tcW w:w="0" w:type="auto"/>
            <w:vAlign w:val="center"/>
            <w:hideMark/>
            <w:tcPrChange w:id="2024" w:author="Ava" w:date="2020-09-14T12:37:00Z">
              <w:tcPr>
                <w:tcW w:w="0" w:type="auto"/>
                <w:vAlign w:val="center"/>
                <w:hideMark/>
              </w:tcPr>
            </w:tcPrChange>
          </w:tcPr>
          <w:p w14:paraId="397A09B7" w14:textId="77777777" w:rsidR="0051306F" w:rsidRPr="008D149B" w:rsidRDefault="0051306F">
            <w:pPr>
              <w:spacing w:after="0" w:line="276" w:lineRule="auto"/>
              <w:jc w:val="center"/>
              <w:rPr>
                <w:ins w:id="2025" w:author="Ava" w:date="2020-09-14T12:13:00Z"/>
                <w:rFonts w:ascii="Times New Roman" w:eastAsia="Times New Roman" w:hAnsi="Times New Roman" w:cs="Times New Roman"/>
                <w:sz w:val="24"/>
                <w:szCs w:val="24"/>
              </w:rPr>
              <w:pPrChange w:id="2026" w:author="Ava" w:date="2020-09-14T18:21:00Z">
                <w:pPr>
                  <w:spacing w:after="0" w:line="240" w:lineRule="auto"/>
                  <w:jc w:val="center"/>
                </w:pPr>
              </w:pPrChange>
            </w:pPr>
            <w:ins w:id="2027" w:author="Ava" w:date="2020-09-14T12:13:00Z">
              <w:r w:rsidRPr="008D149B">
                <w:rPr>
                  <w:rFonts w:ascii="Times New Roman" w:eastAsia="Times New Roman" w:hAnsi="Times New Roman" w:cs="Times New Roman"/>
                  <w:sz w:val="24"/>
                  <w:szCs w:val="24"/>
                </w:rPr>
                <w:t>0.814</w:t>
              </w:r>
            </w:ins>
          </w:p>
        </w:tc>
        <w:tc>
          <w:tcPr>
            <w:tcW w:w="0" w:type="auto"/>
            <w:vAlign w:val="center"/>
            <w:hideMark/>
            <w:tcPrChange w:id="2028" w:author="Ava" w:date="2020-09-14T12:37:00Z">
              <w:tcPr>
                <w:tcW w:w="0" w:type="auto"/>
                <w:vAlign w:val="center"/>
                <w:hideMark/>
              </w:tcPr>
            </w:tcPrChange>
          </w:tcPr>
          <w:p w14:paraId="19D39656" w14:textId="77777777" w:rsidR="0051306F" w:rsidRPr="008D149B" w:rsidRDefault="0051306F">
            <w:pPr>
              <w:spacing w:after="0" w:line="276" w:lineRule="auto"/>
              <w:jc w:val="center"/>
              <w:rPr>
                <w:ins w:id="2029" w:author="Ava" w:date="2020-09-14T12:13:00Z"/>
                <w:rFonts w:ascii="Times New Roman" w:eastAsia="Times New Roman" w:hAnsi="Times New Roman" w:cs="Times New Roman"/>
                <w:sz w:val="24"/>
                <w:szCs w:val="24"/>
              </w:rPr>
              <w:pPrChange w:id="2030" w:author="Ava" w:date="2020-09-14T18:21:00Z">
                <w:pPr>
                  <w:spacing w:after="0" w:line="240" w:lineRule="auto"/>
                  <w:jc w:val="center"/>
                </w:pPr>
              </w:pPrChange>
            </w:pPr>
            <w:ins w:id="2031" w:author="Ava" w:date="2020-09-14T12:13:00Z">
              <w:r w:rsidRPr="008D149B">
                <w:rPr>
                  <w:rFonts w:ascii="Times New Roman" w:eastAsia="Times New Roman" w:hAnsi="Times New Roman" w:cs="Times New Roman"/>
                  <w:sz w:val="24"/>
                  <w:szCs w:val="24"/>
                </w:rPr>
                <w:t>0.389</w:t>
              </w:r>
            </w:ins>
          </w:p>
        </w:tc>
        <w:tc>
          <w:tcPr>
            <w:tcW w:w="0" w:type="auto"/>
            <w:vAlign w:val="center"/>
            <w:hideMark/>
            <w:tcPrChange w:id="2032" w:author="Ava" w:date="2020-09-14T12:37:00Z">
              <w:tcPr>
                <w:tcW w:w="0" w:type="auto"/>
                <w:vAlign w:val="center"/>
                <w:hideMark/>
              </w:tcPr>
            </w:tcPrChange>
          </w:tcPr>
          <w:p w14:paraId="653B2773" w14:textId="77777777" w:rsidR="0051306F" w:rsidRPr="008D149B" w:rsidRDefault="0051306F">
            <w:pPr>
              <w:spacing w:after="0" w:line="276" w:lineRule="auto"/>
              <w:jc w:val="center"/>
              <w:rPr>
                <w:ins w:id="2033" w:author="Ava" w:date="2020-09-14T12:13:00Z"/>
                <w:rFonts w:ascii="Times New Roman" w:eastAsia="Times New Roman" w:hAnsi="Times New Roman" w:cs="Times New Roman"/>
                <w:sz w:val="24"/>
                <w:szCs w:val="24"/>
              </w:rPr>
              <w:pPrChange w:id="2034" w:author="Ava" w:date="2020-09-14T18:21:00Z">
                <w:pPr>
                  <w:spacing w:after="0" w:line="240" w:lineRule="auto"/>
                  <w:jc w:val="center"/>
                </w:pPr>
              </w:pPrChange>
            </w:pPr>
            <w:ins w:id="2035" w:author="Ava" w:date="2020-09-14T12:13:00Z">
              <w:r w:rsidRPr="008D149B">
                <w:rPr>
                  <w:rFonts w:ascii="Times New Roman" w:eastAsia="Times New Roman" w:hAnsi="Times New Roman" w:cs="Times New Roman"/>
                  <w:sz w:val="24"/>
                  <w:szCs w:val="24"/>
                </w:rPr>
                <w:t>0.011</w:t>
              </w:r>
            </w:ins>
          </w:p>
        </w:tc>
        <w:tc>
          <w:tcPr>
            <w:tcW w:w="0" w:type="auto"/>
            <w:vAlign w:val="center"/>
            <w:hideMark/>
            <w:tcPrChange w:id="2036" w:author="Ava" w:date="2020-09-14T12:37:00Z">
              <w:tcPr>
                <w:tcW w:w="0" w:type="auto"/>
                <w:vAlign w:val="center"/>
                <w:hideMark/>
              </w:tcPr>
            </w:tcPrChange>
          </w:tcPr>
          <w:p w14:paraId="29654830" w14:textId="77777777" w:rsidR="0051306F" w:rsidRPr="008D149B" w:rsidRDefault="0051306F">
            <w:pPr>
              <w:spacing w:after="0" w:line="276" w:lineRule="auto"/>
              <w:jc w:val="center"/>
              <w:rPr>
                <w:ins w:id="2037" w:author="Ava" w:date="2020-09-14T12:13:00Z"/>
                <w:rFonts w:ascii="Times New Roman" w:eastAsia="Times New Roman" w:hAnsi="Times New Roman" w:cs="Times New Roman"/>
                <w:sz w:val="24"/>
                <w:szCs w:val="24"/>
              </w:rPr>
              <w:pPrChange w:id="2038" w:author="Ava" w:date="2020-09-14T18:21:00Z">
                <w:pPr>
                  <w:spacing w:after="0" w:line="240" w:lineRule="auto"/>
                  <w:jc w:val="center"/>
                </w:pPr>
              </w:pPrChange>
            </w:pPr>
            <w:ins w:id="2039" w:author="Ava" w:date="2020-09-14T12:13:00Z">
              <w:r w:rsidRPr="008D149B">
                <w:rPr>
                  <w:rFonts w:ascii="Times New Roman" w:eastAsia="Times New Roman" w:hAnsi="Times New Roman" w:cs="Times New Roman"/>
                  <w:sz w:val="24"/>
                  <w:szCs w:val="24"/>
                </w:rPr>
                <w:t>0.022</w:t>
              </w:r>
            </w:ins>
          </w:p>
        </w:tc>
      </w:tr>
      <w:tr w:rsidR="0051306F" w:rsidRPr="008D149B" w14:paraId="0918CB44" w14:textId="77777777" w:rsidTr="0091650E">
        <w:trPr>
          <w:trHeight w:val="217"/>
          <w:tblCellSpacing w:w="15" w:type="dxa"/>
          <w:ins w:id="2040" w:author="Ava" w:date="2020-09-14T12:13:00Z"/>
          <w:trPrChange w:id="2041" w:author="Ava" w:date="2020-09-14T12:37:00Z">
            <w:trPr>
              <w:trHeight w:val="217"/>
              <w:tblCellSpacing w:w="15" w:type="dxa"/>
              <w:jc w:val="center"/>
            </w:trPr>
          </w:trPrChange>
        </w:trPr>
        <w:tc>
          <w:tcPr>
            <w:tcW w:w="0" w:type="auto"/>
            <w:vAlign w:val="center"/>
            <w:hideMark/>
            <w:tcPrChange w:id="2042" w:author="Ava" w:date="2020-09-14T12:37:00Z">
              <w:tcPr>
                <w:tcW w:w="0" w:type="auto"/>
                <w:vAlign w:val="center"/>
                <w:hideMark/>
              </w:tcPr>
            </w:tcPrChange>
          </w:tcPr>
          <w:p w14:paraId="64B2B5E2" w14:textId="77777777" w:rsidR="0051306F" w:rsidRPr="008D149B" w:rsidRDefault="0051306F">
            <w:pPr>
              <w:spacing w:after="0" w:line="276" w:lineRule="auto"/>
              <w:rPr>
                <w:ins w:id="2043" w:author="Ava" w:date="2020-09-14T12:13:00Z"/>
                <w:rFonts w:ascii="Times New Roman" w:eastAsia="Times New Roman" w:hAnsi="Times New Roman" w:cs="Times New Roman"/>
                <w:sz w:val="24"/>
                <w:szCs w:val="24"/>
              </w:rPr>
              <w:pPrChange w:id="2044" w:author="Ava" w:date="2020-09-14T18:21:00Z">
                <w:pPr>
                  <w:spacing w:after="0" w:line="240" w:lineRule="auto"/>
                </w:pPr>
              </w:pPrChange>
            </w:pPr>
            <w:ins w:id="2045" w:author="Ava" w:date="2020-09-14T12:13:00Z">
              <w:r w:rsidRPr="008D149B">
                <w:rPr>
                  <w:rFonts w:ascii="Times New Roman" w:eastAsia="Times New Roman" w:hAnsi="Times New Roman" w:cs="Times New Roman"/>
                  <w:sz w:val="24"/>
                  <w:szCs w:val="24"/>
                </w:rPr>
                <w:t>mi</w:t>
              </w:r>
            </w:ins>
          </w:p>
        </w:tc>
        <w:tc>
          <w:tcPr>
            <w:tcW w:w="0" w:type="auto"/>
            <w:vAlign w:val="center"/>
            <w:hideMark/>
            <w:tcPrChange w:id="2046" w:author="Ava" w:date="2020-09-14T12:37:00Z">
              <w:tcPr>
                <w:tcW w:w="0" w:type="auto"/>
                <w:vAlign w:val="center"/>
                <w:hideMark/>
              </w:tcPr>
            </w:tcPrChange>
          </w:tcPr>
          <w:p w14:paraId="36F8932B" w14:textId="77777777" w:rsidR="0051306F" w:rsidRPr="008D149B" w:rsidRDefault="0051306F">
            <w:pPr>
              <w:spacing w:after="0" w:line="276" w:lineRule="auto"/>
              <w:jc w:val="center"/>
              <w:rPr>
                <w:ins w:id="2047" w:author="Ava" w:date="2020-09-14T12:13:00Z"/>
                <w:rFonts w:ascii="Times New Roman" w:eastAsia="Times New Roman" w:hAnsi="Times New Roman" w:cs="Times New Roman"/>
                <w:sz w:val="24"/>
                <w:szCs w:val="24"/>
              </w:rPr>
              <w:pPrChange w:id="2048" w:author="Ava" w:date="2020-09-14T18:21:00Z">
                <w:pPr>
                  <w:spacing w:after="0" w:line="240" w:lineRule="auto"/>
                  <w:jc w:val="center"/>
                </w:pPr>
              </w:pPrChange>
            </w:pPr>
            <w:ins w:id="2049" w:author="Ava" w:date="2020-09-14T12:13:00Z">
              <w:r w:rsidRPr="008D149B">
                <w:rPr>
                  <w:rFonts w:ascii="Times New Roman" w:eastAsia="Times New Roman" w:hAnsi="Times New Roman" w:cs="Times New Roman"/>
                  <w:sz w:val="24"/>
                  <w:szCs w:val="24"/>
                </w:rPr>
                <w:t>1,136</w:t>
              </w:r>
            </w:ins>
          </w:p>
        </w:tc>
        <w:tc>
          <w:tcPr>
            <w:tcW w:w="0" w:type="auto"/>
            <w:vAlign w:val="center"/>
            <w:hideMark/>
            <w:tcPrChange w:id="2050" w:author="Ava" w:date="2020-09-14T12:37:00Z">
              <w:tcPr>
                <w:tcW w:w="0" w:type="auto"/>
                <w:vAlign w:val="center"/>
                <w:hideMark/>
              </w:tcPr>
            </w:tcPrChange>
          </w:tcPr>
          <w:p w14:paraId="793299F5" w14:textId="77777777" w:rsidR="0051306F" w:rsidRPr="008D149B" w:rsidRDefault="0051306F">
            <w:pPr>
              <w:spacing w:after="0" w:line="276" w:lineRule="auto"/>
              <w:jc w:val="center"/>
              <w:rPr>
                <w:ins w:id="2051" w:author="Ava" w:date="2020-09-14T12:13:00Z"/>
                <w:rFonts w:ascii="Times New Roman" w:eastAsia="Times New Roman" w:hAnsi="Times New Roman" w:cs="Times New Roman"/>
                <w:sz w:val="24"/>
                <w:szCs w:val="24"/>
              </w:rPr>
              <w:pPrChange w:id="2052" w:author="Ava" w:date="2020-09-14T18:21:00Z">
                <w:pPr>
                  <w:spacing w:after="0" w:line="240" w:lineRule="auto"/>
                  <w:jc w:val="center"/>
                </w:pPr>
              </w:pPrChange>
            </w:pPr>
            <w:ins w:id="2053" w:author="Ava" w:date="2020-09-14T12:13:00Z">
              <w:r w:rsidRPr="008D149B">
                <w:rPr>
                  <w:rFonts w:ascii="Times New Roman" w:eastAsia="Times New Roman" w:hAnsi="Times New Roman" w:cs="Times New Roman"/>
                  <w:sz w:val="24"/>
                  <w:szCs w:val="24"/>
                </w:rPr>
                <w:t>0.583</w:t>
              </w:r>
            </w:ins>
          </w:p>
        </w:tc>
        <w:tc>
          <w:tcPr>
            <w:tcW w:w="0" w:type="auto"/>
            <w:vAlign w:val="center"/>
            <w:hideMark/>
            <w:tcPrChange w:id="2054" w:author="Ava" w:date="2020-09-14T12:37:00Z">
              <w:tcPr>
                <w:tcW w:w="0" w:type="auto"/>
                <w:vAlign w:val="center"/>
                <w:hideMark/>
              </w:tcPr>
            </w:tcPrChange>
          </w:tcPr>
          <w:p w14:paraId="254934D5" w14:textId="77777777" w:rsidR="0051306F" w:rsidRPr="008D149B" w:rsidRDefault="0051306F">
            <w:pPr>
              <w:spacing w:after="0" w:line="276" w:lineRule="auto"/>
              <w:jc w:val="center"/>
              <w:rPr>
                <w:ins w:id="2055" w:author="Ava" w:date="2020-09-14T12:13:00Z"/>
                <w:rFonts w:ascii="Times New Roman" w:eastAsia="Times New Roman" w:hAnsi="Times New Roman" w:cs="Times New Roman"/>
                <w:sz w:val="24"/>
                <w:szCs w:val="24"/>
              </w:rPr>
              <w:pPrChange w:id="2056" w:author="Ava" w:date="2020-09-14T18:21:00Z">
                <w:pPr>
                  <w:spacing w:after="0" w:line="240" w:lineRule="auto"/>
                  <w:jc w:val="center"/>
                </w:pPr>
              </w:pPrChange>
            </w:pPr>
            <w:ins w:id="2057" w:author="Ava" w:date="2020-09-14T12:13:00Z">
              <w:r w:rsidRPr="008D149B">
                <w:rPr>
                  <w:rFonts w:ascii="Times New Roman" w:eastAsia="Times New Roman" w:hAnsi="Times New Roman" w:cs="Times New Roman"/>
                  <w:sz w:val="24"/>
                  <w:szCs w:val="24"/>
                </w:rPr>
                <w:t>0.493</w:t>
              </w:r>
            </w:ins>
          </w:p>
        </w:tc>
        <w:tc>
          <w:tcPr>
            <w:tcW w:w="0" w:type="auto"/>
            <w:vAlign w:val="center"/>
            <w:hideMark/>
            <w:tcPrChange w:id="2058" w:author="Ava" w:date="2020-09-14T12:37:00Z">
              <w:tcPr>
                <w:tcW w:w="0" w:type="auto"/>
                <w:vAlign w:val="center"/>
                <w:hideMark/>
              </w:tcPr>
            </w:tcPrChange>
          </w:tcPr>
          <w:p w14:paraId="047C875B" w14:textId="77777777" w:rsidR="0051306F" w:rsidRPr="008D149B" w:rsidRDefault="0051306F">
            <w:pPr>
              <w:spacing w:after="0" w:line="276" w:lineRule="auto"/>
              <w:jc w:val="center"/>
              <w:rPr>
                <w:ins w:id="2059" w:author="Ava" w:date="2020-09-14T12:13:00Z"/>
                <w:rFonts w:ascii="Times New Roman" w:eastAsia="Times New Roman" w:hAnsi="Times New Roman" w:cs="Times New Roman"/>
                <w:sz w:val="24"/>
                <w:szCs w:val="24"/>
              </w:rPr>
              <w:pPrChange w:id="2060" w:author="Ava" w:date="2020-09-14T18:21:00Z">
                <w:pPr>
                  <w:spacing w:after="0" w:line="240" w:lineRule="auto"/>
                  <w:jc w:val="center"/>
                </w:pPr>
              </w:pPrChange>
            </w:pPr>
            <w:ins w:id="2061" w:author="Ava" w:date="2020-09-14T12:13:00Z">
              <w:r w:rsidRPr="008D149B">
                <w:rPr>
                  <w:rFonts w:ascii="Times New Roman" w:eastAsia="Times New Roman" w:hAnsi="Times New Roman" w:cs="Times New Roman"/>
                  <w:sz w:val="24"/>
                  <w:szCs w:val="24"/>
                </w:rPr>
                <w:t>0.015</w:t>
              </w:r>
            </w:ins>
          </w:p>
        </w:tc>
        <w:tc>
          <w:tcPr>
            <w:tcW w:w="0" w:type="auto"/>
            <w:vAlign w:val="center"/>
            <w:hideMark/>
            <w:tcPrChange w:id="2062" w:author="Ava" w:date="2020-09-14T12:37:00Z">
              <w:tcPr>
                <w:tcW w:w="0" w:type="auto"/>
                <w:vAlign w:val="center"/>
                <w:hideMark/>
              </w:tcPr>
            </w:tcPrChange>
          </w:tcPr>
          <w:p w14:paraId="38615579" w14:textId="77777777" w:rsidR="0051306F" w:rsidRPr="008D149B" w:rsidRDefault="0051306F">
            <w:pPr>
              <w:spacing w:after="0" w:line="276" w:lineRule="auto"/>
              <w:jc w:val="center"/>
              <w:rPr>
                <w:ins w:id="2063" w:author="Ava" w:date="2020-09-14T12:13:00Z"/>
                <w:rFonts w:ascii="Times New Roman" w:eastAsia="Times New Roman" w:hAnsi="Times New Roman" w:cs="Times New Roman"/>
                <w:sz w:val="24"/>
                <w:szCs w:val="24"/>
              </w:rPr>
              <w:pPrChange w:id="2064" w:author="Ava" w:date="2020-09-14T18:21:00Z">
                <w:pPr>
                  <w:spacing w:after="0" w:line="240" w:lineRule="auto"/>
                  <w:jc w:val="center"/>
                </w:pPr>
              </w:pPrChange>
            </w:pPr>
            <w:ins w:id="2065" w:author="Ava" w:date="2020-09-14T12:13:00Z">
              <w:r w:rsidRPr="008D149B">
                <w:rPr>
                  <w:rFonts w:ascii="Times New Roman" w:eastAsia="Times New Roman" w:hAnsi="Times New Roman" w:cs="Times New Roman"/>
                  <w:sz w:val="24"/>
                  <w:szCs w:val="24"/>
                </w:rPr>
                <w:t>0.029</w:t>
              </w:r>
            </w:ins>
          </w:p>
        </w:tc>
      </w:tr>
      <w:tr w:rsidR="0051306F" w:rsidRPr="008D149B" w14:paraId="290F9807" w14:textId="77777777" w:rsidTr="0091650E">
        <w:trPr>
          <w:trHeight w:val="206"/>
          <w:tblCellSpacing w:w="15" w:type="dxa"/>
          <w:ins w:id="2066" w:author="Ava" w:date="2020-09-14T12:13:00Z"/>
          <w:trPrChange w:id="2067" w:author="Ava" w:date="2020-09-14T12:37:00Z">
            <w:trPr>
              <w:trHeight w:val="206"/>
              <w:tblCellSpacing w:w="15" w:type="dxa"/>
              <w:jc w:val="center"/>
            </w:trPr>
          </w:trPrChange>
        </w:trPr>
        <w:tc>
          <w:tcPr>
            <w:tcW w:w="0" w:type="auto"/>
            <w:vAlign w:val="center"/>
            <w:hideMark/>
            <w:tcPrChange w:id="2068" w:author="Ava" w:date="2020-09-14T12:37:00Z">
              <w:tcPr>
                <w:tcW w:w="0" w:type="auto"/>
                <w:vAlign w:val="center"/>
                <w:hideMark/>
              </w:tcPr>
            </w:tcPrChange>
          </w:tcPr>
          <w:p w14:paraId="173AAE0C" w14:textId="77777777" w:rsidR="0051306F" w:rsidRPr="008D149B" w:rsidRDefault="0051306F">
            <w:pPr>
              <w:spacing w:after="0" w:line="276" w:lineRule="auto"/>
              <w:rPr>
                <w:ins w:id="2069" w:author="Ava" w:date="2020-09-14T12:13:00Z"/>
                <w:rFonts w:ascii="Times New Roman" w:eastAsia="Times New Roman" w:hAnsi="Times New Roman" w:cs="Times New Roman"/>
                <w:sz w:val="24"/>
                <w:szCs w:val="24"/>
              </w:rPr>
              <w:pPrChange w:id="2070" w:author="Ava" w:date="2020-09-14T18:21:00Z">
                <w:pPr>
                  <w:spacing w:after="0" w:line="240" w:lineRule="auto"/>
                </w:pPr>
              </w:pPrChange>
            </w:pPr>
            <w:ins w:id="2071" w:author="Ava" w:date="2020-09-14T12:13:00Z">
              <w:r w:rsidRPr="008D149B">
                <w:rPr>
                  <w:rFonts w:ascii="Times New Roman" w:eastAsia="Times New Roman" w:hAnsi="Times New Roman" w:cs="Times New Roman"/>
                  <w:sz w:val="24"/>
                  <w:szCs w:val="24"/>
                </w:rPr>
                <w:t>nu</w:t>
              </w:r>
            </w:ins>
          </w:p>
        </w:tc>
        <w:tc>
          <w:tcPr>
            <w:tcW w:w="0" w:type="auto"/>
            <w:vAlign w:val="center"/>
            <w:hideMark/>
            <w:tcPrChange w:id="2072" w:author="Ava" w:date="2020-09-14T12:37:00Z">
              <w:tcPr>
                <w:tcW w:w="0" w:type="auto"/>
                <w:vAlign w:val="center"/>
                <w:hideMark/>
              </w:tcPr>
            </w:tcPrChange>
          </w:tcPr>
          <w:p w14:paraId="4133BAA1" w14:textId="77777777" w:rsidR="0051306F" w:rsidRPr="008D149B" w:rsidRDefault="0051306F">
            <w:pPr>
              <w:spacing w:after="0" w:line="276" w:lineRule="auto"/>
              <w:jc w:val="center"/>
              <w:rPr>
                <w:ins w:id="2073" w:author="Ava" w:date="2020-09-14T12:13:00Z"/>
                <w:rFonts w:ascii="Times New Roman" w:eastAsia="Times New Roman" w:hAnsi="Times New Roman" w:cs="Times New Roman"/>
                <w:sz w:val="24"/>
                <w:szCs w:val="24"/>
              </w:rPr>
              <w:pPrChange w:id="2074" w:author="Ava" w:date="2020-09-14T18:21:00Z">
                <w:pPr>
                  <w:spacing w:after="0" w:line="240" w:lineRule="auto"/>
                  <w:jc w:val="center"/>
                </w:pPr>
              </w:pPrChange>
            </w:pPr>
            <w:ins w:id="2075" w:author="Ava" w:date="2020-09-14T12:13:00Z">
              <w:r w:rsidRPr="008D149B">
                <w:rPr>
                  <w:rFonts w:ascii="Times New Roman" w:eastAsia="Times New Roman" w:hAnsi="Times New Roman" w:cs="Times New Roman"/>
                  <w:sz w:val="24"/>
                  <w:szCs w:val="24"/>
                </w:rPr>
                <w:t>1,122</w:t>
              </w:r>
            </w:ins>
          </w:p>
        </w:tc>
        <w:tc>
          <w:tcPr>
            <w:tcW w:w="0" w:type="auto"/>
            <w:vAlign w:val="center"/>
            <w:hideMark/>
            <w:tcPrChange w:id="2076" w:author="Ava" w:date="2020-09-14T12:37:00Z">
              <w:tcPr>
                <w:tcW w:w="0" w:type="auto"/>
                <w:vAlign w:val="center"/>
                <w:hideMark/>
              </w:tcPr>
            </w:tcPrChange>
          </w:tcPr>
          <w:p w14:paraId="788B9C22" w14:textId="77777777" w:rsidR="0051306F" w:rsidRPr="008D149B" w:rsidRDefault="0051306F">
            <w:pPr>
              <w:spacing w:after="0" w:line="276" w:lineRule="auto"/>
              <w:jc w:val="center"/>
              <w:rPr>
                <w:ins w:id="2077" w:author="Ava" w:date="2020-09-14T12:13:00Z"/>
                <w:rFonts w:ascii="Times New Roman" w:eastAsia="Times New Roman" w:hAnsi="Times New Roman" w:cs="Times New Roman"/>
                <w:sz w:val="24"/>
                <w:szCs w:val="24"/>
              </w:rPr>
              <w:pPrChange w:id="2078" w:author="Ava" w:date="2020-09-14T18:21:00Z">
                <w:pPr>
                  <w:spacing w:after="0" w:line="240" w:lineRule="auto"/>
                  <w:jc w:val="center"/>
                </w:pPr>
              </w:pPrChange>
            </w:pPr>
            <w:ins w:id="2079" w:author="Ava" w:date="2020-09-14T12:13:00Z">
              <w:r w:rsidRPr="008D149B">
                <w:rPr>
                  <w:rFonts w:ascii="Times New Roman" w:eastAsia="Times New Roman" w:hAnsi="Times New Roman" w:cs="Times New Roman"/>
                  <w:sz w:val="24"/>
                  <w:szCs w:val="24"/>
                </w:rPr>
                <w:t>0.766</w:t>
              </w:r>
            </w:ins>
          </w:p>
        </w:tc>
        <w:tc>
          <w:tcPr>
            <w:tcW w:w="0" w:type="auto"/>
            <w:vAlign w:val="center"/>
            <w:hideMark/>
            <w:tcPrChange w:id="2080" w:author="Ava" w:date="2020-09-14T12:37:00Z">
              <w:tcPr>
                <w:tcW w:w="0" w:type="auto"/>
                <w:vAlign w:val="center"/>
                <w:hideMark/>
              </w:tcPr>
            </w:tcPrChange>
          </w:tcPr>
          <w:p w14:paraId="1EF1C8E7" w14:textId="77777777" w:rsidR="0051306F" w:rsidRPr="008D149B" w:rsidRDefault="0051306F">
            <w:pPr>
              <w:spacing w:after="0" w:line="276" w:lineRule="auto"/>
              <w:jc w:val="center"/>
              <w:rPr>
                <w:ins w:id="2081" w:author="Ava" w:date="2020-09-14T12:13:00Z"/>
                <w:rFonts w:ascii="Times New Roman" w:eastAsia="Times New Roman" w:hAnsi="Times New Roman" w:cs="Times New Roman"/>
                <w:sz w:val="24"/>
                <w:szCs w:val="24"/>
              </w:rPr>
              <w:pPrChange w:id="2082" w:author="Ava" w:date="2020-09-14T18:21:00Z">
                <w:pPr>
                  <w:spacing w:after="0" w:line="240" w:lineRule="auto"/>
                  <w:jc w:val="center"/>
                </w:pPr>
              </w:pPrChange>
            </w:pPr>
            <w:ins w:id="2083" w:author="Ava" w:date="2020-09-14T12:13:00Z">
              <w:r w:rsidRPr="008D149B">
                <w:rPr>
                  <w:rFonts w:ascii="Times New Roman" w:eastAsia="Times New Roman" w:hAnsi="Times New Roman" w:cs="Times New Roman"/>
                  <w:sz w:val="24"/>
                  <w:szCs w:val="24"/>
                </w:rPr>
                <w:t>0.424</w:t>
              </w:r>
            </w:ins>
          </w:p>
        </w:tc>
        <w:tc>
          <w:tcPr>
            <w:tcW w:w="0" w:type="auto"/>
            <w:vAlign w:val="center"/>
            <w:hideMark/>
            <w:tcPrChange w:id="2084" w:author="Ava" w:date="2020-09-14T12:37:00Z">
              <w:tcPr>
                <w:tcW w:w="0" w:type="auto"/>
                <w:vAlign w:val="center"/>
                <w:hideMark/>
              </w:tcPr>
            </w:tcPrChange>
          </w:tcPr>
          <w:p w14:paraId="3CB505D5" w14:textId="77777777" w:rsidR="0051306F" w:rsidRPr="008D149B" w:rsidRDefault="0051306F">
            <w:pPr>
              <w:spacing w:after="0" w:line="276" w:lineRule="auto"/>
              <w:jc w:val="center"/>
              <w:rPr>
                <w:ins w:id="2085" w:author="Ava" w:date="2020-09-14T12:13:00Z"/>
                <w:rFonts w:ascii="Times New Roman" w:eastAsia="Times New Roman" w:hAnsi="Times New Roman" w:cs="Times New Roman"/>
                <w:sz w:val="24"/>
                <w:szCs w:val="24"/>
              </w:rPr>
              <w:pPrChange w:id="2086" w:author="Ava" w:date="2020-09-14T18:21:00Z">
                <w:pPr>
                  <w:spacing w:after="0" w:line="240" w:lineRule="auto"/>
                  <w:jc w:val="center"/>
                </w:pPr>
              </w:pPrChange>
            </w:pPr>
            <w:ins w:id="2087" w:author="Ava" w:date="2020-09-14T12:13:00Z">
              <w:r w:rsidRPr="008D149B">
                <w:rPr>
                  <w:rFonts w:ascii="Times New Roman" w:eastAsia="Times New Roman" w:hAnsi="Times New Roman" w:cs="Times New Roman"/>
                  <w:sz w:val="24"/>
                  <w:szCs w:val="24"/>
                </w:rPr>
                <w:t>0.013</w:t>
              </w:r>
            </w:ins>
          </w:p>
        </w:tc>
        <w:tc>
          <w:tcPr>
            <w:tcW w:w="0" w:type="auto"/>
            <w:vAlign w:val="center"/>
            <w:hideMark/>
            <w:tcPrChange w:id="2088" w:author="Ava" w:date="2020-09-14T12:37:00Z">
              <w:tcPr>
                <w:tcW w:w="0" w:type="auto"/>
                <w:vAlign w:val="center"/>
                <w:hideMark/>
              </w:tcPr>
            </w:tcPrChange>
          </w:tcPr>
          <w:p w14:paraId="07AD93E6" w14:textId="77777777" w:rsidR="0051306F" w:rsidRPr="008D149B" w:rsidRDefault="0051306F">
            <w:pPr>
              <w:spacing w:after="0" w:line="276" w:lineRule="auto"/>
              <w:jc w:val="center"/>
              <w:rPr>
                <w:ins w:id="2089" w:author="Ava" w:date="2020-09-14T12:13:00Z"/>
                <w:rFonts w:ascii="Times New Roman" w:eastAsia="Times New Roman" w:hAnsi="Times New Roman" w:cs="Times New Roman"/>
                <w:sz w:val="24"/>
                <w:szCs w:val="24"/>
              </w:rPr>
              <w:pPrChange w:id="2090" w:author="Ava" w:date="2020-09-14T18:21:00Z">
                <w:pPr>
                  <w:spacing w:after="0" w:line="240" w:lineRule="auto"/>
                  <w:jc w:val="center"/>
                </w:pPr>
              </w:pPrChange>
            </w:pPr>
            <w:ins w:id="2091" w:author="Ava" w:date="2020-09-14T12:13:00Z">
              <w:r w:rsidRPr="008D149B">
                <w:rPr>
                  <w:rFonts w:ascii="Times New Roman" w:eastAsia="Times New Roman" w:hAnsi="Times New Roman" w:cs="Times New Roman"/>
                  <w:sz w:val="24"/>
                  <w:szCs w:val="24"/>
                </w:rPr>
                <w:t>0.025</w:t>
              </w:r>
            </w:ins>
          </w:p>
        </w:tc>
      </w:tr>
      <w:tr w:rsidR="0051306F" w:rsidRPr="008D149B" w14:paraId="472DB560" w14:textId="77777777" w:rsidTr="0091650E">
        <w:trPr>
          <w:trHeight w:val="217"/>
          <w:tblCellSpacing w:w="15" w:type="dxa"/>
          <w:ins w:id="2092" w:author="Ava" w:date="2020-09-14T12:13:00Z"/>
          <w:trPrChange w:id="2093" w:author="Ava" w:date="2020-09-14T12:37:00Z">
            <w:trPr>
              <w:trHeight w:val="217"/>
              <w:tblCellSpacing w:w="15" w:type="dxa"/>
              <w:jc w:val="center"/>
            </w:trPr>
          </w:trPrChange>
        </w:trPr>
        <w:tc>
          <w:tcPr>
            <w:tcW w:w="0" w:type="auto"/>
            <w:vAlign w:val="center"/>
            <w:hideMark/>
            <w:tcPrChange w:id="2094" w:author="Ava" w:date="2020-09-14T12:37:00Z">
              <w:tcPr>
                <w:tcW w:w="0" w:type="auto"/>
                <w:vAlign w:val="center"/>
                <w:hideMark/>
              </w:tcPr>
            </w:tcPrChange>
          </w:tcPr>
          <w:p w14:paraId="5648043B" w14:textId="77777777" w:rsidR="0051306F" w:rsidRPr="008D149B" w:rsidRDefault="0051306F">
            <w:pPr>
              <w:spacing w:after="0" w:line="276" w:lineRule="auto"/>
              <w:rPr>
                <w:ins w:id="2095" w:author="Ava" w:date="2020-09-14T12:13:00Z"/>
                <w:rFonts w:ascii="Times New Roman" w:eastAsia="Times New Roman" w:hAnsi="Times New Roman" w:cs="Times New Roman"/>
                <w:sz w:val="24"/>
                <w:szCs w:val="24"/>
              </w:rPr>
              <w:pPrChange w:id="2096" w:author="Ava" w:date="2020-09-14T18:21:00Z">
                <w:pPr>
                  <w:spacing w:after="0" w:line="240" w:lineRule="auto"/>
                </w:pPr>
              </w:pPrChange>
            </w:pPr>
            <w:proofErr w:type="spellStart"/>
            <w:ins w:id="2097" w:author="Ava" w:date="2020-09-14T12:13:00Z">
              <w:r w:rsidRPr="008D149B">
                <w:rPr>
                  <w:rFonts w:ascii="Times New Roman" w:eastAsia="Times New Roman" w:hAnsi="Times New Roman" w:cs="Times New Roman"/>
                  <w:sz w:val="24"/>
                  <w:szCs w:val="24"/>
                </w:rPr>
                <w:t>po</w:t>
              </w:r>
              <w:proofErr w:type="spellEnd"/>
            </w:ins>
          </w:p>
        </w:tc>
        <w:tc>
          <w:tcPr>
            <w:tcW w:w="0" w:type="auto"/>
            <w:vAlign w:val="center"/>
            <w:hideMark/>
            <w:tcPrChange w:id="2098" w:author="Ava" w:date="2020-09-14T12:37:00Z">
              <w:tcPr>
                <w:tcW w:w="0" w:type="auto"/>
                <w:vAlign w:val="center"/>
                <w:hideMark/>
              </w:tcPr>
            </w:tcPrChange>
          </w:tcPr>
          <w:p w14:paraId="23D73469" w14:textId="77777777" w:rsidR="0051306F" w:rsidRPr="008D149B" w:rsidRDefault="0051306F">
            <w:pPr>
              <w:spacing w:after="0" w:line="276" w:lineRule="auto"/>
              <w:jc w:val="center"/>
              <w:rPr>
                <w:ins w:id="2099" w:author="Ava" w:date="2020-09-14T12:13:00Z"/>
                <w:rFonts w:ascii="Times New Roman" w:eastAsia="Times New Roman" w:hAnsi="Times New Roman" w:cs="Times New Roman"/>
                <w:sz w:val="24"/>
                <w:szCs w:val="24"/>
              </w:rPr>
              <w:pPrChange w:id="2100" w:author="Ava" w:date="2020-09-14T18:21:00Z">
                <w:pPr>
                  <w:spacing w:after="0" w:line="240" w:lineRule="auto"/>
                  <w:jc w:val="center"/>
                </w:pPr>
              </w:pPrChange>
            </w:pPr>
            <w:ins w:id="2101" w:author="Ava" w:date="2020-09-14T12:13:00Z">
              <w:r w:rsidRPr="008D149B">
                <w:rPr>
                  <w:rFonts w:ascii="Times New Roman" w:eastAsia="Times New Roman" w:hAnsi="Times New Roman" w:cs="Times New Roman"/>
                  <w:sz w:val="24"/>
                  <w:szCs w:val="24"/>
                </w:rPr>
                <w:t>1,164</w:t>
              </w:r>
            </w:ins>
          </w:p>
        </w:tc>
        <w:tc>
          <w:tcPr>
            <w:tcW w:w="0" w:type="auto"/>
            <w:vAlign w:val="center"/>
            <w:hideMark/>
            <w:tcPrChange w:id="2102" w:author="Ava" w:date="2020-09-14T12:37:00Z">
              <w:tcPr>
                <w:tcW w:w="0" w:type="auto"/>
                <w:vAlign w:val="center"/>
                <w:hideMark/>
              </w:tcPr>
            </w:tcPrChange>
          </w:tcPr>
          <w:p w14:paraId="120265FB" w14:textId="77777777" w:rsidR="0051306F" w:rsidRPr="008D149B" w:rsidRDefault="0051306F">
            <w:pPr>
              <w:spacing w:after="0" w:line="276" w:lineRule="auto"/>
              <w:jc w:val="center"/>
              <w:rPr>
                <w:ins w:id="2103" w:author="Ava" w:date="2020-09-14T12:13:00Z"/>
                <w:rFonts w:ascii="Times New Roman" w:eastAsia="Times New Roman" w:hAnsi="Times New Roman" w:cs="Times New Roman"/>
                <w:sz w:val="24"/>
                <w:szCs w:val="24"/>
              </w:rPr>
              <w:pPrChange w:id="2104" w:author="Ava" w:date="2020-09-14T18:21:00Z">
                <w:pPr>
                  <w:spacing w:after="0" w:line="240" w:lineRule="auto"/>
                  <w:jc w:val="center"/>
                </w:pPr>
              </w:pPrChange>
            </w:pPr>
            <w:ins w:id="2105" w:author="Ava" w:date="2020-09-14T12:13:00Z">
              <w:r w:rsidRPr="008D149B">
                <w:rPr>
                  <w:rFonts w:ascii="Times New Roman" w:eastAsia="Times New Roman" w:hAnsi="Times New Roman" w:cs="Times New Roman"/>
                  <w:sz w:val="24"/>
                  <w:szCs w:val="24"/>
                </w:rPr>
                <w:t>0.783</w:t>
              </w:r>
            </w:ins>
          </w:p>
        </w:tc>
        <w:tc>
          <w:tcPr>
            <w:tcW w:w="0" w:type="auto"/>
            <w:vAlign w:val="center"/>
            <w:hideMark/>
            <w:tcPrChange w:id="2106" w:author="Ava" w:date="2020-09-14T12:37:00Z">
              <w:tcPr>
                <w:tcW w:w="0" w:type="auto"/>
                <w:vAlign w:val="center"/>
                <w:hideMark/>
              </w:tcPr>
            </w:tcPrChange>
          </w:tcPr>
          <w:p w14:paraId="010F0CC1" w14:textId="77777777" w:rsidR="0051306F" w:rsidRPr="008D149B" w:rsidRDefault="0051306F">
            <w:pPr>
              <w:spacing w:after="0" w:line="276" w:lineRule="auto"/>
              <w:jc w:val="center"/>
              <w:rPr>
                <w:ins w:id="2107" w:author="Ava" w:date="2020-09-14T12:13:00Z"/>
                <w:rFonts w:ascii="Times New Roman" w:eastAsia="Times New Roman" w:hAnsi="Times New Roman" w:cs="Times New Roman"/>
                <w:sz w:val="24"/>
                <w:szCs w:val="24"/>
              </w:rPr>
              <w:pPrChange w:id="2108" w:author="Ava" w:date="2020-09-14T18:21:00Z">
                <w:pPr>
                  <w:spacing w:after="0" w:line="240" w:lineRule="auto"/>
                  <w:jc w:val="center"/>
                </w:pPr>
              </w:pPrChange>
            </w:pPr>
            <w:ins w:id="2109" w:author="Ava" w:date="2020-09-14T12:13:00Z">
              <w:r w:rsidRPr="008D149B">
                <w:rPr>
                  <w:rFonts w:ascii="Times New Roman" w:eastAsia="Times New Roman" w:hAnsi="Times New Roman" w:cs="Times New Roman"/>
                  <w:sz w:val="24"/>
                  <w:szCs w:val="24"/>
                </w:rPr>
                <w:t>0.413</w:t>
              </w:r>
            </w:ins>
          </w:p>
        </w:tc>
        <w:tc>
          <w:tcPr>
            <w:tcW w:w="0" w:type="auto"/>
            <w:vAlign w:val="center"/>
            <w:hideMark/>
            <w:tcPrChange w:id="2110" w:author="Ava" w:date="2020-09-14T12:37:00Z">
              <w:tcPr>
                <w:tcW w:w="0" w:type="auto"/>
                <w:vAlign w:val="center"/>
                <w:hideMark/>
              </w:tcPr>
            </w:tcPrChange>
          </w:tcPr>
          <w:p w14:paraId="3968EEED" w14:textId="77777777" w:rsidR="0051306F" w:rsidRPr="008D149B" w:rsidRDefault="0051306F">
            <w:pPr>
              <w:spacing w:after="0" w:line="276" w:lineRule="auto"/>
              <w:jc w:val="center"/>
              <w:rPr>
                <w:ins w:id="2111" w:author="Ava" w:date="2020-09-14T12:13:00Z"/>
                <w:rFonts w:ascii="Times New Roman" w:eastAsia="Times New Roman" w:hAnsi="Times New Roman" w:cs="Times New Roman"/>
                <w:sz w:val="24"/>
                <w:szCs w:val="24"/>
              </w:rPr>
              <w:pPrChange w:id="2112" w:author="Ava" w:date="2020-09-14T18:21:00Z">
                <w:pPr>
                  <w:spacing w:after="0" w:line="240" w:lineRule="auto"/>
                  <w:jc w:val="center"/>
                </w:pPr>
              </w:pPrChange>
            </w:pPr>
            <w:ins w:id="2113" w:author="Ava" w:date="2020-09-14T12:13:00Z">
              <w:r w:rsidRPr="008D149B">
                <w:rPr>
                  <w:rFonts w:ascii="Times New Roman" w:eastAsia="Times New Roman" w:hAnsi="Times New Roman" w:cs="Times New Roman"/>
                  <w:sz w:val="24"/>
                  <w:szCs w:val="24"/>
                </w:rPr>
                <w:t>0.012</w:t>
              </w:r>
            </w:ins>
          </w:p>
        </w:tc>
        <w:tc>
          <w:tcPr>
            <w:tcW w:w="0" w:type="auto"/>
            <w:vAlign w:val="center"/>
            <w:hideMark/>
            <w:tcPrChange w:id="2114" w:author="Ava" w:date="2020-09-14T12:37:00Z">
              <w:tcPr>
                <w:tcW w:w="0" w:type="auto"/>
                <w:vAlign w:val="center"/>
                <w:hideMark/>
              </w:tcPr>
            </w:tcPrChange>
          </w:tcPr>
          <w:p w14:paraId="09A2D763" w14:textId="77777777" w:rsidR="0051306F" w:rsidRPr="008D149B" w:rsidRDefault="0051306F">
            <w:pPr>
              <w:spacing w:after="0" w:line="276" w:lineRule="auto"/>
              <w:jc w:val="center"/>
              <w:rPr>
                <w:ins w:id="2115" w:author="Ava" w:date="2020-09-14T12:13:00Z"/>
                <w:rFonts w:ascii="Times New Roman" w:eastAsia="Times New Roman" w:hAnsi="Times New Roman" w:cs="Times New Roman"/>
                <w:sz w:val="24"/>
                <w:szCs w:val="24"/>
              </w:rPr>
              <w:pPrChange w:id="2116" w:author="Ava" w:date="2020-09-14T18:21:00Z">
                <w:pPr>
                  <w:spacing w:after="0" w:line="240" w:lineRule="auto"/>
                  <w:jc w:val="center"/>
                </w:pPr>
              </w:pPrChange>
            </w:pPr>
            <w:ins w:id="2117" w:author="Ava" w:date="2020-09-14T12:13:00Z">
              <w:r w:rsidRPr="008D149B">
                <w:rPr>
                  <w:rFonts w:ascii="Times New Roman" w:eastAsia="Times New Roman" w:hAnsi="Times New Roman" w:cs="Times New Roman"/>
                  <w:sz w:val="24"/>
                  <w:szCs w:val="24"/>
                </w:rPr>
                <w:t>0.024</w:t>
              </w:r>
            </w:ins>
          </w:p>
        </w:tc>
      </w:tr>
      <w:tr w:rsidR="0051306F" w:rsidRPr="008D149B" w14:paraId="5BC4324C" w14:textId="77777777" w:rsidTr="0091650E">
        <w:trPr>
          <w:trHeight w:val="206"/>
          <w:tblCellSpacing w:w="15" w:type="dxa"/>
          <w:ins w:id="2118" w:author="Ava" w:date="2020-09-14T12:13:00Z"/>
          <w:trPrChange w:id="2119" w:author="Ava" w:date="2020-09-14T12:37:00Z">
            <w:trPr>
              <w:trHeight w:val="206"/>
              <w:tblCellSpacing w:w="15" w:type="dxa"/>
              <w:jc w:val="center"/>
            </w:trPr>
          </w:trPrChange>
        </w:trPr>
        <w:tc>
          <w:tcPr>
            <w:tcW w:w="0" w:type="auto"/>
            <w:vAlign w:val="center"/>
            <w:hideMark/>
            <w:tcPrChange w:id="2120" w:author="Ava" w:date="2020-09-14T12:37:00Z">
              <w:tcPr>
                <w:tcW w:w="0" w:type="auto"/>
                <w:vAlign w:val="center"/>
                <w:hideMark/>
              </w:tcPr>
            </w:tcPrChange>
          </w:tcPr>
          <w:p w14:paraId="3F93F77F" w14:textId="77777777" w:rsidR="0051306F" w:rsidRPr="008D149B" w:rsidRDefault="0051306F">
            <w:pPr>
              <w:spacing w:after="0" w:line="276" w:lineRule="auto"/>
              <w:rPr>
                <w:ins w:id="2121" w:author="Ava" w:date="2020-09-14T12:13:00Z"/>
                <w:rFonts w:ascii="Times New Roman" w:eastAsia="Times New Roman" w:hAnsi="Times New Roman" w:cs="Times New Roman"/>
                <w:sz w:val="24"/>
                <w:szCs w:val="24"/>
              </w:rPr>
              <w:pPrChange w:id="2122" w:author="Ava" w:date="2020-09-14T18:21:00Z">
                <w:pPr>
                  <w:spacing w:after="0" w:line="240" w:lineRule="auto"/>
                </w:pPr>
              </w:pPrChange>
            </w:pPr>
            <w:proofErr w:type="spellStart"/>
            <w:ins w:id="2123" w:author="Ava" w:date="2020-09-14T12:13:00Z">
              <w:r w:rsidRPr="008D149B">
                <w:rPr>
                  <w:rFonts w:ascii="Times New Roman" w:eastAsia="Times New Roman" w:hAnsi="Times New Roman" w:cs="Times New Roman"/>
                  <w:sz w:val="24"/>
                  <w:szCs w:val="24"/>
                </w:rPr>
                <w:t>ro</w:t>
              </w:r>
              <w:proofErr w:type="spellEnd"/>
            </w:ins>
          </w:p>
        </w:tc>
        <w:tc>
          <w:tcPr>
            <w:tcW w:w="0" w:type="auto"/>
            <w:vAlign w:val="center"/>
            <w:hideMark/>
            <w:tcPrChange w:id="2124" w:author="Ava" w:date="2020-09-14T12:37:00Z">
              <w:tcPr>
                <w:tcW w:w="0" w:type="auto"/>
                <w:vAlign w:val="center"/>
                <w:hideMark/>
              </w:tcPr>
            </w:tcPrChange>
          </w:tcPr>
          <w:p w14:paraId="2A8A91E3" w14:textId="77777777" w:rsidR="0051306F" w:rsidRPr="008D149B" w:rsidRDefault="0051306F">
            <w:pPr>
              <w:spacing w:after="0" w:line="276" w:lineRule="auto"/>
              <w:jc w:val="center"/>
              <w:rPr>
                <w:ins w:id="2125" w:author="Ava" w:date="2020-09-14T12:13:00Z"/>
                <w:rFonts w:ascii="Times New Roman" w:eastAsia="Times New Roman" w:hAnsi="Times New Roman" w:cs="Times New Roman"/>
                <w:sz w:val="24"/>
                <w:szCs w:val="24"/>
              </w:rPr>
              <w:pPrChange w:id="2126" w:author="Ava" w:date="2020-09-14T18:21:00Z">
                <w:pPr>
                  <w:spacing w:after="0" w:line="240" w:lineRule="auto"/>
                  <w:jc w:val="center"/>
                </w:pPr>
              </w:pPrChange>
            </w:pPr>
            <w:ins w:id="2127" w:author="Ava" w:date="2020-09-14T12:13:00Z">
              <w:r w:rsidRPr="008D149B">
                <w:rPr>
                  <w:rFonts w:ascii="Times New Roman" w:eastAsia="Times New Roman" w:hAnsi="Times New Roman" w:cs="Times New Roman"/>
                  <w:sz w:val="24"/>
                  <w:szCs w:val="24"/>
                </w:rPr>
                <w:t>1,082</w:t>
              </w:r>
            </w:ins>
          </w:p>
        </w:tc>
        <w:tc>
          <w:tcPr>
            <w:tcW w:w="0" w:type="auto"/>
            <w:vAlign w:val="center"/>
            <w:hideMark/>
            <w:tcPrChange w:id="2128" w:author="Ava" w:date="2020-09-14T12:37:00Z">
              <w:tcPr>
                <w:tcW w:w="0" w:type="auto"/>
                <w:vAlign w:val="center"/>
                <w:hideMark/>
              </w:tcPr>
            </w:tcPrChange>
          </w:tcPr>
          <w:p w14:paraId="210B87A2" w14:textId="77777777" w:rsidR="0051306F" w:rsidRPr="008D149B" w:rsidRDefault="0051306F">
            <w:pPr>
              <w:spacing w:after="0" w:line="276" w:lineRule="auto"/>
              <w:jc w:val="center"/>
              <w:rPr>
                <w:ins w:id="2129" w:author="Ava" w:date="2020-09-14T12:13:00Z"/>
                <w:rFonts w:ascii="Times New Roman" w:eastAsia="Times New Roman" w:hAnsi="Times New Roman" w:cs="Times New Roman"/>
                <w:sz w:val="24"/>
                <w:szCs w:val="24"/>
              </w:rPr>
              <w:pPrChange w:id="2130" w:author="Ava" w:date="2020-09-14T18:21:00Z">
                <w:pPr>
                  <w:spacing w:after="0" w:line="240" w:lineRule="auto"/>
                  <w:jc w:val="center"/>
                </w:pPr>
              </w:pPrChange>
            </w:pPr>
            <w:ins w:id="2131" w:author="Ava" w:date="2020-09-14T12:13:00Z">
              <w:r w:rsidRPr="008D149B">
                <w:rPr>
                  <w:rFonts w:ascii="Times New Roman" w:eastAsia="Times New Roman" w:hAnsi="Times New Roman" w:cs="Times New Roman"/>
                  <w:sz w:val="24"/>
                  <w:szCs w:val="24"/>
                </w:rPr>
                <w:t>0.486</w:t>
              </w:r>
            </w:ins>
          </w:p>
        </w:tc>
        <w:tc>
          <w:tcPr>
            <w:tcW w:w="0" w:type="auto"/>
            <w:vAlign w:val="center"/>
            <w:hideMark/>
            <w:tcPrChange w:id="2132" w:author="Ava" w:date="2020-09-14T12:37:00Z">
              <w:tcPr>
                <w:tcW w:w="0" w:type="auto"/>
                <w:vAlign w:val="center"/>
                <w:hideMark/>
              </w:tcPr>
            </w:tcPrChange>
          </w:tcPr>
          <w:p w14:paraId="525F2758" w14:textId="77777777" w:rsidR="0051306F" w:rsidRPr="008D149B" w:rsidRDefault="0051306F">
            <w:pPr>
              <w:spacing w:after="0" w:line="276" w:lineRule="auto"/>
              <w:jc w:val="center"/>
              <w:rPr>
                <w:ins w:id="2133" w:author="Ava" w:date="2020-09-14T12:13:00Z"/>
                <w:rFonts w:ascii="Times New Roman" w:eastAsia="Times New Roman" w:hAnsi="Times New Roman" w:cs="Times New Roman"/>
                <w:sz w:val="24"/>
                <w:szCs w:val="24"/>
              </w:rPr>
              <w:pPrChange w:id="2134" w:author="Ava" w:date="2020-09-14T18:21:00Z">
                <w:pPr>
                  <w:spacing w:after="0" w:line="240" w:lineRule="auto"/>
                  <w:jc w:val="center"/>
                </w:pPr>
              </w:pPrChange>
            </w:pPr>
            <w:ins w:id="2135" w:author="Ava" w:date="2020-09-14T12:13:00Z">
              <w:r w:rsidRPr="008D149B">
                <w:rPr>
                  <w:rFonts w:ascii="Times New Roman" w:eastAsia="Times New Roman" w:hAnsi="Times New Roman" w:cs="Times New Roman"/>
                  <w:sz w:val="24"/>
                  <w:szCs w:val="24"/>
                </w:rPr>
                <w:t>0.500</w:t>
              </w:r>
            </w:ins>
          </w:p>
        </w:tc>
        <w:tc>
          <w:tcPr>
            <w:tcW w:w="0" w:type="auto"/>
            <w:vAlign w:val="center"/>
            <w:hideMark/>
            <w:tcPrChange w:id="2136" w:author="Ava" w:date="2020-09-14T12:37:00Z">
              <w:tcPr>
                <w:tcW w:w="0" w:type="auto"/>
                <w:vAlign w:val="center"/>
                <w:hideMark/>
              </w:tcPr>
            </w:tcPrChange>
          </w:tcPr>
          <w:p w14:paraId="27753E7A" w14:textId="77777777" w:rsidR="0051306F" w:rsidRPr="008D149B" w:rsidRDefault="0051306F">
            <w:pPr>
              <w:spacing w:after="0" w:line="276" w:lineRule="auto"/>
              <w:jc w:val="center"/>
              <w:rPr>
                <w:ins w:id="2137" w:author="Ava" w:date="2020-09-14T12:13:00Z"/>
                <w:rFonts w:ascii="Times New Roman" w:eastAsia="Times New Roman" w:hAnsi="Times New Roman" w:cs="Times New Roman"/>
                <w:sz w:val="24"/>
                <w:szCs w:val="24"/>
              </w:rPr>
              <w:pPrChange w:id="2138" w:author="Ava" w:date="2020-09-14T18:21:00Z">
                <w:pPr>
                  <w:spacing w:after="0" w:line="240" w:lineRule="auto"/>
                  <w:jc w:val="center"/>
                </w:pPr>
              </w:pPrChange>
            </w:pPr>
            <w:ins w:id="2139" w:author="Ava" w:date="2020-09-14T12:13:00Z">
              <w:r w:rsidRPr="008D149B">
                <w:rPr>
                  <w:rFonts w:ascii="Times New Roman" w:eastAsia="Times New Roman" w:hAnsi="Times New Roman" w:cs="Times New Roman"/>
                  <w:sz w:val="24"/>
                  <w:szCs w:val="24"/>
                </w:rPr>
                <w:t>0.015</w:t>
              </w:r>
            </w:ins>
          </w:p>
        </w:tc>
        <w:tc>
          <w:tcPr>
            <w:tcW w:w="0" w:type="auto"/>
            <w:vAlign w:val="center"/>
            <w:hideMark/>
            <w:tcPrChange w:id="2140" w:author="Ava" w:date="2020-09-14T12:37:00Z">
              <w:tcPr>
                <w:tcW w:w="0" w:type="auto"/>
                <w:vAlign w:val="center"/>
                <w:hideMark/>
              </w:tcPr>
            </w:tcPrChange>
          </w:tcPr>
          <w:p w14:paraId="57EA8A30" w14:textId="77777777" w:rsidR="0051306F" w:rsidRPr="008D149B" w:rsidRDefault="0051306F">
            <w:pPr>
              <w:spacing w:after="0" w:line="276" w:lineRule="auto"/>
              <w:jc w:val="center"/>
              <w:rPr>
                <w:ins w:id="2141" w:author="Ava" w:date="2020-09-14T12:13:00Z"/>
                <w:rFonts w:ascii="Times New Roman" w:eastAsia="Times New Roman" w:hAnsi="Times New Roman" w:cs="Times New Roman"/>
                <w:sz w:val="24"/>
                <w:szCs w:val="24"/>
              </w:rPr>
              <w:pPrChange w:id="2142" w:author="Ava" w:date="2020-09-14T18:21:00Z">
                <w:pPr>
                  <w:spacing w:after="0" w:line="240" w:lineRule="auto"/>
                  <w:jc w:val="center"/>
                </w:pPr>
              </w:pPrChange>
            </w:pPr>
            <w:ins w:id="2143" w:author="Ava" w:date="2020-09-14T12:13:00Z">
              <w:r w:rsidRPr="008D149B">
                <w:rPr>
                  <w:rFonts w:ascii="Times New Roman" w:eastAsia="Times New Roman" w:hAnsi="Times New Roman" w:cs="Times New Roman"/>
                  <w:sz w:val="24"/>
                  <w:szCs w:val="24"/>
                </w:rPr>
                <w:t>0.030</w:t>
              </w:r>
            </w:ins>
          </w:p>
        </w:tc>
      </w:tr>
      <w:tr w:rsidR="0051306F" w:rsidRPr="008D149B" w14:paraId="129B0F15" w14:textId="77777777" w:rsidTr="0091650E">
        <w:trPr>
          <w:trHeight w:val="206"/>
          <w:tblCellSpacing w:w="15" w:type="dxa"/>
          <w:ins w:id="2144" w:author="Ava" w:date="2020-09-14T12:13:00Z"/>
          <w:trPrChange w:id="2145" w:author="Ava" w:date="2020-09-14T12:37:00Z">
            <w:trPr>
              <w:trHeight w:val="206"/>
              <w:tblCellSpacing w:w="15" w:type="dxa"/>
              <w:jc w:val="center"/>
            </w:trPr>
          </w:trPrChange>
        </w:trPr>
        <w:tc>
          <w:tcPr>
            <w:tcW w:w="0" w:type="auto"/>
            <w:vAlign w:val="center"/>
            <w:hideMark/>
            <w:tcPrChange w:id="2146" w:author="Ava" w:date="2020-09-14T12:37:00Z">
              <w:tcPr>
                <w:tcW w:w="0" w:type="auto"/>
                <w:vAlign w:val="center"/>
                <w:hideMark/>
              </w:tcPr>
            </w:tcPrChange>
          </w:tcPr>
          <w:p w14:paraId="10CA65CE" w14:textId="77777777" w:rsidR="0051306F" w:rsidRPr="008D149B" w:rsidRDefault="0051306F">
            <w:pPr>
              <w:spacing w:after="0" w:line="276" w:lineRule="auto"/>
              <w:rPr>
                <w:ins w:id="2147" w:author="Ava" w:date="2020-09-14T12:13:00Z"/>
                <w:rFonts w:ascii="Times New Roman" w:eastAsia="Times New Roman" w:hAnsi="Times New Roman" w:cs="Times New Roman"/>
                <w:sz w:val="24"/>
                <w:szCs w:val="24"/>
              </w:rPr>
              <w:pPrChange w:id="2148" w:author="Ava" w:date="2020-09-14T18:21:00Z">
                <w:pPr>
                  <w:spacing w:after="0" w:line="240" w:lineRule="auto"/>
                </w:pPr>
              </w:pPrChange>
            </w:pPr>
            <w:ins w:id="2149" w:author="Ava" w:date="2020-09-14T12:13:00Z">
              <w:r w:rsidRPr="008D149B">
                <w:rPr>
                  <w:rFonts w:ascii="Times New Roman" w:eastAsia="Times New Roman" w:hAnsi="Times New Roman" w:cs="Times New Roman"/>
                  <w:sz w:val="24"/>
                  <w:szCs w:val="24"/>
                </w:rPr>
                <w:t>se</w:t>
              </w:r>
            </w:ins>
          </w:p>
        </w:tc>
        <w:tc>
          <w:tcPr>
            <w:tcW w:w="0" w:type="auto"/>
            <w:vAlign w:val="center"/>
            <w:hideMark/>
            <w:tcPrChange w:id="2150" w:author="Ava" w:date="2020-09-14T12:37:00Z">
              <w:tcPr>
                <w:tcW w:w="0" w:type="auto"/>
                <w:vAlign w:val="center"/>
                <w:hideMark/>
              </w:tcPr>
            </w:tcPrChange>
          </w:tcPr>
          <w:p w14:paraId="3FB03B4B" w14:textId="77777777" w:rsidR="0051306F" w:rsidRPr="008D149B" w:rsidRDefault="0051306F">
            <w:pPr>
              <w:spacing w:after="0" w:line="276" w:lineRule="auto"/>
              <w:jc w:val="center"/>
              <w:rPr>
                <w:ins w:id="2151" w:author="Ava" w:date="2020-09-14T12:13:00Z"/>
                <w:rFonts w:ascii="Times New Roman" w:eastAsia="Times New Roman" w:hAnsi="Times New Roman" w:cs="Times New Roman"/>
                <w:sz w:val="24"/>
                <w:szCs w:val="24"/>
              </w:rPr>
              <w:pPrChange w:id="2152" w:author="Ava" w:date="2020-09-14T18:21:00Z">
                <w:pPr>
                  <w:spacing w:after="0" w:line="240" w:lineRule="auto"/>
                  <w:jc w:val="center"/>
                </w:pPr>
              </w:pPrChange>
            </w:pPr>
            <w:ins w:id="2153" w:author="Ava" w:date="2020-09-14T12:13:00Z">
              <w:r w:rsidRPr="008D149B">
                <w:rPr>
                  <w:rFonts w:ascii="Times New Roman" w:eastAsia="Times New Roman" w:hAnsi="Times New Roman" w:cs="Times New Roman"/>
                  <w:sz w:val="24"/>
                  <w:szCs w:val="24"/>
                </w:rPr>
                <w:t>1,146</w:t>
              </w:r>
            </w:ins>
          </w:p>
        </w:tc>
        <w:tc>
          <w:tcPr>
            <w:tcW w:w="0" w:type="auto"/>
            <w:vAlign w:val="center"/>
            <w:hideMark/>
            <w:tcPrChange w:id="2154" w:author="Ava" w:date="2020-09-14T12:37:00Z">
              <w:tcPr>
                <w:tcW w:w="0" w:type="auto"/>
                <w:vAlign w:val="center"/>
                <w:hideMark/>
              </w:tcPr>
            </w:tcPrChange>
          </w:tcPr>
          <w:p w14:paraId="66DF9392" w14:textId="77777777" w:rsidR="0051306F" w:rsidRPr="008D149B" w:rsidRDefault="0051306F">
            <w:pPr>
              <w:spacing w:after="0" w:line="276" w:lineRule="auto"/>
              <w:jc w:val="center"/>
              <w:rPr>
                <w:ins w:id="2155" w:author="Ava" w:date="2020-09-14T12:13:00Z"/>
                <w:rFonts w:ascii="Times New Roman" w:eastAsia="Times New Roman" w:hAnsi="Times New Roman" w:cs="Times New Roman"/>
                <w:sz w:val="24"/>
                <w:szCs w:val="24"/>
              </w:rPr>
              <w:pPrChange w:id="2156" w:author="Ava" w:date="2020-09-14T18:21:00Z">
                <w:pPr>
                  <w:spacing w:after="0" w:line="240" w:lineRule="auto"/>
                  <w:jc w:val="center"/>
                </w:pPr>
              </w:pPrChange>
            </w:pPr>
            <w:ins w:id="2157" w:author="Ava" w:date="2020-09-14T12:13:00Z">
              <w:r w:rsidRPr="008D149B">
                <w:rPr>
                  <w:rFonts w:ascii="Times New Roman" w:eastAsia="Times New Roman" w:hAnsi="Times New Roman" w:cs="Times New Roman"/>
                  <w:sz w:val="24"/>
                  <w:szCs w:val="24"/>
                </w:rPr>
                <w:t>0.861</w:t>
              </w:r>
            </w:ins>
          </w:p>
        </w:tc>
        <w:tc>
          <w:tcPr>
            <w:tcW w:w="0" w:type="auto"/>
            <w:vAlign w:val="center"/>
            <w:hideMark/>
            <w:tcPrChange w:id="2158" w:author="Ava" w:date="2020-09-14T12:37:00Z">
              <w:tcPr>
                <w:tcW w:w="0" w:type="auto"/>
                <w:vAlign w:val="center"/>
                <w:hideMark/>
              </w:tcPr>
            </w:tcPrChange>
          </w:tcPr>
          <w:p w14:paraId="2A2D3463" w14:textId="77777777" w:rsidR="0051306F" w:rsidRPr="008D149B" w:rsidRDefault="0051306F">
            <w:pPr>
              <w:spacing w:after="0" w:line="276" w:lineRule="auto"/>
              <w:jc w:val="center"/>
              <w:rPr>
                <w:ins w:id="2159" w:author="Ava" w:date="2020-09-14T12:13:00Z"/>
                <w:rFonts w:ascii="Times New Roman" w:eastAsia="Times New Roman" w:hAnsi="Times New Roman" w:cs="Times New Roman"/>
                <w:sz w:val="24"/>
                <w:szCs w:val="24"/>
              </w:rPr>
              <w:pPrChange w:id="2160" w:author="Ava" w:date="2020-09-14T18:21:00Z">
                <w:pPr>
                  <w:spacing w:after="0" w:line="240" w:lineRule="auto"/>
                  <w:jc w:val="center"/>
                </w:pPr>
              </w:pPrChange>
            </w:pPr>
            <w:ins w:id="2161" w:author="Ava" w:date="2020-09-14T12:13:00Z">
              <w:r w:rsidRPr="008D149B">
                <w:rPr>
                  <w:rFonts w:ascii="Times New Roman" w:eastAsia="Times New Roman" w:hAnsi="Times New Roman" w:cs="Times New Roman"/>
                  <w:sz w:val="24"/>
                  <w:szCs w:val="24"/>
                </w:rPr>
                <w:t>0.346</w:t>
              </w:r>
            </w:ins>
          </w:p>
        </w:tc>
        <w:tc>
          <w:tcPr>
            <w:tcW w:w="0" w:type="auto"/>
            <w:vAlign w:val="center"/>
            <w:hideMark/>
            <w:tcPrChange w:id="2162" w:author="Ava" w:date="2020-09-14T12:37:00Z">
              <w:tcPr>
                <w:tcW w:w="0" w:type="auto"/>
                <w:vAlign w:val="center"/>
                <w:hideMark/>
              </w:tcPr>
            </w:tcPrChange>
          </w:tcPr>
          <w:p w14:paraId="233F8678" w14:textId="77777777" w:rsidR="0051306F" w:rsidRPr="008D149B" w:rsidRDefault="0051306F">
            <w:pPr>
              <w:spacing w:after="0" w:line="276" w:lineRule="auto"/>
              <w:jc w:val="center"/>
              <w:rPr>
                <w:ins w:id="2163" w:author="Ava" w:date="2020-09-14T12:13:00Z"/>
                <w:rFonts w:ascii="Times New Roman" w:eastAsia="Times New Roman" w:hAnsi="Times New Roman" w:cs="Times New Roman"/>
                <w:sz w:val="24"/>
                <w:szCs w:val="24"/>
              </w:rPr>
              <w:pPrChange w:id="2164" w:author="Ava" w:date="2020-09-14T18:21:00Z">
                <w:pPr>
                  <w:spacing w:after="0" w:line="240" w:lineRule="auto"/>
                  <w:jc w:val="center"/>
                </w:pPr>
              </w:pPrChange>
            </w:pPr>
            <w:ins w:id="2165" w:author="Ava" w:date="2020-09-14T12:13:00Z">
              <w:r w:rsidRPr="008D149B">
                <w:rPr>
                  <w:rFonts w:ascii="Times New Roman" w:eastAsia="Times New Roman" w:hAnsi="Times New Roman" w:cs="Times New Roman"/>
                  <w:sz w:val="24"/>
                  <w:szCs w:val="24"/>
                </w:rPr>
                <w:t>0.010</w:t>
              </w:r>
            </w:ins>
          </w:p>
        </w:tc>
        <w:tc>
          <w:tcPr>
            <w:tcW w:w="0" w:type="auto"/>
            <w:vAlign w:val="center"/>
            <w:hideMark/>
            <w:tcPrChange w:id="2166" w:author="Ava" w:date="2020-09-14T12:37:00Z">
              <w:tcPr>
                <w:tcW w:w="0" w:type="auto"/>
                <w:vAlign w:val="center"/>
                <w:hideMark/>
              </w:tcPr>
            </w:tcPrChange>
          </w:tcPr>
          <w:p w14:paraId="57166E87" w14:textId="77777777" w:rsidR="0051306F" w:rsidRPr="008D149B" w:rsidRDefault="0051306F">
            <w:pPr>
              <w:spacing w:after="0" w:line="276" w:lineRule="auto"/>
              <w:jc w:val="center"/>
              <w:rPr>
                <w:ins w:id="2167" w:author="Ava" w:date="2020-09-14T12:13:00Z"/>
                <w:rFonts w:ascii="Times New Roman" w:eastAsia="Times New Roman" w:hAnsi="Times New Roman" w:cs="Times New Roman"/>
                <w:sz w:val="24"/>
                <w:szCs w:val="24"/>
              </w:rPr>
              <w:pPrChange w:id="2168" w:author="Ava" w:date="2020-09-14T18:21:00Z">
                <w:pPr>
                  <w:spacing w:after="0" w:line="240" w:lineRule="auto"/>
                  <w:jc w:val="center"/>
                </w:pPr>
              </w:pPrChange>
            </w:pPr>
            <w:ins w:id="2169" w:author="Ava" w:date="2020-09-14T12:13:00Z">
              <w:r w:rsidRPr="008D149B">
                <w:rPr>
                  <w:rFonts w:ascii="Times New Roman" w:eastAsia="Times New Roman" w:hAnsi="Times New Roman" w:cs="Times New Roman"/>
                  <w:sz w:val="24"/>
                  <w:szCs w:val="24"/>
                </w:rPr>
                <w:t>0.020</w:t>
              </w:r>
            </w:ins>
          </w:p>
        </w:tc>
      </w:tr>
      <w:tr w:rsidR="0051306F" w:rsidRPr="008D149B" w14:paraId="4771A3A3" w14:textId="77777777" w:rsidTr="0091650E">
        <w:trPr>
          <w:trHeight w:val="217"/>
          <w:tblCellSpacing w:w="15" w:type="dxa"/>
          <w:ins w:id="2170" w:author="Ava" w:date="2020-09-14T12:13:00Z"/>
          <w:trPrChange w:id="2171" w:author="Ava" w:date="2020-09-14T12:37:00Z">
            <w:trPr>
              <w:trHeight w:val="217"/>
              <w:tblCellSpacing w:w="15" w:type="dxa"/>
              <w:jc w:val="center"/>
            </w:trPr>
          </w:trPrChange>
        </w:trPr>
        <w:tc>
          <w:tcPr>
            <w:tcW w:w="0" w:type="auto"/>
            <w:vAlign w:val="center"/>
            <w:hideMark/>
            <w:tcPrChange w:id="2172" w:author="Ava" w:date="2020-09-14T12:37:00Z">
              <w:tcPr>
                <w:tcW w:w="0" w:type="auto"/>
                <w:vAlign w:val="center"/>
                <w:hideMark/>
              </w:tcPr>
            </w:tcPrChange>
          </w:tcPr>
          <w:p w14:paraId="619E4A88" w14:textId="77777777" w:rsidR="0051306F" w:rsidRPr="008D149B" w:rsidRDefault="0051306F">
            <w:pPr>
              <w:spacing w:after="0" w:line="276" w:lineRule="auto"/>
              <w:rPr>
                <w:ins w:id="2173" w:author="Ava" w:date="2020-09-14T12:13:00Z"/>
                <w:rFonts w:ascii="Times New Roman" w:eastAsia="Times New Roman" w:hAnsi="Times New Roman" w:cs="Times New Roman"/>
                <w:sz w:val="24"/>
                <w:szCs w:val="24"/>
              </w:rPr>
              <w:pPrChange w:id="2174" w:author="Ava" w:date="2020-09-14T18:21:00Z">
                <w:pPr>
                  <w:spacing w:after="0" w:line="240" w:lineRule="auto"/>
                </w:pPr>
              </w:pPrChange>
            </w:pPr>
            <w:proofErr w:type="spellStart"/>
            <w:ins w:id="2175" w:author="Ava" w:date="2020-09-14T12:13:00Z">
              <w:r w:rsidRPr="008D149B">
                <w:rPr>
                  <w:rFonts w:ascii="Times New Roman" w:eastAsia="Times New Roman" w:hAnsi="Times New Roman" w:cs="Times New Roman"/>
                  <w:sz w:val="24"/>
                  <w:szCs w:val="24"/>
                </w:rPr>
                <w:t>tu</w:t>
              </w:r>
              <w:proofErr w:type="spellEnd"/>
            </w:ins>
          </w:p>
        </w:tc>
        <w:tc>
          <w:tcPr>
            <w:tcW w:w="0" w:type="auto"/>
            <w:vAlign w:val="center"/>
            <w:hideMark/>
            <w:tcPrChange w:id="2176" w:author="Ava" w:date="2020-09-14T12:37:00Z">
              <w:tcPr>
                <w:tcW w:w="0" w:type="auto"/>
                <w:vAlign w:val="center"/>
                <w:hideMark/>
              </w:tcPr>
            </w:tcPrChange>
          </w:tcPr>
          <w:p w14:paraId="109E1C33" w14:textId="77777777" w:rsidR="0051306F" w:rsidRPr="008D149B" w:rsidRDefault="0051306F">
            <w:pPr>
              <w:spacing w:after="0" w:line="276" w:lineRule="auto"/>
              <w:jc w:val="center"/>
              <w:rPr>
                <w:ins w:id="2177" w:author="Ava" w:date="2020-09-14T12:13:00Z"/>
                <w:rFonts w:ascii="Times New Roman" w:eastAsia="Times New Roman" w:hAnsi="Times New Roman" w:cs="Times New Roman"/>
                <w:sz w:val="24"/>
                <w:szCs w:val="24"/>
              </w:rPr>
              <w:pPrChange w:id="2178" w:author="Ava" w:date="2020-09-14T18:21:00Z">
                <w:pPr>
                  <w:spacing w:after="0" w:line="240" w:lineRule="auto"/>
                  <w:jc w:val="center"/>
                </w:pPr>
              </w:pPrChange>
            </w:pPr>
            <w:ins w:id="2179" w:author="Ava" w:date="2020-09-14T12:13:00Z">
              <w:r w:rsidRPr="008D149B">
                <w:rPr>
                  <w:rFonts w:ascii="Times New Roman" w:eastAsia="Times New Roman" w:hAnsi="Times New Roman" w:cs="Times New Roman"/>
                  <w:sz w:val="24"/>
                  <w:szCs w:val="24"/>
                </w:rPr>
                <w:t>1,148</w:t>
              </w:r>
            </w:ins>
          </w:p>
        </w:tc>
        <w:tc>
          <w:tcPr>
            <w:tcW w:w="0" w:type="auto"/>
            <w:vAlign w:val="center"/>
            <w:hideMark/>
            <w:tcPrChange w:id="2180" w:author="Ava" w:date="2020-09-14T12:37:00Z">
              <w:tcPr>
                <w:tcW w:w="0" w:type="auto"/>
                <w:vAlign w:val="center"/>
                <w:hideMark/>
              </w:tcPr>
            </w:tcPrChange>
          </w:tcPr>
          <w:p w14:paraId="1CAC8D5F" w14:textId="77777777" w:rsidR="0051306F" w:rsidRPr="008D149B" w:rsidRDefault="0051306F">
            <w:pPr>
              <w:spacing w:after="0" w:line="276" w:lineRule="auto"/>
              <w:jc w:val="center"/>
              <w:rPr>
                <w:ins w:id="2181" w:author="Ava" w:date="2020-09-14T12:13:00Z"/>
                <w:rFonts w:ascii="Times New Roman" w:eastAsia="Times New Roman" w:hAnsi="Times New Roman" w:cs="Times New Roman"/>
                <w:sz w:val="24"/>
                <w:szCs w:val="24"/>
              </w:rPr>
              <w:pPrChange w:id="2182" w:author="Ava" w:date="2020-09-14T18:21:00Z">
                <w:pPr>
                  <w:spacing w:after="0" w:line="240" w:lineRule="auto"/>
                  <w:jc w:val="center"/>
                </w:pPr>
              </w:pPrChange>
            </w:pPr>
            <w:ins w:id="2183" w:author="Ava" w:date="2020-09-14T12:13:00Z">
              <w:r w:rsidRPr="008D149B">
                <w:rPr>
                  <w:rFonts w:ascii="Times New Roman" w:eastAsia="Times New Roman" w:hAnsi="Times New Roman" w:cs="Times New Roman"/>
                  <w:sz w:val="24"/>
                  <w:szCs w:val="24"/>
                </w:rPr>
                <w:t>0.761</w:t>
              </w:r>
            </w:ins>
          </w:p>
        </w:tc>
        <w:tc>
          <w:tcPr>
            <w:tcW w:w="0" w:type="auto"/>
            <w:vAlign w:val="center"/>
            <w:hideMark/>
            <w:tcPrChange w:id="2184" w:author="Ava" w:date="2020-09-14T12:37:00Z">
              <w:tcPr>
                <w:tcW w:w="0" w:type="auto"/>
                <w:vAlign w:val="center"/>
                <w:hideMark/>
              </w:tcPr>
            </w:tcPrChange>
          </w:tcPr>
          <w:p w14:paraId="22B83BDF" w14:textId="77777777" w:rsidR="0051306F" w:rsidRPr="008D149B" w:rsidRDefault="0051306F">
            <w:pPr>
              <w:spacing w:after="0" w:line="276" w:lineRule="auto"/>
              <w:jc w:val="center"/>
              <w:rPr>
                <w:ins w:id="2185" w:author="Ava" w:date="2020-09-14T12:13:00Z"/>
                <w:rFonts w:ascii="Times New Roman" w:eastAsia="Times New Roman" w:hAnsi="Times New Roman" w:cs="Times New Roman"/>
                <w:sz w:val="24"/>
                <w:szCs w:val="24"/>
              </w:rPr>
              <w:pPrChange w:id="2186" w:author="Ava" w:date="2020-09-14T18:21:00Z">
                <w:pPr>
                  <w:spacing w:after="0" w:line="240" w:lineRule="auto"/>
                  <w:jc w:val="center"/>
                </w:pPr>
              </w:pPrChange>
            </w:pPr>
            <w:ins w:id="2187" w:author="Ava" w:date="2020-09-14T12:13:00Z">
              <w:r w:rsidRPr="008D149B">
                <w:rPr>
                  <w:rFonts w:ascii="Times New Roman" w:eastAsia="Times New Roman" w:hAnsi="Times New Roman" w:cs="Times New Roman"/>
                  <w:sz w:val="24"/>
                  <w:szCs w:val="24"/>
                </w:rPr>
                <w:t>0.426</w:t>
              </w:r>
            </w:ins>
          </w:p>
        </w:tc>
        <w:tc>
          <w:tcPr>
            <w:tcW w:w="0" w:type="auto"/>
            <w:vAlign w:val="center"/>
            <w:hideMark/>
            <w:tcPrChange w:id="2188" w:author="Ava" w:date="2020-09-14T12:37:00Z">
              <w:tcPr>
                <w:tcW w:w="0" w:type="auto"/>
                <w:vAlign w:val="center"/>
                <w:hideMark/>
              </w:tcPr>
            </w:tcPrChange>
          </w:tcPr>
          <w:p w14:paraId="10DDA2FF" w14:textId="77777777" w:rsidR="0051306F" w:rsidRPr="008D149B" w:rsidRDefault="0051306F">
            <w:pPr>
              <w:spacing w:after="0" w:line="276" w:lineRule="auto"/>
              <w:jc w:val="center"/>
              <w:rPr>
                <w:ins w:id="2189" w:author="Ava" w:date="2020-09-14T12:13:00Z"/>
                <w:rFonts w:ascii="Times New Roman" w:eastAsia="Times New Roman" w:hAnsi="Times New Roman" w:cs="Times New Roman"/>
                <w:sz w:val="24"/>
                <w:szCs w:val="24"/>
              </w:rPr>
              <w:pPrChange w:id="2190" w:author="Ava" w:date="2020-09-14T18:21:00Z">
                <w:pPr>
                  <w:spacing w:after="0" w:line="240" w:lineRule="auto"/>
                  <w:jc w:val="center"/>
                </w:pPr>
              </w:pPrChange>
            </w:pPr>
            <w:ins w:id="2191" w:author="Ava" w:date="2020-09-14T12:13:00Z">
              <w:r w:rsidRPr="008D149B">
                <w:rPr>
                  <w:rFonts w:ascii="Times New Roman" w:eastAsia="Times New Roman" w:hAnsi="Times New Roman" w:cs="Times New Roman"/>
                  <w:sz w:val="24"/>
                  <w:szCs w:val="24"/>
                </w:rPr>
                <w:t>0.013</w:t>
              </w:r>
            </w:ins>
          </w:p>
        </w:tc>
        <w:tc>
          <w:tcPr>
            <w:tcW w:w="0" w:type="auto"/>
            <w:vAlign w:val="center"/>
            <w:hideMark/>
            <w:tcPrChange w:id="2192" w:author="Ava" w:date="2020-09-14T12:37:00Z">
              <w:tcPr>
                <w:tcW w:w="0" w:type="auto"/>
                <w:vAlign w:val="center"/>
                <w:hideMark/>
              </w:tcPr>
            </w:tcPrChange>
          </w:tcPr>
          <w:p w14:paraId="21C2C0F8" w14:textId="77777777" w:rsidR="0051306F" w:rsidRPr="008D149B" w:rsidRDefault="0051306F">
            <w:pPr>
              <w:spacing w:after="0" w:line="276" w:lineRule="auto"/>
              <w:jc w:val="center"/>
              <w:rPr>
                <w:ins w:id="2193" w:author="Ava" w:date="2020-09-14T12:13:00Z"/>
                <w:rFonts w:ascii="Times New Roman" w:eastAsia="Times New Roman" w:hAnsi="Times New Roman" w:cs="Times New Roman"/>
                <w:sz w:val="24"/>
                <w:szCs w:val="24"/>
              </w:rPr>
              <w:pPrChange w:id="2194" w:author="Ava" w:date="2020-09-14T18:21:00Z">
                <w:pPr>
                  <w:spacing w:after="0" w:line="240" w:lineRule="auto"/>
                  <w:jc w:val="center"/>
                </w:pPr>
              </w:pPrChange>
            </w:pPr>
            <w:ins w:id="2195" w:author="Ava" w:date="2020-09-14T12:13:00Z">
              <w:r w:rsidRPr="008D149B">
                <w:rPr>
                  <w:rFonts w:ascii="Times New Roman" w:eastAsia="Times New Roman" w:hAnsi="Times New Roman" w:cs="Times New Roman"/>
                  <w:sz w:val="24"/>
                  <w:szCs w:val="24"/>
                </w:rPr>
                <w:t>0.025</w:t>
              </w:r>
            </w:ins>
          </w:p>
        </w:tc>
      </w:tr>
      <w:tr w:rsidR="0051306F" w:rsidRPr="008D149B" w14:paraId="3E1C6DC3" w14:textId="77777777" w:rsidTr="0091650E">
        <w:trPr>
          <w:trHeight w:val="206"/>
          <w:tblCellSpacing w:w="15" w:type="dxa"/>
          <w:ins w:id="2196" w:author="Ava" w:date="2020-09-14T12:13:00Z"/>
          <w:trPrChange w:id="2197" w:author="Ava" w:date="2020-09-14T12:37:00Z">
            <w:trPr>
              <w:trHeight w:val="206"/>
              <w:tblCellSpacing w:w="15" w:type="dxa"/>
              <w:jc w:val="center"/>
            </w:trPr>
          </w:trPrChange>
        </w:trPr>
        <w:tc>
          <w:tcPr>
            <w:tcW w:w="0" w:type="auto"/>
            <w:tcBorders>
              <w:bottom w:val="single" w:sz="4" w:space="0" w:color="auto"/>
            </w:tcBorders>
            <w:vAlign w:val="center"/>
            <w:hideMark/>
            <w:tcPrChange w:id="2198" w:author="Ava" w:date="2020-09-14T12:37:00Z">
              <w:tcPr>
                <w:tcW w:w="0" w:type="auto"/>
                <w:tcBorders>
                  <w:bottom w:val="single" w:sz="4" w:space="0" w:color="auto"/>
                </w:tcBorders>
                <w:vAlign w:val="center"/>
                <w:hideMark/>
              </w:tcPr>
            </w:tcPrChange>
          </w:tcPr>
          <w:p w14:paraId="6D9F913C" w14:textId="77777777" w:rsidR="0051306F" w:rsidRPr="008D149B" w:rsidRDefault="0051306F">
            <w:pPr>
              <w:spacing w:after="0" w:line="276" w:lineRule="auto"/>
              <w:rPr>
                <w:ins w:id="2199" w:author="Ava" w:date="2020-09-14T12:13:00Z"/>
                <w:rFonts w:ascii="Times New Roman" w:eastAsia="Times New Roman" w:hAnsi="Times New Roman" w:cs="Times New Roman"/>
                <w:sz w:val="24"/>
                <w:szCs w:val="24"/>
              </w:rPr>
              <w:pPrChange w:id="2200" w:author="Ava" w:date="2020-09-14T18:21:00Z">
                <w:pPr>
                  <w:spacing w:after="0" w:line="240" w:lineRule="auto"/>
                </w:pPr>
              </w:pPrChange>
            </w:pPr>
            <w:proofErr w:type="spellStart"/>
            <w:ins w:id="2201" w:author="Ava" w:date="2020-09-14T12:13:00Z">
              <w:r w:rsidRPr="008D149B">
                <w:rPr>
                  <w:rFonts w:ascii="Times New Roman" w:eastAsia="Times New Roman" w:hAnsi="Times New Roman" w:cs="Times New Roman"/>
                  <w:sz w:val="24"/>
                  <w:szCs w:val="24"/>
                </w:rPr>
                <w:t>za</w:t>
              </w:r>
              <w:proofErr w:type="spellEnd"/>
            </w:ins>
          </w:p>
        </w:tc>
        <w:tc>
          <w:tcPr>
            <w:tcW w:w="0" w:type="auto"/>
            <w:tcBorders>
              <w:bottom w:val="single" w:sz="4" w:space="0" w:color="auto"/>
            </w:tcBorders>
            <w:vAlign w:val="center"/>
            <w:hideMark/>
            <w:tcPrChange w:id="2202" w:author="Ava" w:date="2020-09-14T12:37:00Z">
              <w:tcPr>
                <w:tcW w:w="0" w:type="auto"/>
                <w:tcBorders>
                  <w:bottom w:val="single" w:sz="4" w:space="0" w:color="auto"/>
                </w:tcBorders>
                <w:vAlign w:val="center"/>
                <w:hideMark/>
              </w:tcPr>
            </w:tcPrChange>
          </w:tcPr>
          <w:p w14:paraId="1D938FA7" w14:textId="77777777" w:rsidR="0051306F" w:rsidRPr="008D149B" w:rsidRDefault="0051306F">
            <w:pPr>
              <w:spacing w:after="0" w:line="276" w:lineRule="auto"/>
              <w:jc w:val="center"/>
              <w:rPr>
                <w:ins w:id="2203" w:author="Ava" w:date="2020-09-14T12:13:00Z"/>
                <w:rFonts w:ascii="Times New Roman" w:eastAsia="Times New Roman" w:hAnsi="Times New Roman" w:cs="Times New Roman"/>
                <w:sz w:val="24"/>
                <w:szCs w:val="24"/>
              </w:rPr>
              <w:pPrChange w:id="2204" w:author="Ava" w:date="2020-09-14T18:21:00Z">
                <w:pPr>
                  <w:spacing w:after="0" w:line="240" w:lineRule="auto"/>
                  <w:jc w:val="center"/>
                </w:pPr>
              </w:pPrChange>
            </w:pPr>
            <w:ins w:id="2205" w:author="Ava" w:date="2020-09-14T12:13:00Z">
              <w:r w:rsidRPr="008D149B">
                <w:rPr>
                  <w:rFonts w:ascii="Times New Roman" w:eastAsia="Times New Roman" w:hAnsi="Times New Roman" w:cs="Times New Roman"/>
                  <w:sz w:val="24"/>
                  <w:szCs w:val="24"/>
                </w:rPr>
                <w:t>1,143</w:t>
              </w:r>
            </w:ins>
          </w:p>
        </w:tc>
        <w:tc>
          <w:tcPr>
            <w:tcW w:w="0" w:type="auto"/>
            <w:tcBorders>
              <w:bottom w:val="single" w:sz="4" w:space="0" w:color="auto"/>
            </w:tcBorders>
            <w:vAlign w:val="center"/>
            <w:hideMark/>
            <w:tcPrChange w:id="2206" w:author="Ava" w:date="2020-09-14T12:37:00Z">
              <w:tcPr>
                <w:tcW w:w="0" w:type="auto"/>
                <w:tcBorders>
                  <w:bottom w:val="single" w:sz="4" w:space="0" w:color="auto"/>
                </w:tcBorders>
                <w:vAlign w:val="center"/>
                <w:hideMark/>
              </w:tcPr>
            </w:tcPrChange>
          </w:tcPr>
          <w:p w14:paraId="40FAC007" w14:textId="77777777" w:rsidR="0051306F" w:rsidRPr="008D149B" w:rsidRDefault="0051306F">
            <w:pPr>
              <w:spacing w:after="0" w:line="276" w:lineRule="auto"/>
              <w:jc w:val="center"/>
              <w:rPr>
                <w:ins w:id="2207" w:author="Ava" w:date="2020-09-14T12:13:00Z"/>
                <w:rFonts w:ascii="Times New Roman" w:eastAsia="Times New Roman" w:hAnsi="Times New Roman" w:cs="Times New Roman"/>
                <w:sz w:val="24"/>
                <w:szCs w:val="24"/>
              </w:rPr>
              <w:pPrChange w:id="2208" w:author="Ava" w:date="2020-09-14T18:21:00Z">
                <w:pPr>
                  <w:spacing w:after="0" w:line="240" w:lineRule="auto"/>
                  <w:jc w:val="center"/>
                </w:pPr>
              </w:pPrChange>
            </w:pPr>
            <w:ins w:id="2209" w:author="Ava" w:date="2020-09-14T12:13:00Z">
              <w:r w:rsidRPr="008D149B">
                <w:rPr>
                  <w:rFonts w:ascii="Times New Roman" w:eastAsia="Times New Roman" w:hAnsi="Times New Roman" w:cs="Times New Roman"/>
                  <w:sz w:val="24"/>
                  <w:szCs w:val="24"/>
                </w:rPr>
                <w:t>0.531</w:t>
              </w:r>
            </w:ins>
          </w:p>
        </w:tc>
        <w:tc>
          <w:tcPr>
            <w:tcW w:w="0" w:type="auto"/>
            <w:tcBorders>
              <w:bottom w:val="single" w:sz="4" w:space="0" w:color="auto"/>
            </w:tcBorders>
            <w:vAlign w:val="center"/>
            <w:hideMark/>
            <w:tcPrChange w:id="2210" w:author="Ava" w:date="2020-09-14T12:37:00Z">
              <w:tcPr>
                <w:tcW w:w="0" w:type="auto"/>
                <w:tcBorders>
                  <w:bottom w:val="single" w:sz="4" w:space="0" w:color="auto"/>
                </w:tcBorders>
                <w:vAlign w:val="center"/>
                <w:hideMark/>
              </w:tcPr>
            </w:tcPrChange>
          </w:tcPr>
          <w:p w14:paraId="6EA59585" w14:textId="77777777" w:rsidR="0051306F" w:rsidRPr="008D149B" w:rsidRDefault="0051306F">
            <w:pPr>
              <w:spacing w:after="0" w:line="276" w:lineRule="auto"/>
              <w:jc w:val="center"/>
              <w:rPr>
                <w:ins w:id="2211" w:author="Ava" w:date="2020-09-14T12:13:00Z"/>
                <w:rFonts w:ascii="Times New Roman" w:eastAsia="Times New Roman" w:hAnsi="Times New Roman" w:cs="Times New Roman"/>
                <w:sz w:val="24"/>
                <w:szCs w:val="24"/>
              </w:rPr>
              <w:pPrChange w:id="2212" w:author="Ava" w:date="2020-09-14T18:21:00Z">
                <w:pPr>
                  <w:spacing w:after="0" w:line="240" w:lineRule="auto"/>
                  <w:jc w:val="center"/>
                </w:pPr>
              </w:pPrChange>
            </w:pPr>
            <w:ins w:id="2213" w:author="Ava" w:date="2020-09-14T12:13:00Z">
              <w:r w:rsidRPr="008D149B">
                <w:rPr>
                  <w:rFonts w:ascii="Times New Roman" w:eastAsia="Times New Roman" w:hAnsi="Times New Roman" w:cs="Times New Roman"/>
                  <w:sz w:val="24"/>
                  <w:szCs w:val="24"/>
                </w:rPr>
                <w:t>0.499</w:t>
              </w:r>
            </w:ins>
          </w:p>
        </w:tc>
        <w:tc>
          <w:tcPr>
            <w:tcW w:w="0" w:type="auto"/>
            <w:tcBorders>
              <w:bottom w:val="single" w:sz="4" w:space="0" w:color="auto"/>
            </w:tcBorders>
            <w:vAlign w:val="center"/>
            <w:hideMark/>
            <w:tcPrChange w:id="2214" w:author="Ava" w:date="2020-09-14T12:37:00Z">
              <w:tcPr>
                <w:tcW w:w="0" w:type="auto"/>
                <w:tcBorders>
                  <w:bottom w:val="single" w:sz="4" w:space="0" w:color="auto"/>
                </w:tcBorders>
                <w:vAlign w:val="center"/>
                <w:hideMark/>
              </w:tcPr>
            </w:tcPrChange>
          </w:tcPr>
          <w:p w14:paraId="61660C5F" w14:textId="77777777" w:rsidR="0051306F" w:rsidRPr="008D149B" w:rsidRDefault="0051306F">
            <w:pPr>
              <w:spacing w:after="0" w:line="276" w:lineRule="auto"/>
              <w:jc w:val="center"/>
              <w:rPr>
                <w:ins w:id="2215" w:author="Ava" w:date="2020-09-14T12:13:00Z"/>
                <w:rFonts w:ascii="Times New Roman" w:eastAsia="Times New Roman" w:hAnsi="Times New Roman" w:cs="Times New Roman"/>
                <w:sz w:val="24"/>
                <w:szCs w:val="24"/>
              </w:rPr>
              <w:pPrChange w:id="2216" w:author="Ava" w:date="2020-09-14T18:21:00Z">
                <w:pPr>
                  <w:spacing w:after="0" w:line="240" w:lineRule="auto"/>
                  <w:jc w:val="center"/>
                </w:pPr>
              </w:pPrChange>
            </w:pPr>
            <w:ins w:id="2217" w:author="Ava" w:date="2020-09-14T12:13:00Z">
              <w:r w:rsidRPr="008D149B">
                <w:rPr>
                  <w:rFonts w:ascii="Times New Roman" w:eastAsia="Times New Roman" w:hAnsi="Times New Roman" w:cs="Times New Roman"/>
                  <w:sz w:val="24"/>
                  <w:szCs w:val="24"/>
                </w:rPr>
                <w:t>0.015</w:t>
              </w:r>
            </w:ins>
          </w:p>
        </w:tc>
        <w:tc>
          <w:tcPr>
            <w:tcW w:w="0" w:type="auto"/>
            <w:tcBorders>
              <w:bottom w:val="single" w:sz="4" w:space="0" w:color="auto"/>
            </w:tcBorders>
            <w:vAlign w:val="center"/>
            <w:hideMark/>
            <w:tcPrChange w:id="2218" w:author="Ava" w:date="2020-09-14T12:37:00Z">
              <w:tcPr>
                <w:tcW w:w="0" w:type="auto"/>
                <w:tcBorders>
                  <w:bottom w:val="single" w:sz="4" w:space="0" w:color="auto"/>
                </w:tcBorders>
                <w:vAlign w:val="center"/>
                <w:hideMark/>
              </w:tcPr>
            </w:tcPrChange>
          </w:tcPr>
          <w:p w14:paraId="22F5787F" w14:textId="77777777" w:rsidR="0051306F" w:rsidRPr="008D149B" w:rsidRDefault="0051306F">
            <w:pPr>
              <w:spacing w:after="0" w:line="276" w:lineRule="auto"/>
              <w:jc w:val="center"/>
              <w:rPr>
                <w:ins w:id="2219" w:author="Ava" w:date="2020-09-14T12:13:00Z"/>
                <w:rFonts w:ascii="Times New Roman" w:eastAsia="Times New Roman" w:hAnsi="Times New Roman" w:cs="Times New Roman"/>
                <w:sz w:val="24"/>
                <w:szCs w:val="24"/>
              </w:rPr>
              <w:pPrChange w:id="2220" w:author="Ava" w:date="2020-09-14T18:21:00Z">
                <w:pPr>
                  <w:spacing w:after="0" w:line="240" w:lineRule="auto"/>
                  <w:jc w:val="center"/>
                </w:pPr>
              </w:pPrChange>
            </w:pPr>
            <w:ins w:id="2221" w:author="Ava" w:date="2020-09-14T12:13:00Z">
              <w:r w:rsidRPr="008D149B">
                <w:rPr>
                  <w:rFonts w:ascii="Times New Roman" w:eastAsia="Times New Roman" w:hAnsi="Times New Roman" w:cs="Times New Roman"/>
                  <w:sz w:val="24"/>
                  <w:szCs w:val="24"/>
                </w:rPr>
                <w:t>0.029</w:t>
              </w:r>
            </w:ins>
          </w:p>
        </w:tc>
      </w:tr>
    </w:tbl>
    <w:p w14:paraId="7F2C6CDF" w14:textId="2CCF1501" w:rsidR="005D4C90" w:rsidRDefault="005D4C90">
      <w:pPr>
        <w:spacing w:after="0" w:line="276" w:lineRule="auto"/>
        <w:rPr>
          <w:rFonts w:ascii="Arial" w:hAnsi="Arial" w:cs="Arial"/>
          <w:b/>
        </w:rPr>
        <w:pPrChange w:id="2222" w:author="Ava" w:date="2020-09-14T18:21:00Z">
          <w:pPr>
            <w:jc w:val="center"/>
          </w:pPr>
        </w:pPrChange>
      </w:pPr>
    </w:p>
    <w:p w14:paraId="1F659212" w14:textId="7741931B" w:rsidR="005D4C90" w:rsidRDefault="005D4C90">
      <w:pPr>
        <w:spacing w:after="0" w:line="276" w:lineRule="auto"/>
        <w:jc w:val="center"/>
        <w:rPr>
          <w:rFonts w:ascii="Arial" w:hAnsi="Arial" w:cs="Arial"/>
          <w:b/>
        </w:rPr>
        <w:pPrChange w:id="2223" w:author="Ava" w:date="2020-09-14T18:21:00Z">
          <w:pPr>
            <w:jc w:val="center"/>
          </w:pPr>
        </w:pPrChange>
      </w:pPr>
    </w:p>
    <w:p w14:paraId="7EF7EBC0" w14:textId="3F88B9A4" w:rsidR="005D4C90" w:rsidRDefault="005D4C90">
      <w:pPr>
        <w:spacing w:after="0" w:line="276" w:lineRule="auto"/>
        <w:rPr>
          <w:rFonts w:ascii="Arial" w:hAnsi="Arial" w:cs="Arial"/>
          <w:b/>
        </w:rPr>
        <w:pPrChange w:id="2224" w:author="Ava" w:date="2020-09-14T18:21:00Z">
          <w:pPr/>
        </w:pPrChange>
      </w:pPr>
    </w:p>
    <w:p w14:paraId="7D806F10" w14:textId="76AE3AB2" w:rsidR="005D4C90" w:rsidRDefault="005D4C90">
      <w:pPr>
        <w:spacing w:after="0" w:line="276" w:lineRule="auto"/>
        <w:jc w:val="center"/>
        <w:rPr>
          <w:rFonts w:ascii="Arial" w:hAnsi="Arial" w:cs="Arial"/>
          <w:b/>
        </w:rPr>
        <w:pPrChange w:id="2225" w:author="Ava" w:date="2020-09-14T18:21:00Z">
          <w:pPr>
            <w:jc w:val="center"/>
          </w:pPr>
        </w:pPrChange>
      </w:pPr>
    </w:p>
    <w:p w14:paraId="150EAE16" w14:textId="77777777" w:rsidR="005D4C90" w:rsidRDefault="005D4C90">
      <w:pPr>
        <w:spacing w:after="0" w:line="276" w:lineRule="auto"/>
        <w:jc w:val="center"/>
        <w:rPr>
          <w:rFonts w:ascii="Arial" w:hAnsi="Arial" w:cs="Arial"/>
          <w:b/>
        </w:rPr>
        <w:pPrChange w:id="2226" w:author="Ava" w:date="2020-09-14T18:21:00Z">
          <w:pPr>
            <w:jc w:val="center"/>
          </w:pPr>
        </w:pPrChange>
      </w:pPr>
    </w:p>
    <w:p w14:paraId="22F7FB3A" w14:textId="4231E8BB" w:rsidR="00617272" w:rsidRDefault="00617272">
      <w:pPr>
        <w:spacing w:after="0" w:line="276" w:lineRule="auto"/>
        <w:jc w:val="center"/>
        <w:rPr>
          <w:rFonts w:ascii="Arial" w:hAnsi="Arial" w:cs="Arial"/>
          <w:b/>
        </w:rPr>
        <w:pPrChange w:id="2227" w:author="Ava" w:date="2020-09-14T18:21:00Z">
          <w:pPr>
            <w:jc w:val="center"/>
          </w:pPr>
        </w:pPrChange>
      </w:pPr>
    </w:p>
    <w:p w14:paraId="1E6DB797" w14:textId="77777777" w:rsidR="00617272" w:rsidRPr="00DD26DA" w:rsidRDefault="00617272">
      <w:pPr>
        <w:spacing w:after="0" w:line="276" w:lineRule="auto"/>
        <w:jc w:val="center"/>
        <w:rPr>
          <w:rFonts w:ascii="Arial" w:hAnsi="Arial" w:cs="Arial"/>
          <w:b/>
        </w:rPr>
        <w:pPrChange w:id="2228" w:author="Ava" w:date="2020-09-14T18:21:00Z">
          <w:pPr>
            <w:jc w:val="center"/>
          </w:pPr>
        </w:pPrChange>
      </w:pPr>
    </w:p>
    <w:p w14:paraId="238CB735" w14:textId="77777777" w:rsidR="00617272" w:rsidRPr="00571DD4" w:rsidRDefault="00617272">
      <w:pPr>
        <w:spacing w:after="0" w:line="276" w:lineRule="auto"/>
        <w:pPrChange w:id="2229" w:author="Ava" w:date="2020-09-14T18:21:00Z">
          <w:pPr/>
        </w:pPrChange>
      </w:pPr>
    </w:p>
    <w:p w14:paraId="685D2F03" w14:textId="77777777" w:rsidR="00617272" w:rsidRPr="00DD26DA" w:rsidRDefault="00617272">
      <w:pPr>
        <w:spacing w:after="0" w:line="276" w:lineRule="auto"/>
        <w:rPr>
          <w:rFonts w:ascii="Arial" w:hAnsi="Arial" w:cs="Arial"/>
        </w:rPr>
        <w:pPrChange w:id="2230" w:author="Ava" w:date="2020-09-14T18:21:00Z">
          <w:pPr/>
        </w:pPrChange>
      </w:pPr>
    </w:p>
    <w:p w14:paraId="66FC1980" w14:textId="77777777" w:rsidR="0091650E" w:rsidRDefault="00617272">
      <w:pPr>
        <w:spacing w:after="0" w:line="276" w:lineRule="auto"/>
        <w:rPr>
          <w:ins w:id="2231" w:author="Ava" w:date="2020-09-14T12:36:00Z"/>
        </w:rPr>
        <w:pPrChange w:id="2232" w:author="Ava" w:date="2020-09-14T18:21:00Z">
          <w:pPr/>
        </w:pPrChange>
      </w:pPr>
      <w:r>
        <w:br w:type="page"/>
      </w:r>
    </w:p>
    <w:tbl>
      <w:tblPr>
        <w:tblW w:w="5094" w:type="dxa"/>
        <w:tblCellSpacing w:w="15" w:type="dxa"/>
        <w:tblCellMar>
          <w:top w:w="15" w:type="dxa"/>
          <w:left w:w="15" w:type="dxa"/>
          <w:bottom w:w="15" w:type="dxa"/>
          <w:right w:w="15" w:type="dxa"/>
        </w:tblCellMar>
        <w:tblLook w:val="04A0" w:firstRow="1" w:lastRow="0" w:firstColumn="1" w:lastColumn="0" w:noHBand="0" w:noVBand="1"/>
        <w:tblPrChange w:id="2233" w:author="Ava" w:date="2020-09-14T12:38: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1126"/>
        <w:gridCol w:w="695"/>
        <w:gridCol w:w="480"/>
        <w:gridCol w:w="687"/>
        <w:gridCol w:w="687"/>
        <w:gridCol w:w="687"/>
        <w:gridCol w:w="687"/>
        <w:gridCol w:w="45"/>
        <w:tblGridChange w:id="2234">
          <w:tblGrid>
            <w:gridCol w:w="1126"/>
            <w:gridCol w:w="695"/>
            <w:gridCol w:w="480"/>
            <w:gridCol w:w="687"/>
            <w:gridCol w:w="687"/>
            <w:gridCol w:w="687"/>
            <w:gridCol w:w="219"/>
            <w:gridCol w:w="468"/>
            <w:gridCol w:w="45"/>
          </w:tblGrid>
        </w:tblGridChange>
      </w:tblGrid>
      <w:tr w:rsidR="0091650E" w:rsidRPr="0091650E" w14:paraId="5C95B322" w14:textId="77777777" w:rsidTr="0091650E">
        <w:trPr>
          <w:trHeight w:val="121"/>
          <w:tblCellSpacing w:w="15" w:type="dxa"/>
          <w:ins w:id="2235" w:author="Ava" w:date="2020-09-14T12:36:00Z"/>
          <w:trPrChange w:id="2236" w:author="Ava" w:date="2020-09-14T12:38:00Z">
            <w:trPr>
              <w:gridAfter w:val="0"/>
              <w:tblCellSpacing w:w="15" w:type="dxa"/>
            </w:trPr>
          </w:trPrChange>
        </w:trPr>
        <w:tc>
          <w:tcPr>
            <w:tcW w:w="0" w:type="auto"/>
            <w:gridSpan w:val="8"/>
            <w:tcBorders>
              <w:bottom w:val="single" w:sz="6" w:space="0" w:color="000000"/>
            </w:tcBorders>
            <w:vAlign w:val="center"/>
            <w:hideMark/>
            <w:tcPrChange w:id="2237" w:author="Ava" w:date="2020-09-14T12:38:00Z">
              <w:tcPr>
                <w:tcW w:w="0" w:type="auto"/>
                <w:gridSpan w:val="7"/>
                <w:tcBorders>
                  <w:bottom w:val="single" w:sz="6" w:space="0" w:color="000000"/>
                </w:tcBorders>
                <w:vAlign w:val="center"/>
                <w:hideMark/>
              </w:tcPr>
            </w:tcPrChange>
          </w:tcPr>
          <w:p w14:paraId="706B39CF" w14:textId="77777777" w:rsidR="0091650E" w:rsidRPr="0091650E" w:rsidRDefault="0091650E">
            <w:pPr>
              <w:spacing w:after="0" w:line="276" w:lineRule="auto"/>
              <w:rPr>
                <w:ins w:id="2238" w:author="Ava" w:date="2020-09-14T12:36:00Z"/>
                <w:rFonts w:ascii="Times New Roman" w:eastAsiaTheme="minorEastAsia" w:hAnsi="Times New Roman" w:cs="Times New Roman"/>
                <w:sz w:val="20"/>
                <w:szCs w:val="20"/>
              </w:rPr>
              <w:pPrChange w:id="2239" w:author="Ava" w:date="2020-09-14T18:21:00Z">
                <w:pPr>
                  <w:spacing w:after="0" w:line="240" w:lineRule="auto"/>
                </w:pPr>
              </w:pPrChange>
            </w:pPr>
          </w:p>
        </w:tc>
      </w:tr>
      <w:tr w:rsidR="0091650E" w:rsidRPr="0091650E" w14:paraId="7D07A3EB" w14:textId="77777777" w:rsidTr="0091650E">
        <w:trPr>
          <w:trHeight w:val="121"/>
          <w:tblCellSpacing w:w="15" w:type="dxa"/>
          <w:ins w:id="2240" w:author="Ava" w:date="2020-09-14T12:38:00Z"/>
        </w:trPr>
        <w:tc>
          <w:tcPr>
            <w:tcW w:w="0" w:type="auto"/>
            <w:gridSpan w:val="8"/>
            <w:tcBorders>
              <w:bottom w:val="single" w:sz="6" w:space="0" w:color="000000"/>
            </w:tcBorders>
            <w:vAlign w:val="center"/>
          </w:tcPr>
          <w:p w14:paraId="61EA8545" w14:textId="25950554" w:rsidR="0091650E" w:rsidRPr="0091650E" w:rsidRDefault="0091650E">
            <w:pPr>
              <w:spacing w:after="0" w:line="276" w:lineRule="auto"/>
              <w:rPr>
                <w:ins w:id="2241" w:author="Ava" w:date="2020-09-14T12:38:00Z"/>
                <w:rFonts w:ascii="Times New Roman" w:eastAsiaTheme="minorEastAsia" w:hAnsi="Times New Roman" w:cs="Times New Roman"/>
                <w:b/>
                <w:sz w:val="24"/>
                <w:szCs w:val="24"/>
                <w:rPrChange w:id="2242" w:author="Ava" w:date="2020-09-14T12:38:00Z">
                  <w:rPr>
                    <w:ins w:id="2243" w:author="Ava" w:date="2020-09-14T12:38:00Z"/>
                    <w:rFonts w:ascii="Times New Roman" w:eastAsiaTheme="minorEastAsia" w:hAnsi="Times New Roman" w:cs="Times New Roman"/>
                    <w:sz w:val="20"/>
                    <w:szCs w:val="20"/>
                  </w:rPr>
                </w:rPrChange>
              </w:rPr>
              <w:pPrChange w:id="2244" w:author="Ava" w:date="2020-09-14T18:21:00Z">
                <w:pPr>
                  <w:spacing w:after="0" w:line="240" w:lineRule="auto"/>
                </w:pPr>
              </w:pPrChange>
            </w:pPr>
            <w:ins w:id="2245" w:author="Ava" w:date="2020-09-14T12:38:00Z">
              <w:r w:rsidRPr="0091650E">
                <w:rPr>
                  <w:rFonts w:ascii="Times New Roman" w:eastAsiaTheme="minorEastAsia" w:hAnsi="Times New Roman" w:cs="Times New Roman"/>
                  <w:b/>
                  <w:sz w:val="24"/>
                  <w:szCs w:val="24"/>
                  <w:rPrChange w:id="2246" w:author="Ava" w:date="2020-09-14T12:38:00Z">
                    <w:rPr>
                      <w:rFonts w:ascii="Times New Roman" w:eastAsiaTheme="minorEastAsia" w:hAnsi="Times New Roman" w:cs="Times New Roman"/>
                      <w:sz w:val="20"/>
                      <w:szCs w:val="20"/>
                    </w:rPr>
                  </w:rPrChange>
                </w:rPr>
                <w:t>Table S2</w:t>
              </w:r>
            </w:ins>
          </w:p>
        </w:tc>
      </w:tr>
      <w:tr w:rsidR="00271924" w:rsidRPr="0091650E" w14:paraId="192F52E9" w14:textId="77777777" w:rsidTr="0091650E">
        <w:trPr>
          <w:gridAfter w:val="1"/>
          <w:trHeight w:val="153"/>
          <w:tblCellSpacing w:w="15" w:type="dxa"/>
          <w:ins w:id="2247" w:author="Ava" w:date="2020-09-14T12:36:00Z"/>
        </w:trPr>
        <w:tc>
          <w:tcPr>
            <w:tcW w:w="0" w:type="auto"/>
            <w:tcBorders>
              <w:bottom w:val="single" w:sz="4" w:space="0" w:color="auto"/>
            </w:tcBorders>
            <w:vAlign w:val="center"/>
            <w:hideMark/>
          </w:tcPr>
          <w:p w14:paraId="7605FFC8" w14:textId="5A650DD2" w:rsidR="0091650E" w:rsidRPr="0091650E" w:rsidRDefault="006A3869">
            <w:pPr>
              <w:spacing w:after="0" w:line="276" w:lineRule="auto"/>
              <w:rPr>
                <w:ins w:id="2248" w:author="Ava" w:date="2020-09-14T12:36:00Z"/>
                <w:rFonts w:ascii="Times New Roman" w:eastAsia="Times New Roman" w:hAnsi="Times New Roman" w:cs="Times New Roman"/>
                <w:sz w:val="24"/>
                <w:szCs w:val="24"/>
              </w:rPr>
              <w:pPrChange w:id="2249" w:author="Ava" w:date="2020-09-14T18:21:00Z">
                <w:pPr>
                  <w:spacing w:after="0" w:line="240" w:lineRule="auto"/>
                </w:pPr>
              </w:pPrChange>
            </w:pPr>
            <w:ins w:id="2250" w:author="Ava" w:date="2020-09-15T16:04:00Z">
              <w:r>
                <w:rPr>
                  <w:rFonts w:ascii="Times New Roman" w:eastAsia="Times New Roman" w:hAnsi="Times New Roman" w:cs="Times New Roman"/>
                  <w:sz w:val="24"/>
                  <w:szCs w:val="24"/>
                </w:rPr>
                <w:t>condition</w:t>
              </w:r>
            </w:ins>
          </w:p>
        </w:tc>
        <w:tc>
          <w:tcPr>
            <w:tcW w:w="0" w:type="auto"/>
            <w:tcBorders>
              <w:bottom w:val="single" w:sz="4" w:space="0" w:color="auto"/>
            </w:tcBorders>
            <w:vAlign w:val="center"/>
            <w:hideMark/>
          </w:tcPr>
          <w:p w14:paraId="5F329317" w14:textId="77777777" w:rsidR="0091650E" w:rsidRPr="0091650E" w:rsidRDefault="0091650E">
            <w:pPr>
              <w:spacing w:after="0" w:line="276" w:lineRule="auto"/>
              <w:jc w:val="center"/>
              <w:rPr>
                <w:ins w:id="2251" w:author="Ava" w:date="2020-09-14T12:36:00Z"/>
                <w:rFonts w:ascii="Times New Roman" w:eastAsia="Times New Roman" w:hAnsi="Times New Roman" w:cs="Times New Roman"/>
                <w:sz w:val="24"/>
                <w:szCs w:val="24"/>
              </w:rPr>
              <w:pPrChange w:id="2252" w:author="Ava" w:date="2020-09-14T18:21:00Z">
                <w:pPr>
                  <w:spacing w:after="0" w:line="240" w:lineRule="auto"/>
                  <w:jc w:val="center"/>
                </w:pPr>
              </w:pPrChange>
            </w:pPr>
            <w:ins w:id="2253" w:author="Ava" w:date="2020-09-14T12:36:00Z">
              <w:r w:rsidRPr="0091650E">
                <w:rPr>
                  <w:rFonts w:ascii="Times New Roman" w:eastAsia="Times New Roman" w:hAnsi="Times New Roman" w:cs="Times New Roman"/>
                  <w:sz w:val="24"/>
                  <w:szCs w:val="24"/>
                </w:rPr>
                <w:t>target</w:t>
              </w:r>
            </w:ins>
          </w:p>
        </w:tc>
        <w:tc>
          <w:tcPr>
            <w:tcW w:w="0" w:type="auto"/>
            <w:tcBorders>
              <w:bottom w:val="single" w:sz="4" w:space="0" w:color="auto"/>
            </w:tcBorders>
            <w:vAlign w:val="center"/>
            <w:hideMark/>
          </w:tcPr>
          <w:p w14:paraId="3241C7E0" w14:textId="77777777" w:rsidR="0091650E" w:rsidRPr="0091650E" w:rsidRDefault="0091650E">
            <w:pPr>
              <w:spacing w:after="0" w:line="276" w:lineRule="auto"/>
              <w:jc w:val="center"/>
              <w:rPr>
                <w:ins w:id="2254" w:author="Ava" w:date="2020-09-14T12:36:00Z"/>
                <w:rFonts w:ascii="Times New Roman" w:eastAsia="Times New Roman" w:hAnsi="Times New Roman" w:cs="Times New Roman"/>
                <w:sz w:val="24"/>
                <w:szCs w:val="24"/>
              </w:rPr>
              <w:pPrChange w:id="2255" w:author="Ava" w:date="2020-09-14T18:21:00Z">
                <w:pPr>
                  <w:spacing w:after="0" w:line="240" w:lineRule="auto"/>
                  <w:jc w:val="center"/>
                </w:pPr>
              </w:pPrChange>
            </w:pPr>
            <w:ins w:id="2256" w:author="Ava" w:date="2020-09-14T12:36:00Z">
              <w:r w:rsidRPr="0091650E">
                <w:rPr>
                  <w:rFonts w:ascii="Times New Roman" w:eastAsia="Times New Roman" w:hAnsi="Times New Roman" w:cs="Times New Roman"/>
                  <w:sz w:val="24"/>
                  <w:szCs w:val="24"/>
                </w:rPr>
                <w:t>N</w:t>
              </w:r>
            </w:ins>
          </w:p>
        </w:tc>
        <w:tc>
          <w:tcPr>
            <w:tcW w:w="0" w:type="auto"/>
            <w:tcBorders>
              <w:bottom w:val="single" w:sz="4" w:space="0" w:color="auto"/>
            </w:tcBorders>
            <w:vAlign w:val="center"/>
            <w:hideMark/>
          </w:tcPr>
          <w:p w14:paraId="209DB325" w14:textId="19F8ADC3" w:rsidR="0091650E" w:rsidRPr="0091650E" w:rsidRDefault="0091650E">
            <w:pPr>
              <w:spacing w:after="0" w:line="276" w:lineRule="auto"/>
              <w:jc w:val="center"/>
              <w:rPr>
                <w:ins w:id="2257" w:author="Ava" w:date="2020-09-14T12:36:00Z"/>
                <w:rFonts w:ascii="Times New Roman" w:eastAsia="Times New Roman" w:hAnsi="Times New Roman" w:cs="Times New Roman"/>
                <w:sz w:val="24"/>
                <w:szCs w:val="24"/>
              </w:rPr>
              <w:pPrChange w:id="2258" w:author="Ava" w:date="2020-09-14T18:21:00Z">
                <w:pPr>
                  <w:spacing w:after="0" w:line="240" w:lineRule="auto"/>
                  <w:jc w:val="center"/>
                </w:pPr>
              </w:pPrChange>
            </w:pPr>
            <w:ins w:id="2259" w:author="Ava" w:date="2020-09-14T12:36:00Z">
              <w:r w:rsidRPr="0091650E">
                <w:rPr>
                  <w:rFonts w:ascii="Times New Roman" w:eastAsia="Times New Roman" w:hAnsi="Times New Roman" w:cs="Times New Roman"/>
                  <w:sz w:val="24"/>
                  <w:szCs w:val="24"/>
                </w:rPr>
                <w:t>mean</w:t>
              </w:r>
            </w:ins>
          </w:p>
        </w:tc>
        <w:tc>
          <w:tcPr>
            <w:tcW w:w="0" w:type="auto"/>
            <w:tcBorders>
              <w:bottom w:val="single" w:sz="4" w:space="0" w:color="auto"/>
            </w:tcBorders>
            <w:vAlign w:val="center"/>
            <w:hideMark/>
          </w:tcPr>
          <w:p w14:paraId="3DF1438A" w14:textId="77777777" w:rsidR="0091650E" w:rsidRPr="0091650E" w:rsidRDefault="0091650E">
            <w:pPr>
              <w:spacing w:after="0" w:line="276" w:lineRule="auto"/>
              <w:jc w:val="center"/>
              <w:rPr>
                <w:ins w:id="2260" w:author="Ava" w:date="2020-09-14T12:36:00Z"/>
                <w:rFonts w:ascii="Times New Roman" w:eastAsia="Times New Roman" w:hAnsi="Times New Roman" w:cs="Times New Roman"/>
                <w:sz w:val="24"/>
                <w:szCs w:val="24"/>
              </w:rPr>
              <w:pPrChange w:id="2261" w:author="Ava" w:date="2020-09-14T18:21:00Z">
                <w:pPr>
                  <w:spacing w:after="0" w:line="240" w:lineRule="auto"/>
                  <w:jc w:val="center"/>
                </w:pPr>
              </w:pPrChange>
            </w:pPr>
            <w:proofErr w:type="spellStart"/>
            <w:ins w:id="2262" w:author="Ava" w:date="2020-09-14T12:36:00Z">
              <w:r w:rsidRPr="0091650E">
                <w:rPr>
                  <w:rFonts w:ascii="Times New Roman" w:eastAsia="Times New Roman" w:hAnsi="Times New Roman" w:cs="Times New Roman"/>
                  <w:sz w:val="24"/>
                  <w:szCs w:val="24"/>
                </w:rPr>
                <w:t>sd</w:t>
              </w:r>
              <w:proofErr w:type="spellEnd"/>
            </w:ins>
          </w:p>
        </w:tc>
        <w:tc>
          <w:tcPr>
            <w:tcW w:w="0" w:type="auto"/>
            <w:tcBorders>
              <w:bottom w:val="single" w:sz="4" w:space="0" w:color="auto"/>
            </w:tcBorders>
            <w:vAlign w:val="center"/>
            <w:hideMark/>
          </w:tcPr>
          <w:p w14:paraId="6BB8EA5C" w14:textId="77777777" w:rsidR="0091650E" w:rsidRPr="0091650E" w:rsidRDefault="0091650E">
            <w:pPr>
              <w:spacing w:after="0" w:line="276" w:lineRule="auto"/>
              <w:jc w:val="center"/>
              <w:rPr>
                <w:ins w:id="2263" w:author="Ava" w:date="2020-09-14T12:36:00Z"/>
                <w:rFonts w:ascii="Times New Roman" w:eastAsia="Times New Roman" w:hAnsi="Times New Roman" w:cs="Times New Roman"/>
                <w:sz w:val="24"/>
                <w:szCs w:val="24"/>
              </w:rPr>
              <w:pPrChange w:id="2264" w:author="Ava" w:date="2020-09-14T18:21:00Z">
                <w:pPr>
                  <w:spacing w:after="0" w:line="240" w:lineRule="auto"/>
                  <w:jc w:val="center"/>
                </w:pPr>
              </w:pPrChange>
            </w:pPr>
            <w:ins w:id="2265" w:author="Ava" w:date="2020-09-14T12:36:00Z">
              <w:r w:rsidRPr="0091650E">
                <w:rPr>
                  <w:rFonts w:ascii="Times New Roman" w:eastAsia="Times New Roman" w:hAnsi="Times New Roman" w:cs="Times New Roman"/>
                  <w:sz w:val="24"/>
                  <w:szCs w:val="24"/>
                </w:rPr>
                <w:t>se</w:t>
              </w:r>
            </w:ins>
          </w:p>
        </w:tc>
        <w:tc>
          <w:tcPr>
            <w:tcW w:w="0" w:type="auto"/>
            <w:tcBorders>
              <w:bottom w:val="single" w:sz="4" w:space="0" w:color="auto"/>
            </w:tcBorders>
            <w:vAlign w:val="center"/>
            <w:hideMark/>
          </w:tcPr>
          <w:p w14:paraId="3003B479" w14:textId="77777777" w:rsidR="0091650E" w:rsidRPr="0091650E" w:rsidRDefault="0091650E">
            <w:pPr>
              <w:spacing w:after="0" w:line="276" w:lineRule="auto"/>
              <w:jc w:val="center"/>
              <w:rPr>
                <w:ins w:id="2266" w:author="Ava" w:date="2020-09-14T12:36:00Z"/>
                <w:rFonts w:ascii="Times New Roman" w:eastAsia="Times New Roman" w:hAnsi="Times New Roman" w:cs="Times New Roman"/>
                <w:sz w:val="24"/>
                <w:szCs w:val="24"/>
              </w:rPr>
              <w:pPrChange w:id="2267" w:author="Ava" w:date="2020-09-14T18:21:00Z">
                <w:pPr>
                  <w:spacing w:after="0" w:line="240" w:lineRule="auto"/>
                  <w:jc w:val="center"/>
                </w:pPr>
              </w:pPrChange>
            </w:pPr>
            <w:ins w:id="2268" w:author="Ava" w:date="2020-09-14T12:36:00Z">
              <w:r w:rsidRPr="0091650E">
                <w:rPr>
                  <w:rFonts w:ascii="Times New Roman" w:eastAsia="Times New Roman" w:hAnsi="Times New Roman" w:cs="Times New Roman"/>
                  <w:sz w:val="24"/>
                  <w:szCs w:val="24"/>
                </w:rPr>
                <w:t>ci</w:t>
              </w:r>
            </w:ins>
          </w:p>
        </w:tc>
      </w:tr>
      <w:tr w:rsidR="00271924" w:rsidRPr="0091650E" w14:paraId="306D6D44" w14:textId="77777777" w:rsidTr="0091650E">
        <w:trPr>
          <w:gridAfter w:val="1"/>
          <w:trHeight w:val="298"/>
          <w:tblCellSpacing w:w="15" w:type="dxa"/>
          <w:ins w:id="2269" w:author="Ava" w:date="2020-09-14T12:36:00Z"/>
        </w:trPr>
        <w:tc>
          <w:tcPr>
            <w:tcW w:w="0" w:type="auto"/>
            <w:vAlign w:val="center"/>
            <w:hideMark/>
          </w:tcPr>
          <w:p w14:paraId="24CF97B6" w14:textId="47B1AC1B" w:rsidR="0091650E" w:rsidRPr="0091650E" w:rsidRDefault="0091650E">
            <w:pPr>
              <w:spacing w:after="0" w:line="276" w:lineRule="auto"/>
              <w:rPr>
                <w:ins w:id="2270" w:author="Ava" w:date="2020-09-14T12:36:00Z"/>
                <w:rFonts w:ascii="Times New Roman" w:eastAsia="Times New Roman" w:hAnsi="Times New Roman" w:cs="Times New Roman"/>
                <w:sz w:val="24"/>
                <w:szCs w:val="24"/>
              </w:rPr>
              <w:pPrChange w:id="2271" w:author="Ava" w:date="2020-09-14T18:21:00Z">
                <w:pPr>
                  <w:spacing w:after="0" w:line="240" w:lineRule="auto"/>
                </w:pPr>
              </w:pPrChange>
            </w:pPr>
            <w:ins w:id="2272" w:author="Ava" w:date="2020-09-14T12:36:00Z">
              <w:r w:rsidRPr="0091650E">
                <w:rPr>
                  <w:rFonts w:ascii="Times New Roman" w:eastAsia="Times New Roman" w:hAnsi="Times New Roman" w:cs="Times New Roman"/>
                  <w:sz w:val="24"/>
                  <w:szCs w:val="24"/>
                </w:rPr>
                <w:t>rand</w:t>
              </w:r>
            </w:ins>
            <w:ins w:id="2273" w:author="Ava" w:date="2020-09-14T12:40:00Z">
              <w:r w:rsidR="00271924">
                <w:rPr>
                  <w:rFonts w:ascii="Times New Roman" w:eastAsia="Times New Roman" w:hAnsi="Times New Roman" w:cs="Times New Roman"/>
                  <w:sz w:val="24"/>
                  <w:szCs w:val="24"/>
                </w:rPr>
                <w:t>om</w:t>
              </w:r>
            </w:ins>
          </w:p>
        </w:tc>
        <w:tc>
          <w:tcPr>
            <w:tcW w:w="0" w:type="auto"/>
            <w:vAlign w:val="center"/>
            <w:hideMark/>
          </w:tcPr>
          <w:p w14:paraId="4AFBE4C7" w14:textId="77777777" w:rsidR="0091650E" w:rsidRPr="0091650E" w:rsidRDefault="0091650E">
            <w:pPr>
              <w:spacing w:after="0" w:line="276" w:lineRule="auto"/>
              <w:jc w:val="center"/>
              <w:rPr>
                <w:ins w:id="2274" w:author="Ava" w:date="2020-09-14T12:36:00Z"/>
                <w:rFonts w:ascii="Times New Roman" w:eastAsia="Times New Roman" w:hAnsi="Times New Roman" w:cs="Times New Roman"/>
                <w:sz w:val="24"/>
                <w:szCs w:val="24"/>
              </w:rPr>
              <w:pPrChange w:id="2275" w:author="Ava" w:date="2020-09-14T18:21:00Z">
                <w:pPr>
                  <w:spacing w:after="0" w:line="240" w:lineRule="auto"/>
                  <w:jc w:val="center"/>
                </w:pPr>
              </w:pPrChange>
            </w:pPr>
            <w:ins w:id="2276" w:author="Ava" w:date="2020-09-14T12:36:00Z">
              <w:r w:rsidRPr="0091650E">
                <w:rPr>
                  <w:rFonts w:ascii="Times New Roman" w:eastAsia="Times New Roman" w:hAnsi="Times New Roman" w:cs="Times New Roman"/>
                  <w:sz w:val="24"/>
                  <w:szCs w:val="24"/>
                </w:rPr>
                <w:t>be</w:t>
              </w:r>
            </w:ins>
          </w:p>
        </w:tc>
        <w:tc>
          <w:tcPr>
            <w:tcW w:w="0" w:type="auto"/>
            <w:vAlign w:val="center"/>
            <w:hideMark/>
          </w:tcPr>
          <w:p w14:paraId="3C8480F5" w14:textId="77777777" w:rsidR="0091650E" w:rsidRPr="0091650E" w:rsidRDefault="0091650E">
            <w:pPr>
              <w:spacing w:after="0" w:line="276" w:lineRule="auto"/>
              <w:jc w:val="center"/>
              <w:rPr>
                <w:ins w:id="2277" w:author="Ava" w:date="2020-09-14T12:36:00Z"/>
                <w:rFonts w:ascii="Times New Roman" w:eastAsia="Times New Roman" w:hAnsi="Times New Roman" w:cs="Times New Roman"/>
                <w:sz w:val="24"/>
                <w:szCs w:val="24"/>
              </w:rPr>
              <w:pPrChange w:id="2278" w:author="Ava" w:date="2020-09-14T18:21:00Z">
                <w:pPr>
                  <w:spacing w:after="0" w:line="240" w:lineRule="auto"/>
                  <w:jc w:val="center"/>
                </w:pPr>
              </w:pPrChange>
            </w:pPr>
            <w:ins w:id="2279" w:author="Ava" w:date="2020-09-14T12:36:00Z">
              <w:r w:rsidRPr="0091650E">
                <w:rPr>
                  <w:rFonts w:ascii="Times New Roman" w:eastAsia="Times New Roman" w:hAnsi="Times New Roman" w:cs="Times New Roman"/>
                  <w:sz w:val="24"/>
                  <w:szCs w:val="24"/>
                </w:rPr>
                <w:t>316</w:t>
              </w:r>
            </w:ins>
          </w:p>
        </w:tc>
        <w:tc>
          <w:tcPr>
            <w:tcW w:w="0" w:type="auto"/>
            <w:vAlign w:val="center"/>
            <w:hideMark/>
          </w:tcPr>
          <w:p w14:paraId="4254089A" w14:textId="77777777" w:rsidR="0091650E" w:rsidRPr="0091650E" w:rsidRDefault="0091650E">
            <w:pPr>
              <w:spacing w:after="0" w:line="276" w:lineRule="auto"/>
              <w:jc w:val="center"/>
              <w:rPr>
                <w:ins w:id="2280" w:author="Ava" w:date="2020-09-14T12:36:00Z"/>
                <w:rFonts w:ascii="Times New Roman" w:eastAsia="Times New Roman" w:hAnsi="Times New Roman" w:cs="Times New Roman"/>
                <w:sz w:val="24"/>
                <w:szCs w:val="24"/>
              </w:rPr>
              <w:pPrChange w:id="2281" w:author="Ava" w:date="2020-09-14T18:21:00Z">
                <w:pPr>
                  <w:spacing w:after="0" w:line="240" w:lineRule="auto"/>
                  <w:jc w:val="center"/>
                </w:pPr>
              </w:pPrChange>
            </w:pPr>
            <w:ins w:id="2282" w:author="Ava" w:date="2020-09-14T12:36:00Z">
              <w:r w:rsidRPr="0091650E">
                <w:rPr>
                  <w:rFonts w:ascii="Times New Roman" w:eastAsia="Times New Roman" w:hAnsi="Times New Roman" w:cs="Times New Roman"/>
                  <w:sz w:val="24"/>
                  <w:szCs w:val="24"/>
                </w:rPr>
                <w:t>0.737</w:t>
              </w:r>
            </w:ins>
          </w:p>
        </w:tc>
        <w:tc>
          <w:tcPr>
            <w:tcW w:w="0" w:type="auto"/>
            <w:vAlign w:val="center"/>
            <w:hideMark/>
          </w:tcPr>
          <w:p w14:paraId="612BBE7E" w14:textId="77777777" w:rsidR="0091650E" w:rsidRPr="0091650E" w:rsidRDefault="0091650E">
            <w:pPr>
              <w:spacing w:after="0" w:line="276" w:lineRule="auto"/>
              <w:jc w:val="center"/>
              <w:rPr>
                <w:ins w:id="2283" w:author="Ava" w:date="2020-09-14T12:36:00Z"/>
                <w:rFonts w:ascii="Times New Roman" w:eastAsia="Times New Roman" w:hAnsi="Times New Roman" w:cs="Times New Roman"/>
                <w:sz w:val="24"/>
                <w:szCs w:val="24"/>
              </w:rPr>
              <w:pPrChange w:id="2284" w:author="Ava" w:date="2020-09-14T18:21:00Z">
                <w:pPr>
                  <w:spacing w:after="0" w:line="240" w:lineRule="auto"/>
                  <w:jc w:val="center"/>
                </w:pPr>
              </w:pPrChange>
            </w:pPr>
            <w:ins w:id="2285" w:author="Ava" w:date="2020-09-14T12:36:00Z">
              <w:r w:rsidRPr="0091650E">
                <w:rPr>
                  <w:rFonts w:ascii="Times New Roman" w:eastAsia="Times New Roman" w:hAnsi="Times New Roman" w:cs="Times New Roman"/>
                  <w:sz w:val="24"/>
                  <w:szCs w:val="24"/>
                </w:rPr>
                <w:t>0.441</w:t>
              </w:r>
            </w:ins>
          </w:p>
        </w:tc>
        <w:tc>
          <w:tcPr>
            <w:tcW w:w="0" w:type="auto"/>
            <w:vAlign w:val="center"/>
            <w:hideMark/>
          </w:tcPr>
          <w:p w14:paraId="6637D983" w14:textId="77777777" w:rsidR="0091650E" w:rsidRPr="0091650E" w:rsidRDefault="0091650E">
            <w:pPr>
              <w:spacing w:after="0" w:line="276" w:lineRule="auto"/>
              <w:jc w:val="center"/>
              <w:rPr>
                <w:ins w:id="2286" w:author="Ava" w:date="2020-09-14T12:36:00Z"/>
                <w:rFonts w:ascii="Times New Roman" w:eastAsia="Times New Roman" w:hAnsi="Times New Roman" w:cs="Times New Roman"/>
                <w:sz w:val="24"/>
                <w:szCs w:val="24"/>
              </w:rPr>
              <w:pPrChange w:id="2287" w:author="Ava" w:date="2020-09-14T18:21:00Z">
                <w:pPr>
                  <w:spacing w:after="0" w:line="240" w:lineRule="auto"/>
                  <w:jc w:val="center"/>
                </w:pPr>
              </w:pPrChange>
            </w:pPr>
            <w:ins w:id="2288" w:author="Ava" w:date="2020-09-14T12:36:00Z">
              <w:r w:rsidRPr="0091650E">
                <w:rPr>
                  <w:rFonts w:ascii="Times New Roman" w:eastAsia="Times New Roman" w:hAnsi="Times New Roman" w:cs="Times New Roman"/>
                  <w:sz w:val="24"/>
                  <w:szCs w:val="24"/>
                </w:rPr>
                <w:t>0.025</w:t>
              </w:r>
            </w:ins>
          </w:p>
        </w:tc>
        <w:tc>
          <w:tcPr>
            <w:tcW w:w="0" w:type="auto"/>
            <w:vAlign w:val="center"/>
            <w:hideMark/>
          </w:tcPr>
          <w:p w14:paraId="07A06C75" w14:textId="77777777" w:rsidR="0091650E" w:rsidRPr="0091650E" w:rsidRDefault="0091650E">
            <w:pPr>
              <w:spacing w:after="0" w:line="276" w:lineRule="auto"/>
              <w:jc w:val="center"/>
              <w:rPr>
                <w:ins w:id="2289" w:author="Ava" w:date="2020-09-14T12:36:00Z"/>
                <w:rFonts w:ascii="Times New Roman" w:eastAsia="Times New Roman" w:hAnsi="Times New Roman" w:cs="Times New Roman"/>
                <w:sz w:val="24"/>
                <w:szCs w:val="24"/>
              </w:rPr>
              <w:pPrChange w:id="2290" w:author="Ava" w:date="2020-09-14T18:21:00Z">
                <w:pPr>
                  <w:spacing w:after="0" w:line="240" w:lineRule="auto"/>
                  <w:jc w:val="center"/>
                </w:pPr>
              </w:pPrChange>
            </w:pPr>
            <w:ins w:id="2291" w:author="Ava" w:date="2020-09-14T12:36:00Z">
              <w:r w:rsidRPr="0091650E">
                <w:rPr>
                  <w:rFonts w:ascii="Times New Roman" w:eastAsia="Times New Roman" w:hAnsi="Times New Roman" w:cs="Times New Roman"/>
                  <w:sz w:val="24"/>
                  <w:szCs w:val="24"/>
                </w:rPr>
                <w:t>0.049</w:t>
              </w:r>
            </w:ins>
          </w:p>
        </w:tc>
      </w:tr>
      <w:tr w:rsidR="00271924" w:rsidRPr="0091650E" w14:paraId="10A07D8B" w14:textId="77777777" w:rsidTr="0091650E">
        <w:trPr>
          <w:gridAfter w:val="1"/>
          <w:trHeight w:val="290"/>
          <w:tblCellSpacing w:w="15" w:type="dxa"/>
          <w:ins w:id="2292" w:author="Ava" w:date="2020-09-14T12:36:00Z"/>
        </w:trPr>
        <w:tc>
          <w:tcPr>
            <w:tcW w:w="0" w:type="auto"/>
            <w:vAlign w:val="center"/>
            <w:hideMark/>
          </w:tcPr>
          <w:p w14:paraId="71059C59" w14:textId="0A554119" w:rsidR="0091650E" w:rsidRPr="0091650E" w:rsidRDefault="0091650E">
            <w:pPr>
              <w:spacing w:after="0" w:line="276" w:lineRule="auto"/>
              <w:rPr>
                <w:ins w:id="2293" w:author="Ava" w:date="2020-09-14T12:36:00Z"/>
                <w:rFonts w:ascii="Times New Roman" w:eastAsia="Times New Roman" w:hAnsi="Times New Roman" w:cs="Times New Roman"/>
                <w:sz w:val="24"/>
                <w:szCs w:val="24"/>
              </w:rPr>
              <w:pPrChange w:id="2294" w:author="Ava" w:date="2020-09-14T18:21:00Z">
                <w:pPr>
                  <w:spacing w:after="0" w:line="240" w:lineRule="auto"/>
                </w:pPr>
              </w:pPrChange>
            </w:pPr>
          </w:p>
        </w:tc>
        <w:tc>
          <w:tcPr>
            <w:tcW w:w="0" w:type="auto"/>
            <w:vAlign w:val="center"/>
            <w:hideMark/>
          </w:tcPr>
          <w:p w14:paraId="7F4BE994" w14:textId="77777777" w:rsidR="0091650E" w:rsidRPr="0091650E" w:rsidRDefault="0091650E">
            <w:pPr>
              <w:spacing w:after="0" w:line="276" w:lineRule="auto"/>
              <w:jc w:val="center"/>
              <w:rPr>
                <w:ins w:id="2295" w:author="Ava" w:date="2020-09-14T12:36:00Z"/>
                <w:rFonts w:ascii="Times New Roman" w:eastAsia="Times New Roman" w:hAnsi="Times New Roman" w:cs="Times New Roman"/>
                <w:sz w:val="24"/>
                <w:szCs w:val="24"/>
              </w:rPr>
              <w:pPrChange w:id="2296" w:author="Ava" w:date="2020-09-14T18:21:00Z">
                <w:pPr>
                  <w:spacing w:after="0" w:line="240" w:lineRule="auto"/>
                  <w:jc w:val="center"/>
                </w:pPr>
              </w:pPrChange>
            </w:pPr>
            <w:ins w:id="2297" w:author="Ava" w:date="2020-09-14T12:36:00Z">
              <w:r w:rsidRPr="0091650E">
                <w:rPr>
                  <w:rFonts w:ascii="Times New Roman" w:eastAsia="Times New Roman" w:hAnsi="Times New Roman" w:cs="Times New Roman"/>
                  <w:sz w:val="24"/>
                  <w:szCs w:val="24"/>
                </w:rPr>
                <w:t>di</w:t>
              </w:r>
            </w:ins>
          </w:p>
        </w:tc>
        <w:tc>
          <w:tcPr>
            <w:tcW w:w="0" w:type="auto"/>
            <w:vAlign w:val="center"/>
            <w:hideMark/>
          </w:tcPr>
          <w:p w14:paraId="1E4CDEA9" w14:textId="77777777" w:rsidR="0091650E" w:rsidRPr="0091650E" w:rsidRDefault="0091650E">
            <w:pPr>
              <w:spacing w:after="0" w:line="276" w:lineRule="auto"/>
              <w:jc w:val="center"/>
              <w:rPr>
                <w:ins w:id="2298" w:author="Ava" w:date="2020-09-14T12:36:00Z"/>
                <w:rFonts w:ascii="Times New Roman" w:eastAsia="Times New Roman" w:hAnsi="Times New Roman" w:cs="Times New Roman"/>
                <w:sz w:val="24"/>
                <w:szCs w:val="24"/>
              </w:rPr>
              <w:pPrChange w:id="2299" w:author="Ava" w:date="2020-09-14T18:21:00Z">
                <w:pPr>
                  <w:spacing w:after="0" w:line="240" w:lineRule="auto"/>
                  <w:jc w:val="center"/>
                </w:pPr>
              </w:pPrChange>
            </w:pPr>
            <w:ins w:id="2300" w:author="Ava" w:date="2020-09-14T12:36:00Z">
              <w:r w:rsidRPr="0091650E">
                <w:rPr>
                  <w:rFonts w:ascii="Times New Roman" w:eastAsia="Times New Roman" w:hAnsi="Times New Roman" w:cs="Times New Roman"/>
                  <w:sz w:val="24"/>
                  <w:szCs w:val="24"/>
                </w:rPr>
                <w:t>333</w:t>
              </w:r>
            </w:ins>
          </w:p>
        </w:tc>
        <w:tc>
          <w:tcPr>
            <w:tcW w:w="0" w:type="auto"/>
            <w:vAlign w:val="center"/>
            <w:hideMark/>
          </w:tcPr>
          <w:p w14:paraId="0606B1AB" w14:textId="77777777" w:rsidR="0091650E" w:rsidRPr="0091650E" w:rsidRDefault="0091650E">
            <w:pPr>
              <w:spacing w:after="0" w:line="276" w:lineRule="auto"/>
              <w:jc w:val="center"/>
              <w:rPr>
                <w:ins w:id="2301" w:author="Ava" w:date="2020-09-14T12:36:00Z"/>
                <w:rFonts w:ascii="Times New Roman" w:eastAsia="Times New Roman" w:hAnsi="Times New Roman" w:cs="Times New Roman"/>
                <w:sz w:val="24"/>
                <w:szCs w:val="24"/>
              </w:rPr>
              <w:pPrChange w:id="2302" w:author="Ava" w:date="2020-09-14T18:21:00Z">
                <w:pPr>
                  <w:spacing w:after="0" w:line="240" w:lineRule="auto"/>
                  <w:jc w:val="center"/>
                </w:pPr>
              </w:pPrChange>
            </w:pPr>
            <w:ins w:id="2303" w:author="Ava" w:date="2020-09-14T12:36:00Z">
              <w:r w:rsidRPr="0091650E">
                <w:rPr>
                  <w:rFonts w:ascii="Times New Roman" w:eastAsia="Times New Roman" w:hAnsi="Times New Roman" w:cs="Times New Roman"/>
                  <w:sz w:val="24"/>
                  <w:szCs w:val="24"/>
                </w:rPr>
                <w:t>0.883</w:t>
              </w:r>
            </w:ins>
          </w:p>
        </w:tc>
        <w:tc>
          <w:tcPr>
            <w:tcW w:w="0" w:type="auto"/>
            <w:vAlign w:val="center"/>
            <w:hideMark/>
          </w:tcPr>
          <w:p w14:paraId="65AE63F7" w14:textId="77777777" w:rsidR="0091650E" w:rsidRPr="0091650E" w:rsidRDefault="0091650E">
            <w:pPr>
              <w:spacing w:after="0" w:line="276" w:lineRule="auto"/>
              <w:jc w:val="center"/>
              <w:rPr>
                <w:ins w:id="2304" w:author="Ava" w:date="2020-09-14T12:36:00Z"/>
                <w:rFonts w:ascii="Times New Roman" w:eastAsia="Times New Roman" w:hAnsi="Times New Roman" w:cs="Times New Roman"/>
                <w:sz w:val="24"/>
                <w:szCs w:val="24"/>
              </w:rPr>
              <w:pPrChange w:id="2305" w:author="Ava" w:date="2020-09-14T18:21:00Z">
                <w:pPr>
                  <w:spacing w:after="0" w:line="240" w:lineRule="auto"/>
                  <w:jc w:val="center"/>
                </w:pPr>
              </w:pPrChange>
            </w:pPr>
            <w:ins w:id="2306" w:author="Ava" w:date="2020-09-14T12:36:00Z">
              <w:r w:rsidRPr="0091650E">
                <w:rPr>
                  <w:rFonts w:ascii="Times New Roman" w:eastAsia="Times New Roman" w:hAnsi="Times New Roman" w:cs="Times New Roman"/>
                  <w:sz w:val="24"/>
                  <w:szCs w:val="24"/>
                </w:rPr>
                <w:t>0.322</w:t>
              </w:r>
            </w:ins>
          </w:p>
        </w:tc>
        <w:tc>
          <w:tcPr>
            <w:tcW w:w="0" w:type="auto"/>
            <w:vAlign w:val="center"/>
            <w:hideMark/>
          </w:tcPr>
          <w:p w14:paraId="6E3DE0EE" w14:textId="77777777" w:rsidR="0091650E" w:rsidRPr="0091650E" w:rsidRDefault="0091650E">
            <w:pPr>
              <w:spacing w:after="0" w:line="276" w:lineRule="auto"/>
              <w:jc w:val="center"/>
              <w:rPr>
                <w:ins w:id="2307" w:author="Ava" w:date="2020-09-14T12:36:00Z"/>
                <w:rFonts w:ascii="Times New Roman" w:eastAsia="Times New Roman" w:hAnsi="Times New Roman" w:cs="Times New Roman"/>
                <w:sz w:val="24"/>
                <w:szCs w:val="24"/>
              </w:rPr>
              <w:pPrChange w:id="2308" w:author="Ava" w:date="2020-09-14T18:21:00Z">
                <w:pPr>
                  <w:spacing w:after="0" w:line="240" w:lineRule="auto"/>
                  <w:jc w:val="center"/>
                </w:pPr>
              </w:pPrChange>
            </w:pPr>
            <w:ins w:id="2309" w:author="Ava" w:date="2020-09-14T12:36:00Z">
              <w:r w:rsidRPr="0091650E">
                <w:rPr>
                  <w:rFonts w:ascii="Times New Roman" w:eastAsia="Times New Roman" w:hAnsi="Times New Roman" w:cs="Times New Roman"/>
                  <w:sz w:val="24"/>
                  <w:szCs w:val="24"/>
                </w:rPr>
                <w:t>0.018</w:t>
              </w:r>
            </w:ins>
          </w:p>
        </w:tc>
        <w:tc>
          <w:tcPr>
            <w:tcW w:w="0" w:type="auto"/>
            <w:vAlign w:val="center"/>
            <w:hideMark/>
          </w:tcPr>
          <w:p w14:paraId="56EB015F" w14:textId="77777777" w:rsidR="0091650E" w:rsidRPr="0091650E" w:rsidRDefault="0091650E">
            <w:pPr>
              <w:spacing w:after="0" w:line="276" w:lineRule="auto"/>
              <w:jc w:val="center"/>
              <w:rPr>
                <w:ins w:id="2310" w:author="Ava" w:date="2020-09-14T12:36:00Z"/>
                <w:rFonts w:ascii="Times New Roman" w:eastAsia="Times New Roman" w:hAnsi="Times New Roman" w:cs="Times New Roman"/>
                <w:sz w:val="24"/>
                <w:szCs w:val="24"/>
              </w:rPr>
              <w:pPrChange w:id="2311" w:author="Ava" w:date="2020-09-14T18:21:00Z">
                <w:pPr>
                  <w:spacing w:after="0" w:line="240" w:lineRule="auto"/>
                  <w:jc w:val="center"/>
                </w:pPr>
              </w:pPrChange>
            </w:pPr>
            <w:ins w:id="2312" w:author="Ava" w:date="2020-09-14T12:36:00Z">
              <w:r w:rsidRPr="0091650E">
                <w:rPr>
                  <w:rFonts w:ascii="Times New Roman" w:eastAsia="Times New Roman" w:hAnsi="Times New Roman" w:cs="Times New Roman"/>
                  <w:sz w:val="24"/>
                  <w:szCs w:val="24"/>
                </w:rPr>
                <w:t>0.035</w:t>
              </w:r>
            </w:ins>
          </w:p>
        </w:tc>
      </w:tr>
      <w:tr w:rsidR="00271924" w:rsidRPr="0091650E" w14:paraId="1B2B786F" w14:textId="77777777" w:rsidTr="0091650E">
        <w:trPr>
          <w:gridAfter w:val="1"/>
          <w:trHeight w:val="298"/>
          <w:tblCellSpacing w:w="15" w:type="dxa"/>
          <w:ins w:id="2313" w:author="Ava" w:date="2020-09-14T12:36:00Z"/>
        </w:trPr>
        <w:tc>
          <w:tcPr>
            <w:tcW w:w="0" w:type="auto"/>
            <w:vAlign w:val="center"/>
            <w:hideMark/>
          </w:tcPr>
          <w:p w14:paraId="77FD03C7" w14:textId="6511D6A8" w:rsidR="0091650E" w:rsidRPr="0091650E" w:rsidRDefault="0091650E">
            <w:pPr>
              <w:spacing w:after="0" w:line="276" w:lineRule="auto"/>
              <w:rPr>
                <w:ins w:id="2314" w:author="Ava" w:date="2020-09-14T12:36:00Z"/>
                <w:rFonts w:ascii="Times New Roman" w:eastAsia="Times New Roman" w:hAnsi="Times New Roman" w:cs="Times New Roman"/>
                <w:sz w:val="24"/>
                <w:szCs w:val="24"/>
              </w:rPr>
              <w:pPrChange w:id="2315" w:author="Ava" w:date="2020-09-14T18:21:00Z">
                <w:pPr>
                  <w:spacing w:after="0" w:line="240" w:lineRule="auto"/>
                </w:pPr>
              </w:pPrChange>
            </w:pPr>
          </w:p>
        </w:tc>
        <w:tc>
          <w:tcPr>
            <w:tcW w:w="0" w:type="auto"/>
            <w:vAlign w:val="center"/>
            <w:hideMark/>
          </w:tcPr>
          <w:p w14:paraId="4086D1AB" w14:textId="77777777" w:rsidR="0091650E" w:rsidRPr="0091650E" w:rsidRDefault="0091650E">
            <w:pPr>
              <w:spacing w:after="0" w:line="276" w:lineRule="auto"/>
              <w:jc w:val="center"/>
              <w:rPr>
                <w:ins w:id="2316" w:author="Ava" w:date="2020-09-14T12:36:00Z"/>
                <w:rFonts w:ascii="Times New Roman" w:eastAsia="Times New Roman" w:hAnsi="Times New Roman" w:cs="Times New Roman"/>
                <w:sz w:val="24"/>
                <w:szCs w:val="24"/>
              </w:rPr>
              <w:pPrChange w:id="2317" w:author="Ava" w:date="2020-09-14T18:21:00Z">
                <w:pPr>
                  <w:spacing w:after="0" w:line="240" w:lineRule="auto"/>
                  <w:jc w:val="center"/>
                </w:pPr>
              </w:pPrChange>
            </w:pPr>
            <w:proofErr w:type="spellStart"/>
            <w:ins w:id="2318" w:author="Ava" w:date="2020-09-14T12:36:00Z">
              <w:r w:rsidRPr="0091650E">
                <w:rPr>
                  <w:rFonts w:ascii="Times New Roman" w:eastAsia="Times New Roman" w:hAnsi="Times New Roman" w:cs="Times New Roman"/>
                  <w:sz w:val="24"/>
                  <w:szCs w:val="24"/>
                </w:rPr>
                <w:t>ga</w:t>
              </w:r>
              <w:proofErr w:type="spellEnd"/>
            </w:ins>
          </w:p>
        </w:tc>
        <w:tc>
          <w:tcPr>
            <w:tcW w:w="0" w:type="auto"/>
            <w:vAlign w:val="center"/>
            <w:hideMark/>
          </w:tcPr>
          <w:p w14:paraId="0F266803" w14:textId="77777777" w:rsidR="0091650E" w:rsidRPr="0091650E" w:rsidRDefault="0091650E">
            <w:pPr>
              <w:spacing w:after="0" w:line="276" w:lineRule="auto"/>
              <w:jc w:val="center"/>
              <w:rPr>
                <w:ins w:id="2319" w:author="Ava" w:date="2020-09-14T12:36:00Z"/>
                <w:rFonts w:ascii="Times New Roman" w:eastAsia="Times New Roman" w:hAnsi="Times New Roman" w:cs="Times New Roman"/>
                <w:sz w:val="24"/>
                <w:szCs w:val="24"/>
              </w:rPr>
              <w:pPrChange w:id="2320" w:author="Ava" w:date="2020-09-14T18:21:00Z">
                <w:pPr>
                  <w:spacing w:after="0" w:line="240" w:lineRule="auto"/>
                  <w:jc w:val="center"/>
                </w:pPr>
              </w:pPrChange>
            </w:pPr>
            <w:ins w:id="2321" w:author="Ava" w:date="2020-09-14T12:36:00Z">
              <w:r w:rsidRPr="0091650E">
                <w:rPr>
                  <w:rFonts w:ascii="Times New Roman" w:eastAsia="Times New Roman" w:hAnsi="Times New Roman" w:cs="Times New Roman"/>
                  <w:sz w:val="24"/>
                  <w:szCs w:val="24"/>
                </w:rPr>
                <w:t>326</w:t>
              </w:r>
            </w:ins>
          </w:p>
        </w:tc>
        <w:tc>
          <w:tcPr>
            <w:tcW w:w="0" w:type="auto"/>
            <w:vAlign w:val="center"/>
            <w:hideMark/>
          </w:tcPr>
          <w:p w14:paraId="4F70FB3A" w14:textId="77777777" w:rsidR="0091650E" w:rsidRPr="0091650E" w:rsidRDefault="0091650E">
            <w:pPr>
              <w:spacing w:after="0" w:line="276" w:lineRule="auto"/>
              <w:jc w:val="center"/>
              <w:rPr>
                <w:ins w:id="2322" w:author="Ava" w:date="2020-09-14T12:36:00Z"/>
                <w:rFonts w:ascii="Times New Roman" w:eastAsia="Times New Roman" w:hAnsi="Times New Roman" w:cs="Times New Roman"/>
                <w:sz w:val="24"/>
                <w:szCs w:val="24"/>
              </w:rPr>
              <w:pPrChange w:id="2323" w:author="Ava" w:date="2020-09-14T18:21:00Z">
                <w:pPr>
                  <w:spacing w:after="0" w:line="240" w:lineRule="auto"/>
                  <w:jc w:val="center"/>
                </w:pPr>
              </w:pPrChange>
            </w:pPr>
            <w:ins w:id="2324" w:author="Ava" w:date="2020-09-14T12:36:00Z">
              <w:r w:rsidRPr="0091650E">
                <w:rPr>
                  <w:rFonts w:ascii="Times New Roman" w:eastAsia="Times New Roman" w:hAnsi="Times New Roman" w:cs="Times New Roman"/>
                  <w:sz w:val="24"/>
                  <w:szCs w:val="24"/>
                </w:rPr>
                <w:t>0.709</w:t>
              </w:r>
            </w:ins>
          </w:p>
        </w:tc>
        <w:tc>
          <w:tcPr>
            <w:tcW w:w="0" w:type="auto"/>
            <w:vAlign w:val="center"/>
            <w:hideMark/>
          </w:tcPr>
          <w:p w14:paraId="354BD13F" w14:textId="77777777" w:rsidR="0091650E" w:rsidRPr="0091650E" w:rsidRDefault="0091650E">
            <w:pPr>
              <w:spacing w:after="0" w:line="276" w:lineRule="auto"/>
              <w:jc w:val="center"/>
              <w:rPr>
                <w:ins w:id="2325" w:author="Ava" w:date="2020-09-14T12:36:00Z"/>
                <w:rFonts w:ascii="Times New Roman" w:eastAsia="Times New Roman" w:hAnsi="Times New Roman" w:cs="Times New Roman"/>
                <w:sz w:val="24"/>
                <w:szCs w:val="24"/>
              </w:rPr>
              <w:pPrChange w:id="2326" w:author="Ava" w:date="2020-09-14T18:21:00Z">
                <w:pPr>
                  <w:spacing w:after="0" w:line="240" w:lineRule="auto"/>
                  <w:jc w:val="center"/>
                </w:pPr>
              </w:pPrChange>
            </w:pPr>
            <w:ins w:id="2327" w:author="Ava" w:date="2020-09-14T12:36:00Z">
              <w:r w:rsidRPr="0091650E">
                <w:rPr>
                  <w:rFonts w:ascii="Times New Roman" w:eastAsia="Times New Roman" w:hAnsi="Times New Roman" w:cs="Times New Roman"/>
                  <w:sz w:val="24"/>
                  <w:szCs w:val="24"/>
                </w:rPr>
                <w:t>0.455</w:t>
              </w:r>
            </w:ins>
          </w:p>
        </w:tc>
        <w:tc>
          <w:tcPr>
            <w:tcW w:w="0" w:type="auto"/>
            <w:vAlign w:val="center"/>
            <w:hideMark/>
          </w:tcPr>
          <w:p w14:paraId="38A71EB3" w14:textId="77777777" w:rsidR="0091650E" w:rsidRPr="0091650E" w:rsidRDefault="0091650E">
            <w:pPr>
              <w:spacing w:after="0" w:line="276" w:lineRule="auto"/>
              <w:jc w:val="center"/>
              <w:rPr>
                <w:ins w:id="2328" w:author="Ava" w:date="2020-09-14T12:36:00Z"/>
                <w:rFonts w:ascii="Times New Roman" w:eastAsia="Times New Roman" w:hAnsi="Times New Roman" w:cs="Times New Roman"/>
                <w:sz w:val="24"/>
                <w:szCs w:val="24"/>
              </w:rPr>
              <w:pPrChange w:id="2329" w:author="Ava" w:date="2020-09-14T18:21:00Z">
                <w:pPr>
                  <w:spacing w:after="0" w:line="240" w:lineRule="auto"/>
                  <w:jc w:val="center"/>
                </w:pPr>
              </w:pPrChange>
            </w:pPr>
            <w:ins w:id="2330" w:author="Ava" w:date="2020-09-14T12:36:00Z">
              <w:r w:rsidRPr="0091650E">
                <w:rPr>
                  <w:rFonts w:ascii="Times New Roman" w:eastAsia="Times New Roman" w:hAnsi="Times New Roman" w:cs="Times New Roman"/>
                  <w:sz w:val="24"/>
                  <w:szCs w:val="24"/>
                </w:rPr>
                <w:t>0.025</w:t>
              </w:r>
            </w:ins>
          </w:p>
        </w:tc>
        <w:tc>
          <w:tcPr>
            <w:tcW w:w="0" w:type="auto"/>
            <w:vAlign w:val="center"/>
            <w:hideMark/>
          </w:tcPr>
          <w:p w14:paraId="7E51976F" w14:textId="77777777" w:rsidR="0091650E" w:rsidRPr="0091650E" w:rsidRDefault="0091650E">
            <w:pPr>
              <w:spacing w:after="0" w:line="276" w:lineRule="auto"/>
              <w:jc w:val="center"/>
              <w:rPr>
                <w:ins w:id="2331" w:author="Ava" w:date="2020-09-14T12:36:00Z"/>
                <w:rFonts w:ascii="Times New Roman" w:eastAsia="Times New Roman" w:hAnsi="Times New Roman" w:cs="Times New Roman"/>
                <w:sz w:val="24"/>
                <w:szCs w:val="24"/>
              </w:rPr>
              <w:pPrChange w:id="2332" w:author="Ava" w:date="2020-09-14T18:21:00Z">
                <w:pPr>
                  <w:spacing w:after="0" w:line="240" w:lineRule="auto"/>
                  <w:jc w:val="center"/>
                </w:pPr>
              </w:pPrChange>
            </w:pPr>
            <w:ins w:id="2333" w:author="Ava" w:date="2020-09-14T12:36:00Z">
              <w:r w:rsidRPr="0091650E">
                <w:rPr>
                  <w:rFonts w:ascii="Times New Roman" w:eastAsia="Times New Roman" w:hAnsi="Times New Roman" w:cs="Times New Roman"/>
                  <w:sz w:val="24"/>
                  <w:szCs w:val="24"/>
                </w:rPr>
                <w:t>0.050</w:t>
              </w:r>
            </w:ins>
          </w:p>
        </w:tc>
      </w:tr>
      <w:tr w:rsidR="00271924" w:rsidRPr="0091650E" w14:paraId="6613DD85" w14:textId="77777777" w:rsidTr="0091650E">
        <w:trPr>
          <w:gridAfter w:val="1"/>
          <w:trHeight w:val="298"/>
          <w:tblCellSpacing w:w="15" w:type="dxa"/>
          <w:ins w:id="2334" w:author="Ava" w:date="2020-09-14T12:36:00Z"/>
        </w:trPr>
        <w:tc>
          <w:tcPr>
            <w:tcW w:w="0" w:type="auto"/>
            <w:vAlign w:val="center"/>
            <w:hideMark/>
          </w:tcPr>
          <w:p w14:paraId="6DB7FE95" w14:textId="0FAE2FC5" w:rsidR="0091650E" w:rsidRPr="0091650E" w:rsidRDefault="0091650E">
            <w:pPr>
              <w:spacing w:after="0" w:line="276" w:lineRule="auto"/>
              <w:rPr>
                <w:ins w:id="2335" w:author="Ava" w:date="2020-09-14T12:36:00Z"/>
                <w:rFonts w:ascii="Times New Roman" w:eastAsia="Times New Roman" w:hAnsi="Times New Roman" w:cs="Times New Roman"/>
                <w:sz w:val="24"/>
                <w:szCs w:val="24"/>
              </w:rPr>
              <w:pPrChange w:id="2336" w:author="Ava" w:date="2020-09-14T18:21:00Z">
                <w:pPr>
                  <w:spacing w:after="0" w:line="240" w:lineRule="auto"/>
                </w:pPr>
              </w:pPrChange>
            </w:pPr>
          </w:p>
        </w:tc>
        <w:tc>
          <w:tcPr>
            <w:tcW w:w="0" w:type="auto"/>
            <w:vAlign w:val="center"/>
            <w:hideMark/>
          </w:tcPr>
          <w:p w14:paraId="46AE862D" w14:textId="77777777" w:rsidR="0091650E" w:rsidRPr="0091650E" w:rsidRDefault="0091650E">
            <w:pPr>
              <w:spacing w:after="0" w:line="276" w:lineRule="auto"/>
              <w:jc w:val="center"/>
              <w:rPr>
                <w:ins w:id="2337" w:author="Ava" w:date="2020-09-14T12:36:00Z"/>
                <w:rFonts w:ascii="Times New Roman" w:eastAsia="Times New Roman" w:hAnsi="Times New Roman" w:cs="Times New Roman"/>
                <w:sz w:val="24"/>
                <w:szCs w:val="24"/>
              </w:rPr>
              <w:pPrChange w:id="2338" w:author="Ava" w:date="2020-09-14T18:21:00Z">
                <w:pPr>
                  <w:spacing w:after="0" w:line="240" w:lineRule="auto"/>
                  <w:jc w:val="center"/>
                </w:pPr>
              </w:pPrChange>
            </w:pPr>
            <w:proofErr w:type="spellStart"/>
            <w:ins w:id="2339" w:author="Ava" w:date="2020-09-14T12:36:00Z">
              <w:r w:rsidRPr="0091650E">
                <w:rPr>
                  <w:rFonts w:ascii="Times New Roman" w:eastAsia="Times New Roman" w:hAnsi="Times New Roman" w:cs="Times New Roman"/>
                  <w:sz w:val="24"/>
                  <w:szCs w:val="24"/>
                </w:rPr>
                <w:t>ki</w:t>
              </w:r>
              <w:proofErr w:type="spellEnd"/>
            </w:ins>
          </w:p>
        </w:tc>
        <w:tc>
          <w:tcPr>
            <w:tcW w:w="0" w:type="auto"/>
            <w:vAlign w:val="center"/>
            <w:hideMark/>
          </w:tcPr>
          <w:p w14:paraId="305E437E" w14:textId="77777777" w:rsidR="0091650E" w:rsidRPr="0091650E" w:rsidRDefault="0091650E">
            <w:pPr>
              <w:spacing w:after="0" w:line="276" w:lineRule="auto"/>
              <w:jc w:val="center"/>
              <w:rPr>
                <w:ins w:id="2340" w:author="Ava" w:date="2020-09-14T12:36:00Z"/>
                <w:rFonts w:ascii="Times New Roman" w:eastAsia="Times New Roman" w:hAnsi="Times New Roman" w:cs="Times New Roman"/>
                <w:sz w:val="24"/>
                <w:szCs w:val="24"/>
              </w:rPr>
              <w:pPrChange w:id="2341" w:author="Ava" w:date="2020-09-14T18:21:00Z">
                <w:pPr>
                  <w:spacing w:after="0" w:line="240" w:lineRule="auto"/>
                  <w:jc w:val="center"/>
                </w:pPr>
              </w:pPrChange>
            </w:pPr>
            <w:ins w:id="2342" w:author="Ava" w:date="2020-09-14T12:36:00Z">
              <w:r w:rsidRPr="0091650E">
                <w:rPr>
                  <w:rFonts w:ascii="Times New Roman" w:eastAsia="Times New Roman" w:hAnsi="Times New Roman" w:cs="Times New Roman"/>
                  <w:sz w:val="24"/>
                  <w:szCs w:val="24"/>
                </w:rPr>
                <w:t>318</w:t>
              </w:r>
            </w:ins>
          </w:p>
        </w:tc>
        <w:tc>
          <w:tcPr>
            <w:tcW w:w="0" w:type="auto"/>
            <w:vAlign w:val="center"/>
            <w:hideMark/>
          </w:tcPr>
          <w:p w14:paraId="2B4FF5C4" w14:textId="77777777" w:rsidR="0091650E" w:rsidRPr="0091650E" w:rsidRDefault="0091650E">
            <w:pPr>
              <w:spacing w:after="0" w:line="276" w:lineRule="auto"/>
              <w:jc w:val="center"/>
              <w:rPr>
                <w:ins w:id="2343" w:author="Ava" w:date="2020-09-14T12:36:00Z"/>
                <w:rFonts w:ascii="Times New Roman" w:eastAsia="Times New Roman" w:hAnsi="Times New Roman" w:cs="Times New Roman"/>
                <w:sz w:val="24"/>
                <w:szCs w:val="24"/>
              </w:rPr>
              <w:pPrChange w:id="2344" w:author="Ava" w:date="2020-09-14T18:21:00Z">
                <w:pPr>
                  <w:spacing w:after="0" w:line="240" w:lineRule="auto"/>
                  <w:jc w:val="center"/>
                </w:pPr>
              </w:pPrChange>
            </w:pPr>
            <w:ins w:id="2345" w:author="Ava" w:date="2020-09-14T12:36:00Z">
              <w:r w:rsidRPr="0091650E">
                <w:rPr>
                  <w:rFonts w:ascii="Times New Roman" w:eastAsia="Times New Roman" w:hAnsi="Times New Roman" w:cs="Times New Roman"/>
                  <w:sz w:val="24"/>
                  <w:szCs w:val="24"/>
                </w:rPr>
                <w:t>0.852</w:t>
              </w:r>
            </w:ins>
          </w:p>
        </w:tc>
        <w:tc>
          <w:tcPr>
            <w:tcW w:w="0" w:type="auto"/>
            <w:vAlign w:val="center"/>
            <w:hideMark/>
          </w:tcPr>
          <w:p w14:paraId="11AED33E" w14:textId="77777777" w:rsidR="0091650E" w:rsidRPr="0091650E" w:rsidRDefault="0091650E">
            <w:pPr>
              <w:spacing w:after="0" w:line="276" w:lineRule="auto"/>
              <w:jc w:val="center"/>
              <w:rPr>
                <w:ins w:id="2346" w:author="Ava" w:date="2020-09-14T12:36:00Z"/>
                <w:rFonts w:ascii="Times New Roman" w:eastAsia="Times New Roman" w:hAnsi="Times New Roman" w:cs="Times New Roman"/>
                <w:sz w:val="24"/>
                <w:szCs w:val="24"/>
              </w:rPr>
              <w:pPrChange w:id="2347" w:author="Ava" w:date="2020-09-14T18:21:00Z">
                <w:pPr>
                  <w:spacing w:after="0" w:line="240" w:lineRule="auto"/>
                  <w:jc w:val="center"/>
                </w:pPr>
              </w:pPrChange>
            </w:pPr>
            <w:ins w:id="2348" w:author="Ava" w:date="2020-09-14T12:36:00Z">
              <w:r w:rsidRPr="0091650E">
                <w:rPr>
                  <w:rFonts w:ascii="Times New Roman" w:eastAsia="Times New Roman" w:hAnsi="Times New Roman" w:cs="Times New Roman"/>
                  <w:sz w:val="24"/>
                  <w:szCs w:val="24"/>
                </w:rPr>
                <w:t>0.355</w:t>
              </w:r>
            </w:ins>
          </w:p>
        </w:tc>
        <w:tc>
          <w:tcPr>
            <w:tcW w:w="0" w:type="auto"/>
            <w:vAlign w:val="center"/>
            <w:hideMark/>
          </w:tcPr>
          <w:p w14:paraId="7AEAA299" w14:textId="77777777" w:rsidR="0091650E" w:rsidRPr="0091650E" w:rsidRDefault="0091650E">
            <w:pPr>
              <w:spacing w:after="0" w:line="276" w:lineRule="auto"/>
              <w:jc w:val="center"/>
              <w:rPr>
                <w:ins w:id="2349" w:author="Ava" w:date="2020-09-14T12:36:00Z"/>
                <w:rFonts w:ascii="Times New Roman" w:eastAsia="Times New Roman" w:hAnsi="Times New Roman" w:cs="Times New Roman"/>
                <w:sz w:val="24"/>
                <w:szCs w:val="24"/>
              </w:rPr>
              <w:pPrChange w:id="2350" w:author="Ava" w:date="2020-09-14T18:21:00Z">
                <w:pPr>
                  <w:spacing w:after="0" w:line="240" w:lineRule="auto"/>
                  <w:jc w:val="center"/>
                </w:pPr>
              </w:pPrChange>
            </w:pPr>
            <w:ins w:id="2351" w:author="Ava" w:date="2020-09-14T12:36:00Z">
              <w:r w:rsidRPr="0091650E">
                <w:rPr>
                  <w:rFonts w:ascii="Times New Roman" w:eastAsia="Times New Roman" w:hAnsi="Times New Roman" w:cs="Times New Roman"/>
                  <w:sz w:val="24"/>
                  <w:szCs w:val="24"/>
                </w:rPr>
                <w:t>0.020</w:t>
              </w:r>
            </w:ins>
          </w:p>
        </w:tc>
        <w:tc>
          <w:tcPr>
            <w:tcW w:w="0" w:type="auto"/>
            <w:vAlign w:val="center"/>
            <w:hideMark/>
          </w:tcPr>
          <w:p w14:paraId="166CC6D0" w14:textId="77777777" w:rsidR="0091650E" w:rsidRPr="0091650E" w:rsidRDefault="0091650E">
            <w:pPr>
              <w:spacing w:after="0" w:line="276" w:lineRule="auto"/>
              <w:jc w:val="center"/>
              <w:rPr>
                <w:ins w:id="2352" w:author="Ava" w:date="2020-09-14T12:36:00Z"/>
                <w:rFonts w:ascii="Times New Roman" w:eastAsia="Times New Roman" w:hAnsi="Times New Roman" w:cs="Times New Roman"/>
                <w:sz w:val="24"/>
                <w:szCs w:val="24"/>
              </w:rPr>
              <w:pPrChange w:id="2353" w:author="Ava" w:date="2020-09-14T18:21:00Z">
                <w:pPr>
                  <w:spacing w:after="0" w:line="240" w:lineRule="auto"/>
                  <w:jc w:val="center"/>
                </w:pPr>
              </w:pPrChange>
            </w:pPr>
            <w:ins w:id="2354" w:author="Ava" w:date="2020-09-14T12:36:00Z">
              <w:r w:rsidRPr="0091650E">
                <w:rPr>
                  <w:rFonts w:ascii="Times New Roman" w:eastAsia="Times New Roman" w:hAnsi="Times New Roman" w:cs="Times New Roman"/>
                  <w:sz w:val="24"/>
                  <w:szCs w:val="24"/>
                </w:rPr>
                <w:t>0.039</w:t>
              </w:r>
            </w:ins>
          </w:p>
        </w:tc>
      </w:tr>
      <w:tr w:rsidR="00271924" w:rsidRPr="0091650E" w14:paraId="69591B39" w14:textId="77777777" w:rsidTr="0091650E">
        <w:trPr>
          <w:gridAfter w:val="1"/>
          <w:trHeight w:val="298"/>
          <w:tblCellSpacing w:w="15" w:type="dxa"/>
          <w:ins w:id="2355" w:author="Ava" w:date="2020-09-14T12:36:00Z"/>
        </w:trPr>
        <w:tc>
          <w:tcPr>
            <w:tcW w:w="0" w:type="auto"/>
            <w:vAlign w:val="center"/>
            <w:hideMark/>
          </w:tcPr>
          <w:p w14:paraId="23262DDB" w14:textId="46DACC45" w:rsidR="0091650E" w:rsidRPr="0091650E" w:rsidRDefault="0091650E">
            <w:pPr>
              <w:spacing w:after="0" w:line="276" w:lineRule="auto"/>
              <w:rPr>
                <w:ins w:id="2356" w:author="Ava" w:date="2020-09-14T12:36:00Z"/>
                <w:rFonts w:ascii="Times New Roman" w:eastAsia="Times New Roman" w:hAnsi="Times New Roman" w:cs="Times New Roman"/>
                <w:sz w:val="24"/>
                <w:szCs w:val="24"/>
              </w:rPr>
              <w:pPrChange w:id="2357" w:author="Ava" w:date="2020-09-14T18:21:00Z">
                <w:pPr>
                  <w:spacing w:after="0" w:line="240" w:lineRule="auto"/>
                </w:pPr>
              </w:pPrChange>
            </w:pPr>
          </w:p>
        </w:tc>
        <w:tc>
          <w:tcPr>
            <w:tcW w:w="0" w:type="auto"/>
            <w:vAlign w:val="center"/>
            <w:hideMark/>
          </w:tcPr>
          <w:p w14:paraId="0AB9EBAD" w14:textId="77777777" w:rsidR="0091650E" w:rsidRPr="0091650E" w:rsidRDefault="0091650E">
            <w:pPr>
              <w:spacing w:after="0" w:line="276" w:lineRule="auto"/>
              <w:jc w:val="center"/>
              <w:rPr>
                <w:ins w:id="2358" w:author="Ava" w:date="2020-09-14T12:36:00Z"/>
                <w:rFonts w:ascii="Times New Roman" w:eastAsia="Times New Roman" w:hAnsi="Times New Roman" w:cs="Times New Roman"/>
                <w:sz w:val="24"/>
                <w:szCs w:val="24"/>
              </w:rPr>
              <w:pPrChange w:id="2359" w:author="Ava" w:date="2020-09-14T18:21:00Z">
                <w:pPr>
                  <w:spacing w:after="0" w:line="240" w:lineRule="auto"/>
                  <w:jc w:val="center"/>
                </w:pPr>
              </w:pPrChange>
            </w:pPr>
            <w:ins w:id="2360" w:author="Ava" w:date="2020-09-14T12:36:00Z">
              <w:r w:rsidRPr="0091650E">
                <w:rPr>
                  <w:rFonts w:ascii="Times New Roman" w:eastAsia="Times New Roman" w:hAnsi="Times New Roman" w:cs="Times New Roman"/>
                  <w:sz w:val="24"/>
                  <w:szCs w:val="24"/>
                </w:rPr>
                <w:t>la</w:t>
              </w:r>
            </w:ins>
          </w:p>
        </w:tc>
        <w:tc>
          <w:tcPr>
            <w:tcW w:w="0" w:type="auto"/>
            <w:vAlign w:val="center"/>
            <w:hideMark/>
          </w:tcPr>
          <w:p w14:paraId="1992F968" w14:textId="77777777" w:rsidR="0091650E" w:rsidRPr="0091650E" w:rsidRDefault="0091650E">
            <w:pPr>
              <w:spacing w:after="0" w:line="276" w:lineRule="auto"/>
              <w:jc w:val="center"/>
              <w:rPr>
                <w:ins w:id="2361" w:author="Ava" w:date="2020-09-14T12:36:00Z"/>
                <w:rFonts w:ascii="Times New Roman" w:eastAsia="Times New Roman" w:hAnsi="Times New Roman" w:cs="Times New Roman"/>
                <w:sz w:val="24"/>
                <w:szCs w:val="24"/>
              </w:rPr>
              <w:pPrChange w:id="2362" w:author="Ava" w:date="2020-09-14T18:21:00Z">
                <w:pPr>
                  <w:spacing w:after="0" w:line="240" w:lineRule="auto"/>
                  <w:jc w:val="center"/>
                </w:pPr>
              </w:pPrChange>
            </w:pPr>
            <w:ins w:id="2363" w:author="Ava" w:date="2020-09-14T12:36:00Z">
              <w:r w:rsidRPr="0091650E">
                <w:rPr>
                  <w:rFonts w:ascii="Times New Roman" w:eastAsia="Times New Roman" w:hAnsi="Times New Roman" w:cs="Times New Roman"/>
                  <w:sz w:val="24"/>
                  <w:szCs w:val="24"/>
                </w:rPr>
                <w:t>314</w:t>
              </w:r>
            </w:ins>
          </w:p>
        </w:tc>
        <w:tc>
          <w:tcPr>
            <w:tcW w:w="0" w:type="auto"/>
            <w:vAlign w:val="center"/>
            <w:hideMark/>
          </w:tcPr>
          <w:p w14:paraId="3676CF0B" w14:textId="77777777" w:rsidR="0091650E" w:rsidRPr="0091650E" w:rsidRDefault="0091650E">
            <w:pPr>
              <w:spacing w:after="0" w:line="276" w:lineRule="auto"/>
              <w:jc w:val="center"/>
              <w:rPr>
                <w:ins w:id="2364" w:author="Ava" w:date="2020-09-14T12:36:00Z"/>
                <w:rFonts w:ascii="Times New Roman" w:eastAsia="Times New Roman" w:hAnsi="Times New Roman" w:cs="Times New Roman"/>
                <w:sz w:val="24"/>
                <w:szCs w:val="24"/>
              </w:rPr>
              <w:pPrChange w:id="2365" w:author="Ava" w:date="2020-09-14T18:21:00Z">
                <w:pPr>
                  <w:spacing w:after="0" w:line="240" w:lineRule="auto"/>
                  <w:jc w:val="center"/>
                </w:pPr>
              </w:pPrChange>
            </w:pPr>
            <w:ins w:id="2366" w:author="Ava" w:date="2020-09-14T12:36:00Z">
              <w:r w:rsidRPr="0091650E">
                <w:rPr>
                  <w:rFonts w:ascii="Times New Roman" w:eastAsia="Times New Roman" w:hAnsi="Times New Roman" w:cs="Times New Roman"/>
                  <w:sz w:val="24"/>
                  <w:szCs w:val="24"/>
                </w:rPr>
                <w:t>0.828</w:t>
              </w:r>
            </w:ins>
          </w:p>
        </w:tc>
        <w:tc>
          <w:tcPr>
            <w:tcW w:w="0" w:type="auto"/>
            <w:vAlign w:val="center"/>
            <w:hideMark/>
          </w:tcPr>
          <w:p w14:paraId="7E615033" w14:textId="77777777" w:rsidR="0091650E" w:rsidRPr="0091650E" w:rsidRDefault="0091650E">
            <w:pPr>
              <w:spacing w:after="0" w:line="276" w:lineRule="auto"/>
              <w:jc w:val="center"/>
              <w:rPr>
                <w:ins w:id="2367" w:author="Ava" w:date="2020-09-14T12:36:00Z"/>
                <w:rFonts w:ascii="Times New Roman" w:eastAsia="Times New Roman" w:hAnsi="Times New Roman" w:cs="Times New Roman"/>
                <w:sz w:val="24"/>
                <w:szCs w:val="24"/>
              </w:rPr>
              <w:pPrChange w:id="2368" w:author="Ava" w:date="2020-09-14T18:21:00Z">
                <w:pPr>
                  <w:spacing w:after="0" w:line="240" w:lineRule="auto"/>
                  <w:jc w:val="center"/>
                </w:pPr>
              </w:pPrChange>
            </w:pPr>
            <w:ins w:id="2369" w:author="Ava" w:date="2020-09-14T12:36:00Z">
              <w:r w:rsidRPr="0091650E">
                <w:rPr>
                  <w:rFonts w:ascii="Times New Roman" w:eastAsia="Times New Roman" w:hAnsi="Times New Roman" w:cs="Times New Roman"/>
                  <w:sz w:val="24"/>
                  <w:szCs w:val="24"/>
                </w:rPr>
                <w:t>0.378</w:t>
              </w:r>
            </w:ins>
          </w:p>
        </w:tc>
        <w:tc>
          <w:tcPr>
            <w:tcW w:w="0" w:type="auto"/>
            <w:vAlign w:val="center"/>
            <w:hideMark/>
          </w:tcPr>
          <w:p w14:paraId="764EB04E" w14:textId="77777777" w:rsidR="0091650E" w:rsidRPr="0091650E" w:rsidRDefault="0091650E">
            <w:pPr>
              <w:spacing w:after="0" w:line="276" w:lineRule="auto"/>
              <w:jc w:val="center"/>
              <w:rPr>
                <w:ins w:id="2370" w:author="Ava" w:date="2020-09-14T12:36:00Z"/>
                <w:rFonts w:ascii="Times New Roman" w:eastAsia="Times New Roman" w:hAnsi="Times New Roman" w:cs="Times New Roman"/>
                <w:sz w:val="24"/>
                <w:szCs w:val="24"/>
              </w:rPr>
              <w:pPrChange w:id="2371" w:author="Ava" w:date="2020-09-14T18:21:00Z">
                <w:pPr>
                  <w:spacing w:after="0" w:line="240" w:lineRule="auto"/>
                  <w:jc w:val="center"/>
                </w:pPr>
              </w:pPrChange>
            </w:pPr>
            <w:ins w:id="2372" w:author="Ava" w:date="2020-09-14T12:36:00Z">
              <w:r w:rsidRPr="0091650E">
                <w:rPr>
                  <w:rFonts w:ascii="Times New Roman" w:eastAsia="Times New Roman" w:hAnsi="Times New Roman" w:cs="Times New Roman"/>
                  <w:sz w:val="24"/>
                  <w:szCs w:val="24"/>
                </w:rPr>
                <w:t>0.021</w:t>
              </w:r>
            </w:ins>
          </w:p>
        </w:tc>
        <w:tc>
          <w:tcPr>
            <w:tcW w:w="0" w:type="auto"/>
            <w:vAlign w:val="center"/>
            <w:hideMark/>
          </w:tcPr>
          <w:p w14:paraId="43CEA33C" w14:textId="77777777" w:rsidR="0091650E" w:rsidRPr="0091650E" w:rsidRDefault="0091650E">
            <w:pPr>
              <w:spacing w:after="0" w:line="276" w:lineRule="auto"/>
              <w:jc w:val="center"/>
              <w:rPr>
                <w:ins w:id="2373" w:author="Ava" w:date="2020-09-14T12:36:00Z"/>
                <w:rFonts w:ascii="Times New Roman" w:eastAsia="Times New Roman" w:hAnsi="Times New Roman" w:cs="Times New Roman"/>
                <w:sz w:val="24"/>
                <w:szCs w:val="24"/>
              </w:rPr>
              <w:pPrChange w:id="2374" w:author="Ava" w:date="2020-09-14T18:21:00Z">
                <w:pPr>
                  <w:spacing w:after="0" w:line="240" w:lineRule="auto"/>
                  <w:jc w:val="center"/>
                </w:pPr>
              </w:pPrChange>
            </w:pPr>
            <w:ins w:id="2375" w:author="Ava" w:date="2020-09-14T12:36:00Z">
              <w:r w:rsidRPr="0091650E">
                <w:rPr>
                  <w:rFonts w:ascii="Times New Roman" w:eastAsia="Times New Roman" w:hAnsi="Times New Roman" w:cs="Times New Roman"/>
                  <w:sz w:val="24"/>
                  <w:szCs w:val="24"/>
                </w:rPr>
                <w:t>0.042</w:t>
              </w:r>
            </w:ins>
          </w:p>
        </w:tc>
      </w:tr>
      <w:tr w:rsidR="00271924" w:rsidRPr="0091650E" w14:paraId="6DCA7222" w14:textId="77777777" w:rsidTr="0091650E">
        <w:trPr>
          <w:gridAfter w:val="1"/>
          <w:trHeight w:val="298"/>
          <w:tblCellSpacing w:w="15" w:type="dxa"/>
          <w:ins w:id="2376" w:author="Ava" w:date="2020-09-14T12:36:00Z"/>
        </w:trPr>
        <w:tc>
          <w:tcPr>
            <w:tcW w:w="0" w:type="auto"/>
            <w:vAlign w:val="center"/>
            <w:hideMark/>
          </w:tcPr>
          <w:p w14:paraId="1A763F2A" w14:textId="504D0713" w:rsidR="0091650E" w:rsidRPr="0091650E" w:rsidRDefault="0091650E">
            <w:pPr>
              <w:spacing w:after="0" w:line="276" w:lineRule="auto"/>
              <w:rPr>
                <w:ins w:id="2377" w:author="Ava" w:date="2020-09-14T12:36:00Z"/>
                <w:rFonts w:ascii="Times New Roman" w:eastAsia="Times New Roman" w:hAnsi="Times New Roman" w:cs="Times New Roman"/>
                <w:sz w:val="24"/>
                <w:szCs w:val="24"/>
              </w:rPr>
              <w:pPrChange w:id="2378" w:author="Ava" w:date="2020-09-14T18:21:00Z">
                <w:pPr>
                  <w:spacing w:after="0" w:line="240" w:lineRule="auto"/>
                </w:pPr>
              </w:pPrChange>
            </w:pPr>
          </w:p>
        </w:tc>
        <w:tc>
          <w:tcPr>
            <w:tcW w:w="0" w:type="auto"/>
            <w:vAlign w:val="center"/>
            <w:hideMark/>
          </w:tcPr>
          <w:p w14:paraId="4561DF7C" w14:textId="77777777" w:rsidR="0091650E" w:rsidRPr="0091650E" w:rsidRDefault="0091650E">
            <w:pPr>
              <w:spacing w:after="0" w:line="276" w:lineRule="auto"/>
              <w:jc w:val="center"/>
              <w:rPr>
                <w:ins w:id="2379" w:author="Ava" w:date="2020-09-14T12:36:00Z"/>
                <w:rFonts w:ascii="Times New Roman" w:eastAsia="Times New Roman" w:hAnsi="Times New Roman" w:cs="Times New Roman"/>
                <w:sz w:val="24"/>
                <w:szCs w:val="24"/>
              </w:rPr>
              <w:pPrChange w:id="2380" w:author="Ava" w:date="2020-09-14T18:21:00Z">
                <w:pPr>
                  <w:spacing w:after="0" w:line="240" w:lineRule="auto"/>
                  <w:jc w:val="center"/>
                </w:pPr>
              </w:pPrChange>
            </w:pPr>
            <w:ins w:id="2381" w:author="Ava" w:date="2020-09-14T12:36:00Z">
              <w:r w:rsidRPr="0091650E">
                <w:rPr>
                  <w:rFonts w:ascii="Times New Roman" w:eastAsia="Times New Roman" w:hAnsi="Times New Roman" w:cs="Times New Roman"/>
                  <w:sz w:val="24"/>
                  <w:szCs w:val="24"/>
                </w:rPr>
                <w:t>mi</w:t>
              </w:r>
            </w:ins>
          </w:p>
        </w:tc>
        <w:tc>
          <w:tcPr>
            <w:tcW w:w="0" w:type="auto"/>
            <w:vAlign w:val="center"/>
            <w:hideMark/>
          </w:tcPr>
          <w:p w14:paraId="56C77ED9" w14:textId="77777777" w:rsidR="0091650E" w:rsidRPr="0091650E" w:rsidRDefault="0091650E">
            <w:pPr>
              <w:spacing w:after="0" w:line="276" w:lineRule="auto"/>
              <w:jc w:val="center"/>
              <w:rPr>
                <w:ins w:id="2382" w:author="Ava" w:date="2020-09-14T12:36:00Z"/>
                <w:rFonts w:ascii="Times New Roman" w:eastAsia="Times New Roman" w:hAnsi="Times New Roman" w:cs="Times New Roman"/>
                <w:sz w:val="24"/>
                <w:szCs w:val="24"/>
              </w:rPr>
              <w:pPrChange w:id="2383" w:author="Ava" w:date="2020-09-14T18:21:00Z">
                <w:pPr>
                  <w:spacing w:after="0" w:line="240" w:lineRule="auto"/>
                  <w:jc w:val="center"/>
                </w:pPr>
              </w:pPrChange>
            </w:pPr>
            <w:ins w:id="2384" w:author="Ava" w:date="2020-09-14T12:36:00Z">
              <w:r w:rsidRPr="0091650E">
                <w:rPr>
                  <w:rFonts w:ascii="Times New Roman" w:eastAsia="Times New Roman" w:hAnsi="Times New Roman" w:cs="Times New Roman"/>
                  <w:sz w:val="24"/>
                  <w:szCs w:val="24"/>
                </w:rPr>
                <w:t>313</w:t>
              </w:r>
            </w:ins>
          </w:p>
        </w:tc>
        <w:tc>
          <w:tcPr>
            <w:tcW w:w="0" w:type="auto"/>
            <w:vAlign w:val="center"/>
            <w:hideMark/>
          </w:tcPr>
          <w:p w14:paraId="3E5A2CC4" w14:textId="77777777" w:rsidR="0091650E" w:rsidRPr="0091650E" w:rsidRDefault="0091650E">
            <w:pPr>
              <w:spacing w:after="0" w:line="276" w:lineRule="auto"/>
              <w:jc w:val="center"/>
              <w:rPr>
                <w:ins w:id="2385" w:author="Ava" w:date="2020-09-14T12:36:00Z"/>
                <w:rFonts w:ascii="Times New Roman" w:eastAsia="Times New Roman" w:hAnsi="Times New Roman" w:cs="Times New Roman"/>
                <w:sz w:val="24"/>
                <w:szCs w:val="24"/>
              </w:rPr>
              <w:pPrChange w:id="2386" w:author="Ava" w:date="2020-09-14T18:21:00Z">
                <w:pPr>
                  <w:spacing w:after="0" w:line="240" w:lineRule="auto"/>
                  <w:jc w:val="center"/>
                </w:pPr>
              </w:pPrChange>
            </w:pPr>
            <w:ins w:id="2387" w:author="Ava" w:date="2020-09-14T12:36:00Z">
              <w:r w:rsidRPr="0091650E">
                <w:rPr>
                  <w:rFonts w:ascii="Times New Roman" w:eastAsia="Times New Roman" w:hAnsi="Times New Roman" w:cs="Times New Roman"/>
                  <w:sz w:val="24"/>
                  <w:szCs w:val="24"/>
                </w:rPr>
                <w:t>0.744</w:t>
              </w:r>
            </w:ins>
          </w:p>
        </w:tc>
        <w:tc>
          <w:tcPr>
            <w:tcW w:w="0" w:type="auto"/>
            <w:vAlign w:val="center"/>
            <w:hideMark/>
          </w:tcPr>
          <w:p w14:paraId="15B7001D" w14:textId="77777777" w:rsidR="0091650E" w:rsidRPr="0091650E" w:rsidRDefault="0091650E">
            <w:pPr>
              <w:spacing w:after="0" w:line="276" w:lineRule="auto"/>
              <w:jc w:val="center"/>
              <w:rPr>
                <w:ins w:id="2388" w:author="Ava" w:date="2020-09-14T12:36:00Z"/>
                <w:rFonts w:ascii="Times New Roman" w:eastAsia="Times New Roman" w:hAnsi="Times New Roman" w:cs="Times New Roman"/>
                <w:sz w:val="24"/>
                <w:szCs w:val="24"/>
              </w:rPr>
              <w:pPrChange w:id="2389" w:author="Ava" w:date="2020-09-14T18:21:00Z">
                <w:pPr>
                  <w:spacing w:after="0" w:line="240" w:lineRule="auto"/>
                  <w:jc w:val="center"/>
                </w:pPr>
              </w:pPrChange>
            </w:pPr>
            <w:ins w:id="2390" w:author="Ava" w:date="2020-09-14T12:36:00Z">
              <w:r w:rsidRPr="0091650E">
                <w:rPr>
                  <w:rFonts w:ascii="Times New Roman" w:eastAsia="Times New Roman" w:hAnsi="Times New Roman" w:cs="Times New Roman"/>
                  <w:sz w:val="24"/>
                  <w:szCs w:val="24"/>
                </w:rPr>
                <w:t>0.437</w:t>
              </w:r>
            </w:ins>
          </w:p>
        </w:tc>
        <w:tc>
          <w:tcPr>
            <w:tcW w:w="0" w:type="auto"/>
            <w:vAlign w:val="center"/>
            <w:hideMark/>
          </w:tcPr>
          <w:p w14:paraId="288C28DC" w14:textId="77777777" w:rsidR="0091650E" w:rsidRPr="0091650E" w:rsidRDefault="0091650E">
            <w:pPr>
              <w:spacing w:after="0" w:line="276" w:lineRule="auto"/>
              <w:jc w:val="center"/>
              <w:rPr>
                <w:ins w:id="2391" w:author="Ava" w:date="2020-09-14T12:36:00Z"/>
                <w:rFonts w:ascii="Times New Roman" w:eastAsia="Times New Roman" w:hAnsi="Times New Roman" w:cs="Times New Roman"/>
                <w:sz w:val="24"/>
                <w:szCs w:val="24"/>
              </w:rPr>
              <w:pPrChange w:id="2392" w:author="Ava" w:date="2020-09-14T18:21:00Z">
                <w:pPr>
                  <w:spacing w:after="0" w:line="240" w:lineRule="auto"/>
                  <w:jc w:val="center"/>
                </w:pPr>
              </w:pPrChange>
            </w:pPr>
            <w:ins w:id="2393" w:author="Ava" w:date="2020-09-14T12:36:00Z">
              <w:r w:rsidRPr="0091650E">
                <w:rPr>
                  <w:rFonts w:ascii="Times New Roman" w:eastAsia="Times New Roman" w:hAnsi="Times New Roman" w:cs="Times New Roman"/>
                  <w:sz w:val="24"/>
                  <w:szCs w:val="24"/>
                </w:rPr>
                <w:t>0.025</w:t>
              </w:r>
            </w:ins>
          </w:p>
        </w:tc>
        <w:tc>
          <w:tcPr>
            <w:tcW w:w="0" w:type="auto"/>
            <w:vAlign w:val="center"/>
            <w:hideMark/>
          </w:tcPr>
          <w:p w14:paraId="24084EF9" w14:textId="77777777" w:rsidR="0091650E" w:rsidRPr="0091650E" w:rsidRDefault="0091650E">
            <w:pPr>
              <w:spacing w:after="0" w:line="276" w:lineRule="auto"/>
              <w:jc w:val="center"/>
              <w:rPr>
                <w:ins w:id="2394" w:author="Ava" w:date="2020-09-14T12:36:00Z"/>
                <w:rFonts w:ascii="Times New Roman" w:eastAsia="Times New Roman" w:hAnsi="Times New Roman" w:cs="Times New Roman"/>
                <w:sz w:val="24"/>
                <w:szCs w:val="24"/>
              </w:rPr>
              <w:pPrChange w:id="2395" w:author="Ava" w:date="2020-09-14T18:21:00Z">
                <w:pPr>
                  <w:spacing w:after="0" w:line="240" w:lineRule="auto"/>
                  <w:jc w:val="center"/>
                </w:pPr>
              </w:pPrChange>
            </w:pPr>
            <w:ins w:id="2396" w:author="Ava" w:date="2020-09-14T12:36:00Z">
              <w:r w:rsidRPr="0091650E">
                <w:rPr>
                  <w:rFonts w:ascii="Times New Roman" w:eastAsia="Times New Roman" w:hAnsi="Times New Roman" w:cs="Times New Roman"/>
                  <w:sz w:val="24"/>
                  <w:szCs w:val="24"/>
                </w:rPr>
                <w:t>0.049</w:t>
              </w:r>
            </w:ins>
          </w:p>
        </w:tc>
      </w:tr>
      <w:tr w:rsidR="00271924" w:rsidRPr="0091650E" w14:paraId="0039D0DC" w14:textId="77777777" w:rsidTr="0091650E">
        <w:trPr>
          <w:gridAfter w:val="1"/>
          <w:trHeight w:val="290"/>
          <w:tblCellSpacing w:w="15" w:type="dxa"/>
          <w:ins w:id="2397" w:author="Ava" w:date="2020-09-14T12:36:00Z"/>
        </w:trPr>
        <w:tc>
          <w:tcPr>
            <w:tcW w:w="0" w:type="auto"/>
            <w:vAlign w:val="center"/>
            <w:hideMark/>
          </w:tcPr>
          <w:p w14:paraId="0A896DBA" w14:textId="5C29249C" w:rsidR="0091650E" w:rsidRPr="0091650E" w:rsidRDefault="0091650E">
            <w:pPr>
              <w:spacing w:after="0" w:line="276" w:lineRule="auto"/>
              <w:rPr>
                <w:ins w:id="2398" w:author="Ava" w:date="2020-09-14T12:36:00Z"/>
                <w:rFonts w:ascii="Times New Roman" w:eastAsia="Times New Roman" w:hAnsi="Times New Roman" w:cs="Times New Roman"/>
                <w:sz w:val="24"/>
                <w:szCs w:val="24"/>
              </w:rPr>
              <w:pPrChange w:id="2399" w:author="Ava" w:date="2020-09-14T18:21:00Z">
                <w:pPr>
                  <w:spacing w:after="0" w:line="240" w:lineRule="auto"/>
                </w:pPr>
              </w:pPrChange>
            </w:pPr>
          </w:p>
        </w:tc>
        <w:tc>
          <w:tcPr>
            <w:tcW w:w="0" w:type="auto"/>
            <w:vAlign w:val="center"/>
            <w:hideMark/>
          </w:tcPr>
          <w:p w14:paraId="55433749" w14:textId="77777777" w:rsidR="0091650E" w:rsidRPr="0091650E" w:rsidRDefault="0091650E">
            <w:pPr>
              <w:spacing w:after="0" w:line="276" w:lineRule="auto"/>
              <w:jc w:val="center"/>
              <w:rPr>
                <w:ins w:id="2400" w:author="Ava" w:date="2020-09-14T12:36:00Z"/>
                <w:rFonts w:ascii="Times New Roman" w:eastAsia="Times New Roman" w:hAnsi="Times New Roman" w:cs="Times New Roman"/>
                <w:sz w:val="24"/>
                <w:szCs w:val="24"/>
              </w:rPr>
              <w:pPrChange w:id="2401" w:author="Ava" w:date="2020-09-14T18:21:00Z">
                <w:pPr>
                  <w:spacing w:after="0" w:line="240" w:lineRule="auto"/>
                  <w:jc w:val="center"/>
                </w:pPr>
              </w:pPrChange>
            </w:pPr>
            <w:ins w:id="2402" w:author="Ava" w:date="2020-09-14T12:36:00Z">
              <w:r w:rsidRPr="0091650E">
                <w:rPr>
                  <w:rFonts w:ascii="Times New Roman" w:eastAsia="Times New Roman" w:hAnsi="Times New Roman" w:cs="Times New Roman"/>
                  <w:sz w:val="24"/>
                  <w:szCs w:val="24"/>
                </w:rPr>
                <w:t>nu</w:t>
              </w:r>
            </w:ins>
          </w:p>
        </w:tc>
        <w:tc>
          <w:tcPr>
            <w:tcW w:w="0" w:type="auto"/>
            <w:vAlign w:val="center"/>
            <w:hideMark/>
          </w:tcPr>
          <w:p w14:paraId="0EACC6A3" w14:textId="77777777" w:rsidR="0091650E" w:rsidRPr="0091650E" w:rsidRDefault="0091650E">
            <w:pPr>
              <w:spacing w:after="0" w:line="276" w:lineRule="auto"/>
              <w:jc w:val="center"/>
              <w:rPr>
                <w:ins w:id="2403" w:author="Ava" w:date="2020-09-14T12:36:00Z"/>
                <w:rFonts w:ascii="Times New Roman" w:eastAsia="Times New Roman" w:hAnsi="Times New Roman" w:cs="Times New Roman"/>
                <w:sz w:val="24"/>
                <w:szCs w:val="24"/>
              </w:rPr>
              <w:pPrChange w:id="2404" w:author="Ava" w:date="2020-09-14T18:21:00Z">
                <w:pPr>
                  <w:spacing w:after="0" w:line="240" w:lineRule="auto"/>
                  <w:jc w:val="center"/>
                </w:pPr>
              </w:pPrChange>
            </w:pPr>
            <w:ins w:id="2405" w:author="Ava" w:date="2020-09-14T12:36:00Z">
              <w:r w:rsidRPr="0091650E">
                <w:rPr>
                  <w:rFonts w:ascii="Times New Roman" w:eastAsia="Times New Roman" w:hAnsi="Times New Roman" w:cs="Times New Roman"/>
                  <w:sz w:val="24"/>
                  <w:szCs w:val="24"/>
                </w:rPr>
                <w:t>322</w:t>
              </w:r>
            </w:ins>
          </w:p>
        </w:tc>
        <w:tc>
          <w:tcPr>
            <w:tcW w:w="0" w:type="auto"/>
            <w:vAlign w:val="center"/>
            <w:hideMark/>
          </w:tcPr>
          <w:p w14:paraId="154D09E6" w14:textId="77777777" w:rsidR="0091650E" w:rsidRPr="0091650E" w:rsidRDefault="0091650E">
            <w:pPr>
              <w:spacing w:after="0" w:line="276" w:lineRule="auto"/>
              <w:jc w:val="center"/>
              <w:rPr>
                <w:ins w:id="2406" w:author="Ava" w:date="2020-09-14T12:36:00Z"/>
                <w:rFonts w:ascii="Times New Roman" w:eastAsia="Times New Roman" w:hAnsi="Times New Roman" w:cs="Times New Roman"/>
                <w:sz w:val="24"/>
                <w:szCs w:val="24"/>
              </w:rPr>
              <w:pPrChange w:id="2407" w:author="Ava" w:date="2020-09-14T18:21:00Z">
                <w:pPr>
                  <w:spacing w:after="0" w:line="240" w:lineRule="auto"/>
                  <w:jc w:val="center"/>
                </w:pPr>
              </w:pPrChange>
            </w:pPr>
            <w:ins w:id="2408" w:author="Ava" w:date="2020-09-14T12:36:00Z">
              <w:r w:rsidRPr="0091650E">
                <w:rPr>
                  <w:rFonts w:ascii="Times New Roman" w:eastAsia="Times New Roman" w:hAnsi="Times New Roman" w:cs="Times New Roman"/>
                  <w:sz w:val="24"/>
                  <w:szCs w:val="24"/>
                </w:rPr>
                <w:t>0.807</w:t>
              </w:r>
            </w:ins>
          </w:p>
        </w:tc>
        <w:tc>
          <w:tcPr>
            <w:tcW w:w="0" w:type="auto"/>
            <w:vAlign w:val="center"/>
            <w:hideMark/>
          </w:tcPr>
          <w:p w14:paraId="4CA249D8" w14:textId="77777777" w:rsidR="0091650E" w:rsidRPr="0091650E" w:rsidRDefault="0091650E">
            <w:pPr>
              <w:spacing w:after="0" w:line="276" w:lineRule="auto"/>
              <w:jc w:val="center"/>
              <w:rPr>
                <w:ins w:id="2409" w:author="Ava" w:date="2020-09-14T12:36:00Z"/>
                <w:rFonts w:ascii="Times New Roman" w:eastAsia="Times New Roman" w:hAnsi="Times New Roman" w:cs="Times New Roman"/>
                <w:sz w:val="24"/>
                <w:szCs w:val="24"/>
              </w:rPr>
              <w:pPrChange w:id="2410" w:author="Ava" w:date="2020-09-14T18:21:00Z">
                <w:pPr>
                  <w:spacing w:after="0" w:line="240" w:lineRule="auto"/>
                  <w:jc w:val="center"/>
                </w:pPr>
              </w:pPrChange>
            </w:pPr>
            <w:ins w:id="2411" w:author="Ava" w:date="2020-09-14T12:36:00Z">
              <w:r w:rsidRPr="0091650E">
                <w:rPr>
                  <w:rFonts w:ascii="Times New Roman" w:eastAsia="Times New Roman" w:hAnsi="Times New Roman" w:cs="Times New Roman"/>
                  <w:sz w:val="24"/>
                  <w:szCs w:val="24"/>
                </w:rPr>
                <w:t>0.395</w:t>
              </w:r>
            </w:ins>
          </w:p>
        </w:tc>
        <w:tc>
          <w:tcPr>
            <w:tcW w:w="0" w:type="auto"/>
            <w:vAlign w:val="center"/>
            <w:hideMark/>
          </w:tcPr>
          <w:p w14:paraId="08F7C015" w14:textId="77777777" w:rsidR="0091650E" w:rsidRPr="0091650E" w:rsidRDefault="0091650E">
            <w:pPr>
              <w:spacing w:after="0" w:line="276" w:lineRule="auto"/>
              <w:jc w:val="center"/>
              <w:rPr>
                <w:ins w:id="2412" w:author="Ava" w:date="2020-09-14T12:36:00Z"/>
                <w:rFonts w:ascii="Times New Roman" w:eastAsia="Times New Roman" w:hAnsi="Times New Roman" w:cs="Times New Roman"/>
                <w:sz w:val="24"/>
                <w:szCs w:val="24"/>
              </w:rPr>
              <w:pPrChange w:id="2413" w:author="Ava" w:date="2020-09-14T18:21:00Z">
                <w:pPr>
                  <w:spacing w:after="0" w:line="240" w:lineRule="auto"/>
                  <w:jc w:val="center"/>
                </w:pPr>
              </w:pPrChange>
            </w:pPr>
            <w:ins w:id="2414" w:author="Ava" w:date="2020-09-14T12:36:00Z">
              <w:r w:rsidRPr="0091650E">
                <w:rPr>
                  <w:rFonts w:ascii="Times New Roman" w:eastAsia="Times New Roman" w:hAnsi="Times New Roman" w:cs="Times New Roman"/>
                  <w:sz w:val="24"/>
                  <w:szCs w:val="24"/>
                </w:rPr>
                <w:t>0.022</w:t>
              </w:r>
            </w:ins>
          </w:p>
        </w:tc>
        <w:tc>
          <w:tcPr>
            <w:tcW w:w="0" w:type="auto"/>
            <w:vAlign w:val="center"/>
            <w:hideMark/>
          </w:tcPr>
          <w:p w14:paraId="2390AC97" w14:textId="77777777" w:rsidR="0091650E" w:rsidRPr="0091650E" w:rsidRDefault="0091650E">
            <w:pPr>
              <w:spacing w:after="0" w:line="276" w:lineRule="auto"/>
              <w:jc w:val="center"/>
              <w:rPr>
                <w:ins w:id="2415" w:author="Ava" w:date="2020-09-14T12:36:00Z"/>
                <w:rFonts w:ascii="Times New Roman" w:eastAsia="Times New Roman" w:hAnsi="Times New Roman" w:cs="Times New Roman"/>
                <w:sz w:val="24"/>
                <w:szCs w:val="24"/>
              </w:rPr>
              <w:pPrChange w:id="2416" w:author="Ava" w:date="2020-09-14T18:21:00Z">
                <w:pPr>
                  <w:spacing w:after="0" w:line="240" w:lineRule="auto"/>
                  <w:jc w:val="center"/>
                </w:pPr>
              </w:pPrChange>
            </w:pPr>
            <w:ins w:id="2417" w:author="Ava" w:date="2020-09-14T12:36:00Z">
              <w:r w:rsidRPr="0091650E">
                <w:rPr>
                  <w:rFonts w:ascii="Times New Roman" w:eastAsia="Times New Roman" w:hAnsi="Times New Roman" w:cs="Times New Roman"/>
                  <w:sz w:val="24"/>
                  <w:szCs w:val="24"/>
                </w:rPr>
                <w:t>0.043</w:t>
              </w:r>
            </w:ins>
          </w:p>
        </w:tc>
      </w:tr>
      <w:tr w:rsidR="00271924" w:rsidRPr="0091650E" w14:paraId="0C518B5F" w14:textId="77777777" w:rsidTr="0091650E">
        <w:trPr>
          <w:gridAfter w:val="1"/>
          <w:trHeight w:val="298"/>
          <w:tblCellSpacing w:w="15" w:type="dxa"/>
          <w:ins w:id="2418" w:author="Ava" w:date="2020-09-14T12:36:00Z"/>
        </w:trPr>
        <w:tc>
          <w:tcPr>
            <w:tcW w:w="0" w:type="auto"/>
            <w:vAlign w:val="center"/>
            <w:hideMark/>
          </w:tcPr>
          <w:p w14:paraId="450E3DA5" w14:textId="3C390D29" w:rsidR="0091650E" w:rsidRPr="0091650E" w:rsidRDefault="0091650E">
            <w:pPr>
              <w:spacing w:after="0" w:line="276" w:lineRule="auto"/>
              <w:rPr>
                <w:ins w:id="2419" w:author="Ava" w:date="2020-09-14T12:36:00Z"/>
                <w:rFonts w:ascii="Times New Roman" w:eastAsia="Times New Roman" w:hAnsi="Times New Roman" w:cs="Times New Roman"/>
                <w:sz w:val="24"/>
                <w:szCs w:val="24"/>
              </w:rPr>
              <w:pPrChange w:id="2420" w:author="Ava" w:date="2020-09-14T18:21:00Z">
                <w:pPr>
                  <w:spacing w:after="0" w:line="240" w:lineRule="auto"/>
                </w:pPr>
              </w:pPrChange>
            </w:pPr>
          </w:p>
        </w:tc>
        <w:tc>
          <w:tcPr>
            <w:tcW w:w="0" w:type="auto"/>
            <w:vAlign w:val="center"/>
            <w:hideMark/>
          </w:tcPr>
          <w:p w14:paraId="4E5FC5D9" w14:textId="77777777" w:rsidR="0091650E" w:rsidRPr="0091650E" w:rsidRDefault="0091650E">
            <w:pPr>
              <w:spacing w:after="0" w:line="276" w:lineRule="auto"/>
              <w:jc w:val="center"/>
              <w:rPr>
                <w:ins w:id="2421" w:author="Ava" w:date="2020-09-14T12:36:00Z"/>
                <w:rFonts w:ascii="Times New Roman" w:eastAsia="Times New Roman" w:hAnsi="Times New Roman" w:cs="Times New Roman"/>
                <w:sz w:val="24"/>
                <w:szCs w:val="24"/>
              </w:rPr>
              <w:pPrChange w:id="2422" w:author="Ava" w:date="2020-09-14T18:21:00Z">
                <w:pPr>
                  <w:spacing w:after="0" w:line="240" w:lineRule="auto"/>
                  <w:jc w:val="center"/>
                </w:pPr>
              </w:pPrChange>
            </w:pPr>
            <w:proofErr w:type="spellStart"/>
            <w:ins w:id="2423" w:author="Ava" w:date="2020-09-14T12:36:00Z">
              <w:r w:rsidRPr="0091650E">
                <w:rPr>
                  <w:rFonts w:ascii="Times New Roman" w:eastAsia="Times New Roman" w:hAnsi="Times New Roman" w:cs="Times New Roman"/>
                  <w:sz w:val="24"/>
                  <w:szCs w:val="24"/>
                </w:rPr>
                <w:t>po</w:t>
              </w:r>
              <w:proofErr w:type="spellEnd"/>
            </w:ins>
          </w:p>
        </w:tc>
        <w:tc>
          <w:tcPr>
            <w:tcW w:w="0" w:type="auto"/>
            <w:vAlign w:val="center"/>
            <w:hideMark/>
          </w:tcPr>
          <w:p w14:paraId="4B35F511" w14:textId="77777777" w:rsidR="0091650E" w:rsidRPr="0091650E" w:rsidRDefault="0091650E">
            <w:pPr>
              <w:spacing w:after="0" w:line="276" w:lineRule="auto"/>
              <w:jc w:val="center"/>
              <w:rPr>
                <w:ins w:id="2424" w:author="Ava" w:date="2020-09-14T12:36:00Z"/>
                <w:rFonts w:ascii="Times New Roman" w:eastAsia="Times New Roman" w:hAnsi="Times New Roman" w:cs="Times New Roman"/>
                <w:sz w:val="24"/>
                <w:szCs w:val="24"/>
              </w:rPr>
              <w:pPrChange w:id="2425" w:author="Ava" w:date="2020-09-14T18:21:00Z">
                <w:pPr>
                  <w:spacing w:after="0" w:line="240" w:lineRule="auto"/>
                  <w:jc w:val="center"/>
                </w:pPr>
              </w:pPrChange>
            </w:pPr>
            <w:ins w:id="2426" w:author="Ava" w:date="2020-09-14T12:36:00Z">
              <w:r w:rsidRPr="0091650E">
                <w:rPr>
                  <w:rFonts w:ascii="Times New Roman" w:eastAsia="Times New Roman" w:hAnsi="Times New Roman" w:cs="Times New Roman"/>
                  <w:sz w:val="24"/>
                  <w:szCs w:val="24"/>
                </w:rPr>
                <w:t>317</w:t>
              </w:r>
            </w:ins>
          </w:p>
        </w:tc>
        <w:tc>
          <w:tcPr>
            <w:tcW w:w="0" w:type="auto"/>
            <w:vAlign w:val="center"/>
            <w:hideMark/>
          </w:tcPr>
          <w:p w14:paraId="700761D8" w14:textId="77777777" w:rsidR="0091650E" w:rsidRPr="0091650E" w:rsidRDefault="0091650E">
            <w:pPr>
              <w:spacing w:after="0" w:line="276" w:lineRule="auto"/>
              <w:jc w:val="center"/>
              <w:rPr>
                <w:ins w:id="2427" w:author="Ava" w:date="2020-09-14T12:36:00Z"/>
                <w:rFonts w:ascii="Times New Roman" w:eastAsia="Times New Roman" w:hAnsi="Times New Roman" w:cs="Times New Roman"/>
                <w:sz w:val="24"/>
                <w:szCs w:val="24"/>
              </w:rPr>
              <w:pPrChange w:id="2428" w:author="Ava" w:date="2020-09-14T18:21:00Z">
                <w:pPr>
                  <w:spacing w:after="0" w:line="240" w:lineRule="auto"/>
                  <w:jc w:val="center"/>
                </w:pPr>
              </w:pPrChange>
            </w:pPr>
            <w:ins w:id="2429" w:author="Ava" w:date="2020-09-14T12:36:00Z">
              <w:r w:rsidRPr="0091650E">
                <w:rPr>
                  <w:rFonts w:ascii="Times New Roman" w:eastAsia="Times New Roman" w:hAnsi="Times New Roman" w:cs="Times New Roman"/>
                  <w:sz w:val="24"/>
                  <w:szCs w:val="24"/>
                </w:rPr>
                <w:t>0.817</w:t>
              </w:r>
            </w:ins>
          </w:p>
        </w:tc>
        <w:tc>
          <w:tcPr>
            <w:tcW w:w="0" w:type="auto"/>
            <w:vAlign w:val="center"/>
            <w:hideMark/>
          </w:tcPr>
          <w:p w14:paraId="79B3D8A1" w14:textId="77777777" w:rsidR="0091650E" w:rsidRPr="0091650E" w:rsidRDefault="0091650E">
            <w:pPr>
              <w:spacing w:after="0" w:line="276" w:lineRule="auto"/>
              <w:jc w:val="center"/>
              <w:rPr>
                <w:ins w:id="2430" w:author="Ava" w:date="2020-09-14T12:36:00Z"/>
                <w:rFonts w:ascii="Times New Roman" w:eastAsia="Times New Roman" w:hAnsi="Times New Roman" w:cs="Times New Roman"/>
                <w:sz w:val="24"/>
                <w:szCs w:val="24"/>
              </w:rPr>
              <w:pPrChange w:id="2431" w:author="Ava" w:date="2020-09-14T18:21:00Z">
                <w:pPr>
                  <w:spacing w:after="0" w:line="240" w:lineRule="auto"/>
                  <w:jc w:val="center"/>
                </w:pPr>
              </w:pPrChange>
            </w:pPr>
            <w:ins w:id="2432" w:author="Ava" w:date="2020-09-14T12:36:00Z">
              <w:r w:rsidRPr="0091650E">
                <w:rPr>
                  <w:rFonts w:ascii="Times New Roman" w:eastAsia="Times New Roman" w:hAnsi="Times New Roman" w:cs="Times New Roman"/>
                  <w:sz w:val="24"/>
                  <w:szCs w:val="24"/>
                </w:rPr>
                <w:t>0.387</w:t>
              </w:r>
            </w:ins>
          </w:p>
        </w:tc>
        <w:tc>
          <w:tcPr>
            <w:tcW w:w="0" w:type="auto"/>
            <w:vAlign w:val="center"/>
            <w:hideMark/>
          </w:tcPr>
          <w:p w14:paraId="038AA090" w14:textId="77777777" w:rsidR="0091650E" w:rsidRPr="0091650E" w:rsidRDefault="0091650E">
            <w:pPr>
              <w:spacing w:after="0" w:line="276" w:lineRule="auto"/>
              <w:jc w:val="center"/>
              <w:rPr>
                <w:ins w:id="2433" w:author="Ava" w:date="2020-09-14T12:36:00Z"/>
                <w:rFonts w:ascii="Times New Roman" w:eastAsia="Times New Roman" w:hAnsi="Times New Roman" w:cs="Times New Roman"/>
                <w:sz w:val="24"/>
                <w:szCs w:val="24"/>
              </w:rPr>
              <w:pPrChange w:id="2434" w:author="Ava" w:date="2020-09-14T18:21:00Z">
                <w:pPr>
                  <w:spacing w:after="0" w:line="240" w:lineRule="auto"/>
                  <w:jc w:val="center"/>
                </w:pPr>
              </w:pPrChange>
            </w:pPr>
            <w:ins w:id="2435" w:author="Ava" w:date="2020-09-14T12:36:00Z">
              <w:r w:rsidRPr="0091650E">
                <w:rPr>
                  <w:rFonts w:ascii="Times New Roman" w:eastAsia="Times New Roman" w:hAnsi="Times New Roman" w:cs="Times New Roman"/>
                  <w:sz w:val="24"/>
                  <w:szCs w:val="24"/>
                </w:rPr>
                <w:t>0.022</w:t>
              </w:r>
            </w:ins>
          </w:p>
        </w:tc>
        <w:tc>
          <w:tcPr>
            <w:tcW w:w="0" w:type="auto"/>
            <w:vAlign w:val="center"/>
            <w:hideMark/>
          </w:tcPr>
          <w:p w14:paraId="783E6264" w14:textId="77777777" w:rsidR="0091650E" w:rsidRPr="0091650E" w:rsidRDefault="0091650E">
            <w:pPr>
              <w:spacing w:after="0" w:line="276" w:lineRule="auto"/>
              <w:jc w:val="center"/>
              <w:rPr>
                <w:ins w:id="2436" w:author="Ava" w:date="2020-09-14T12:36:00Z"/>
                <w:rFonts w:ascii="Times New Roman" w:eastAsia="Times New Roman" w:hAnsi="Times New Roman" w:cs="Times New Roman"/>
                <w:sz w:val="24"/>
                <w:szCs w:val="24"/>
              </w:rPr>
              <w:pPrChange w:id="2437" w:author="Ava" w:date="2020-09-14T18:21:00Z">
                <w:pPr>
                  <w:spacing w:after="0" w:line="240" w:lineRule="auto"/>
                  <w:jc w:val="center"/>
                </w:pPr>
              </w:pPrChange>
            </w:pPr>
            <w:ins w:id="2438" w:author="Ava" w:date="2020-09-14T12:36:00Z">
              <w:r w:rsidRPr="0091650E">
                <w:rPr>
                  <w:rFonts w:ascii="Times New Roman" w:eastAsia="Times New Roman" w:hAnsi="Times New Roman" w:cs="Times New Roman"/>
                  <w:sz w:val="24"/>
                  <w:szCs w:val="24"/>
                </w:rPr>
                <w:t>0.043</w:t>
              </w:r>
            </w:ins>
          </w:p>
        </w:tc>
      </w:tr>
      <w:tr w:rsidR="00271924" w:rsidRPr="0091650E" w14:paraId="47B0C42A" w14:textId="77777777" w:rsidTr="0091650E">
        <w:trPr>
          <w:gridAfter w:val="1"/>
          <w:trHeight w:val="298"/>
          <w:tblCellSpacing w:w="15" w:type="dxa"/>
          <w:ins w:id="2439" w:author="Ava" w:date="2020-09-14T12:36:00Z"/>
        </w:trPr>
        <w:tc>
          <w:tcPr>
            <w:tcW w:w="0" w:type="auto"/>
            <w:vAlign w:val="center"/>
            <w:hideMark/>
          </w:tcPr>
          <w:p w14:paraId="2F5C6480" w14:textId="2027A64C" w:rsidR="0091650E" w:rsidRPr="0091650E" w:rsidRDefault="0091650E">
            <w:pPr>
              <w:spacing w:after="0" w:line="276" w:lineRule="auto"/>
              <w:rPr>
                <w:ins w:id="2440" w:author="Ava" w:date="2020-09-14T12:36:00Z"/>
                <w:rFonts w:ascii="Times New Roman" w:eastAsia="Times New Roman" w:hAnsi="Times New Roman" w:cs="Times New Roman"/>
                <w:sz w:val="24"/>
                <w:szCs w:val="24"/>
              </w:rPr>
              <w:pPrChange w:id="2441" w:author="Ava" w:date="2020-09-14T18:21:00Z">
                <w:pPr>
                  <w:spacing w:after="0" w:line="240" w:lineRule="auto"/>
                </w:pPr>
              </w:pPrChange>
            </w:pPr>
          </w:p>
        </w:tc>
        <w:tc>
          <w:tcPr>
            <w:tcW w:w="0" w:type="auto"/>
            <w:vAlign w:val="center"/>
            <w:hideMark/>
          </w:tcPr>
          <w:p w14:paraId="068843B1" w14:textId="77777777" w:rsidR="0091650E" w:rsidRPr="0091650E" w:rsidRDefault="0091650E">
            <w:pPr>
              <w:spacing w:after="0" w:line="276" w:lineRule="auto"/>
              <w:jc w:val="center"/>
              <w:rPr>
                <w:ins w:id="2442" w:author="Ava" w:date="2020-09-14T12:36:00Z"/>
                <w:rFonts w:ascii="Times New Roman" w:eastAsia="Times New Roman" w:hAnsi="Times New Roman" w:cs="Times New Roman"/>
                <w:sz w:val="24"/>
                <w:szCs w:val="24"/>
              </w:rPr>
              <w:pPrChange w:id="2443" w:author="Ava" w:date="2020-09-14T18:21:00Z">
                <w:pPr>
                  <w:spacing w:after="0" w:line="240" w:lineRule="auto"/>
                  <w:jc w:val="center"/>
                </w:pPr>
              </w:pPrChange>
            </w:pPr>
            <w:proofErr w:type="spellStart"/>
            <w:ins w:id="2444" w:author="Ava" w:date="2020-09-14T12:36:00Z">
              <w:r w:rsidRPr="0091650E">
                <w:rPr>
                  <w:rFonts w:ascii="Times New Roman" w:eastAsia="Times New Roman" w:hAnsi="Times New Roman" w:cs="Times New Roman"/>
                  <w:sz w:val="24"/>
                  <w:szCs w:val="24"/>
                </w:rPr>
                <w:t>ro</w:t>
              </w:r>
              <w:proofErr w:type="spellEnd"/>
            </w:ins>
          </w:p>
        </w:tc>
        <w:tc>
          <w:tcPr>
            <w:tcW w:w="0" w:type="auto"/>
            <w:vAlign w:val="center"/>
            <w:hideMark/>
          </w:tcPr>
          <w:p w14:paraId="349991D4" w14:textId="77777777" w:rsidR="0091650E" w:rsidRPr="0091650E" w:rsidRDefault="0091650E">
            <w:pPr>
              <w:spacing w:after="0" w:line="276" w:lineRule="auto"/>
              <w:jc w:val="center"/>
              <w:rPr>
                <w:ins w:id="2445" w:author="Ava" w:date="2020-09-14T12:36:00Z"/>
                <w:rFonts w:ascii="Times New Roman" w:eastAsia="Times New Roman" w:hAnsi="Times New Roman" w:cs="Times New Roman"/>
                <w:sz w:val="24"/>
                <w:szCs w:val="24"/>
              </w:rPr>
              <w:pPrChange w:id="2446" w:author="Ava" w:date="2020-09-14T18:21:00Z">
                <w:pPr>
                  <w:spacing w:after="0" w:line="240" w:lineRule="auto"/>
                  <w:jc w:val="center"/>
                </w:pPr>
              </w:pPrChange>
            </w:pPr>
            <w:ins w:id="2447" w:author="Ava" w:date="2020-09-14T12:36:00Z">
              <w:r w:rsidRPr="0091650E">
                <w:rPr>
                  <w:rFonts w:ascii="Times New Roman" w:eastAsia="Times New Roman" w:hAnsi="Times New Roman" w:cs="Times New Roman"/>
                  <w:sz w:val="24"/>
                  <w:szCs w:val="24"/>
                </w:rPr>
                <w:t>313</w:t>
              </w:r>
            </w:ins>
          </w:p>
        </w:tc>
        <w:tc>
          <w:tcPr>
            <w:tcW w:w="0" w:type="auto"/>
            <w:vAlign w:val="center"/>
            <w:hideMark/>
          </w:tcPr>
          <w:p w14:paraId="027C3229" w14:textId="77777777" w:rsidR="0091650E" w:rsidRPr="0091650E" w:rsidRDefault="0091650E">
            <w:pPr>
              <w:spacing w:after="0" w:line="276" w:lineRule="auto"/>
              <w:jc w:val="center"/>
              <w:rPr>
                <w:ins w:id="2448" w:author="Ava" w:date="2020-09-14T12:36:00Z"/>
                <w:rFonts w:ascii="Times New Roman" w:eastAsia="Times New Roman" w:hAnsi="Times New Roman" w:cs="Times New Roman"/>
                <w:sz w:val="24"/>
                <w:szCs w:val="24"/>
              </w:rPr>
              <w:pPrChange w:id="2449" w:author="Ava" w:date="2020-09-14T18:21:00Z">
                <w:pPr>
                  <w:spacing w:after="0" w:line="240" w:lineRule="auto"/>
                  <w:jc w:val="center"/>
                </w:pPr>
              </w:pPrChange>
            </w:pPr>
            <w:ins w:id="2450" w:author="Ava" w:date="2020-09-14T12:36:00Z">
              <w:r w:rsidRPr="0091650E">
                <w:rPr>
                  <w:rFonts w:ascii="Times New Roman" w:eastAsia="Times New Roman" w:hAnsi="Times New Roman" w:cs="Times New Roman"/>
                  <w:sz w:val="24"/>
                  <w:szCs w:val="24"/>
                </w:rPr>
                <w:t>0.776</w:t>
              </w:r>
            </w:ins>
          </w:p>
        </w:tc>
        <w:tc>
          <w:tcPr>
            <w:tcW w:w="0" w:type="auto"/>
            <w:vAlign w:val="center"/>
            <w:hideMark/>
          </w:tcPr>
          <w:p w14:paraId="2C79EA54" w14:textId="77777777" w:rsidR="0091650E" w:rsidRPr="0091650E" w:rsidRDefault="0091650E">
            <w:pPr>
              <w:spacing w:after="0" w:line="276" w:lineRule="auto"/>
              <w:jc w:val="center"/>
              <w:rPr>
                <w:ins w:id="2451" w:author="Ava" w:date="2020-09-14T12:36:00Z"/>
                <w:rFonts w:ascii="Times New Roman" w:eastAsia="Times New Roman" w:hAnsi="Times New Roman" w:cs="Times New Roman"/>
                <w:sz w:val="24"/>
                <w:szCs w:val="24"/>
              </w:rPr>
              <w:pPrChange w:id="2452" w:author="Ava" w:date="2020-09-14T18:21:00Z">
                <w:pPr>
                  <w:spacing w:after="0" w:line="240" w:lineRule="auto"/>
                  <w:jc w:val="center"/>
                </w:pPr>
              </w:pPrChange>
            </w:pPr>
            <w:ins w:id="2453" w:author="Ava" w:date="2020-09-14T12:36:00Z">
              <w:r w:rsidRPr="0091650E">
                <w:rPr>
                  <w:rFonts w:ascii="Times New Roman" w:eastAsia="Times New Roman" w:hAnsi="Times New Roman" w:cs="Times New Roman"/>
                  <w:sz w:val="24"/>
                  <w:szCs w:val="24"/>
                </w:rPr>
                <w:t>0.417</w:t>
              </w:r>
            </w:ins>
          </w:p>
        </w:tc>
        <w:tc>
          <w:tcPr>
            <w:tcW w:w="0" w:type="auto"/>
            <w:vAlign w:val="center"/>
            <w:hideMark/>
          </w:tcPr>
          <w:p w14:paraId="5C1F7068" w14:textId="77777777" w:rsidR="0091650E" w:rsidRPr="0091650E" w:rsidRDefault="0091650E">
            <w:pPr>
              <w:spacing w:after="0" w:line="276" w:lineRule="auto"/>
              <w:jc w:val="center"/>
              <w:rPr>
                <w:ins w:id="2454" w:author="Ava" w:date="2020-09-14T12:36:00Z"/>
                <w:rFonts w:ascii="Times New Roman" w:eastAsia="Times New Roman" w:hAnsi="Times New Roman" w:cs="Times New Roman"/>
                <w:sz w:val="24"/>
                <w:szCs w:val="24"/>
              </w:rPr>
              <w:pPrChange w:id="2455" w:author="Ava" w:date="2020-09-14T18:21:00Z">
                <w:pPr>
                  <w:spacing w:after="0" w:line="240" w:lineRule="auto"/>
                  <w:jc w:val="center"/>
                </w:pPr>
              </w:pPrChange>
            </w:pPr>
            <w:ins w:id="2456" w:author="Ava" w:date="2020-09-14T12:36:00Z">
              <w:r w:rsidRPr="0091650E">
                <w:rPr>
                  <w:rFonts w:ascii="Times New Roman" w:eastAsia="Times New Roman" w:hAnsi="Times New Roman" w:cs="Times New Roman"/>
                  <w:sz w:val="24"/>
                  <w:szCs w:val="24"/>
                </w:rPr>
                <w:t>0.024</w:t>
              </w:r>
            </w:ins>
          </w:p>
        </w:tc>
        <w:tc>
          <w:tcPr>
            <w:tcW w:w="0" w:type="auto"/>
            <w:vAlign w:val="center"/>
            <w:hideMark/>
          </w:tcPr>
          <w:p w14:paraId="3D282218" w14:textId="77777777" w:rsidR="0091650E" w:rsidRPr="0091650E" w:rsidRDefault="0091650E">
            <w:pPr>
              <w:spacing w:after="0" w:line="276" w:lineRule="auto"/>
              <w:jc w:val="center"/>
              <w:rPr>
                <w:ins w:id="2457" w:author="Ava" w:date="2020-09-14T12:36:00Z"/>
                <w:rFonts w:ascii="Times New Roman" w:eastAsia="Times New Roman" w:hAnsi="Times New Roman" w:cs="Times New Roman"/>
                <w:sz w:val="24"/>
                <w:szCs w:val="24"/>
              </w:rPr>
              <w:pPrChange w:id="2458" w:author="Ava" w:date="2020-09-14T18:21:00Z">
                <w:pPr>
                  <w:spacing w:after="0" w:line="240" w:lineRule="auto"/>
                  <w:jc w:val="center"/>
                </w:pPr>
              </w:pPrChange>
            </w:pPr>
            <w:ins w:id="2459" w:author="Ava" w:date="2020-09-14T12:36:00Z">
              <w:r w:rsidRPr="0091650E">
                <w:rPr>
                  <w:rFonts w:ascii="Times New Roman" w:eastAsia="Times New Roman" w:hAnsi="Times New Roman" w:cs="Times New Roman"/>
                  <w:sz w:val="24"/>
                  <w:szCs w:val="24"/>
                </w:rPr>
                <w:t>0.046</w:t>
              </w:r>
            </w:ins>
          </w:p>
        </w:tc>
      </w:tr>
      <w:tr w:rsidR="00271924" w:rsidRPr="0091650E" w14:paraId="0522A942" w14:textId="77777777" w:rsidTr="0091650E">
        <w:trPr>
          <w:gridAfter w:val="1"/>
          <w:trHeight w:val="298"/>
          <w:tblCellSpacing w:w="15" w:type="dxa"/>
          <w:ins w:id="2460" w:author="Ava" w:date="2020-09-14T12:36:00Z"/>
        </w:trPr>
        <w:tc>
          <w:tcPr>
            <w:tcW w:w="0" w:type="auto"/>
            <w:vAlign w:val="center"/>
            <w:hideMark/>
          </w:tcPr>
          <w:p w14:paraId="63626A1B" w14:textId="5B9E029A" w:rsidR="0091650E" w:rsidRPr="0091650E" w:rsidRDefault="0091650E">
            <w:pPr>
              <w:spacing w:after="0" w:line="276" w:lineRule="auto"/>
              <w:rPr>
                <w:ins w:id="2461" w:author="Ava" w:date="2020-09-14T12:36:00Z"/>
                <w:rFonts w:ascii="Times New Roman" w:eastAsia="Times New Roman" w:hAnsi="Times New Roman" w:cs="Times New Roman"/>
                <w:sz w:val="24"/>
                <w:szCs w:val="24"/>
              </w:rPr>
              <w:pPrChange w:id="2462" w:author="Ava" w:date="2020-09-14T18:21:00Z">
                <w:pPr>
                  <w:spacing w:after="0" w:line="240" w:lineRule="auto"/>
                </w:pPr>
              </w:pPrChange>
            </w:pPr>
          </w:p>
        </w:tc>
        <w:tc>
          <w:tcPr>
            <w:tcW w:w="0" w:type="auto"/>
            <w:vAlign w:val="center"/>
            <w:hideMark/>
          </w:tcPr>
          <w:p w14:paraId="518D6865" w14:textId="77777777" w:rsidR="0091650E" w:rsidRPr="0091650E" w:rsidRDefault="0091650E">
            <w:pPr>
              <w:spacing w:after="0" w:line="276" w:lineRule="auto"/>
              <w:jc w:val="center"/>
              <w:rPr>
                <w:ins w:id="2463" w:author="Ava" w:date="2020-09-14T12:36:00Z"/>
                <w:rFonts w:ascii="Times New Roman" w:eastAsia="Times New Roman" w:hAnsi="Times New Roman" w:cs="Times New Roman"/>
                <w:sz w:val="24"/>
                <w:szCs w:val="24"/>
              </w:rPr>
              <w:pPrChange w:id="2464" w:author="Ava" w:date="2020-09-14T18:21:00Z">
                <w:pPr>
                  <w:spacing w:after="0" w:line="240" w:lineRule="auto"/>
                  <w:jc w:val="center"/>
                </w:pPr>
              </w:pPrChange>
            </w:pPr>
            <w:ins w:id="2465" w:author="Ava" w:date="2020-09-14T12:36:00Z">
              <w:r w:rsidRPr="0091650E">
                <w:rPr>
                  <w:rFonts w:ascii="Times New Roman" w:eastAsia="Times New Roman" w:hAnsi="Times New Roman" w:cs="Times New Roman"/>
                  <w:sz w:val="24"/>
                  <w:szCs w:val="24"/>
                </w:rPr>
                <w:t>se</w:t>
              </w:r>
            </w:ins>
          </w:p>
        </w:tc>
        <w:tc>
          <w:tcPr>
            <w:tcW w:w="0" w:type="auto"/>
            <w:vAlign w:val="center"/>
            <w:hideMark/>
          </w:tcPr>
          <w:p w14:paraId="38EADBAF" w14:textId="77777777" w:rsidR="0091650E" w:rsidRPr="0091650E" w:rsidRDefault="0091650E">
            <w:pPr>
              <w:spacing w:after="0" w:line="276" w:lineRule="auto"/>
              <w:jc w:val="center"/>
              <w:rPr>
                <w:ins w:id="2466" w:author="Ava" w:date="2020-09-14T12:36:00Z"/>
                <w:rFonts w:ascii="Times New Roman" w:eastAsia="Times New Roman" w:hAnsi="Times New Roman" w:cs="Times New Roman"/>
                <w:sz w:val="24"/>
                <w:szCs w:val="24"/>
              </w:rPr>
              <w:pPrChange w:id="2467" w:author="Ava" w:date="2020-09-14T18:21:00Z">
                <w:pPr>
                  <w:spacing w:after="0" w:line="240" w:lineRule="auto"/>
                  <w:jc w:val="center"/>
                </w:pPr>
              </w:pPrChange>
            </w:pPr>
            <w:ins w:id="2468" w:author="Ava" w:date="2020-09-14T12:36:00Z">
              <w:r w:rsidRPr="0091650E">
                <w:rPr>
                  <w:rFonts w:ascii="Times New Roman" w:eastAsia="Times New Roman" w:hAnsi="Times New Roman" w:cs="Times New Roman"/>
                  <w:sz w:val="24"/>
                  <w:szCs w:val="24"/>
                </w:rPr>
                <w:t>349</w:t>
              </w:r>
            </w:ins>
          </w:p>
        </w:tc>
        <w:tc>
          <w:tcPr>
            <w:tcW w:w="0" w:type="auto"/>
            <w:vAlign w:val="center"/>
            <w:hideMark/>
          </w:tcPr>
          <w:p w14:paraId="24FA9F1E" w14:textId="77777777" w:rsidR="0091650E" w:rsidRPr="0091650E" w:rsidRDefault="0091650E">
            <w:pPr>
              <w:spacing w:after="0" w:line="276" w:lineRule="auto"/>
              <w:jc w:val="center"/>
              <w:rPr>
                <w:ins w:id="2469" w:author="Ava" w:date="2020-09-14T12:36:00Z"/>
                <w:rFonts w:ascii="Times New Roman" w:eastAsia="Times New Roman" w:hAnsi="Times New Roman" w:cs="Times New Roman"/>
                <w:sz w:val="24"/>
                <w:szCs w:val="24"/>
              </w:rPr>
              <w:pPrChange w:id="2470" w:author="Ava" w:date="2020-09-14T18:21:00Z">
                <w:pPr>
                  <w:spacing w:after="0" w:line="240" w:lineRule="auto"/>
                  <w:jc w:val="center"/>
                </w:pPr>
              </w:pPrChange>
            </w:pPr>
            <w:ins w:id="2471" w:author="Ava" w:date="2020-09-14T12:36:00Z">
              <w:r w:rsidRPr="0091650E">
                <w:rPr>
                  <w:rFonts w:ascii="Times New Roman" w:eastAsia="Times New Roman" w:hAnsi="Times New Roman" w:cs="Times New Roman"/>
                  <w:sz w:val="24"/>
                  <w:szCs w:val="24"/>
                </w:rPr>
                <w:t>0.880</w:t>
              </w:r>
            </w:ins>
          </w:p>
        </w:tc>
        <w:tc>
          <w:tcPr>
            <w:tcW w:w="0" w:type="auto"/>
            <w:vAlign w:val="center"/>
            <w:hideMark/>
          </w:tcPr>
          <w:p w14:paraId="338220EA" w14:textId="77777777" w:rsidR="0091650E" w:rsidRPr="0091650E" w:rsidRDefault="0091650E">
            <w:pPr>
              <w:spacing w:after="0" w:line="276" w:lineRule="auto"/>
              <w:jc w:val="center"/>
              <w:rPr>
                <w:ins w:id="2472" w:author="Ava" w:date="2020-09-14T12:36:00Z"/>
                <w:rFonts w:ascii="Times New Roman" w:eastAsia="Times New Roman" w:hAnsi="Times New Roman" w:cs="Times New Roman"/>
                <w:sz w:val="24"/>
                <w:szCs w:val="24"/>
              </w:rPr>
              <w:pPrChange w:id="2473" w:author="Ava" w:date="2020-09-14T18:21:00Z">
                <w:pPr>
                  <w:spacing w:after="0" w:line="240" w:lineRule="auto"/>
                  <w:jc w:val="center"/>
                </w:pPr>
              </w:pPrChange>
            </w:pPr>
            <w:ins w:id="2474" w:author="Ava" w:date="2020-09-14T12:36:00Z">
              <w:r w:rsidRPr="0091650E">
                <w:rPr>
                  <w:rFonts w:ascii="Times New Roman" w:eastAsia="Times New Roman" w:hAnsi="Times New Roman" w:cs="Times New Roman"/>
                  <w:sz w:val="24"/>
                  <w:szCs w:val="24"/>
                </w:rPr>
                <w:t>0.326</w:t>
              </w:r>
            </w:ins>
          </w:p>
        </w:tc>
        <w:tc>
          <w:tcPr>
            <w:tcW w:w="0" w:type="auto"/>
            <w:vAlign w:val="center"/>
            <w:hideMark/>
          </w:tcPr>
          <w:p w14:paraId="22356EC0" w14:textId="77777777" w:rsidR="0091650E" w:rsidRPr="0091650E" w:rsidRDefault="0091650E">
            <w:pPr>
              <w:spacing w:after="0" w:line="276" w:lineRule="auto"/>
              <w:jc w:val="center"/>
              <w:rPr>
                <w:ins w:id="2475" w:author="Ava" w:date="2020-09-14T12:36:00Z"/>
                <w:rFonts w:ascii="Times New Roman" w:eastAsia="Times New Roman" w:hAnsi="Times New Roman" w:cs="Times New Roman"/>
                <w:sz w:val="24"/>
                <w:szCs w:val="24"/>
              </w:rPr>
              <w:pPrChange w:id="2476" w:author="Ava" w:date="2020-09-14T18:21:00Z">
                <w:pPr>
                  <w:spacing w:after="0" w:line="240" w:lineRule="auto"/>
                  <w:jc w:val="center"/>
                </w:pPr>
              </w:pPrChange>
            </w:pPr>
            <w:ins w:id="2477" w:author="Ava" w:date="2020-09-14T12:36:00Z">
              <w:r w:rsidRPr="0091650E">
                <w:rPr>
                  <w:rFonts w:ascii="Times New Roman" w:eastAsia="Times New Roman" w:hAnsi="Times New Roman" w:cs="Times New Roman"/>
                  <w:sz w:val="24"/>
                  <w:szCs w:val="24"/>
                </w:rPr>
                <w:t>0.017</w:t>
              </w:r>
            </w:ins>
          </w:p>
        </w:tc>
        <w:tc>
          <w:tcPr>
            <w:tcW w:w="0" w:type="auto"/>
            <w:vAlign w:val="center"/>
            <w:hideMark/>
          </w:tcPr>
          <w:p w14:paraId="76E688FF" w14:textId="77777777" w:rsidR="0091650E" w:rsidRPr="0091650E" w:rsidRDefault="0091650E">
            <w:pPr>
              <w:spacing w:after="0" w:line="276" w:lineRule="auto"/>
              <w:jc w:val="center"/>
              <w:rPr>
                <w:ins w:id="2478" w:author="Ava" w:date="2020-09-14T12:36:00Z"/>
                <w:rFonts w:ascii="Times New Roman" w:eastAsia="Times New Roman" w:hAnsi="Times New Roman" w:cs="Times New Roman"/>
                <w:sz w:val="24"/>
                <w:szCs w:val="24"/>
              </w:rPr>
              <w:pPrChange w:id="2479" w:author="Ava" w:date="2020-09-14T18:21:00Z">
                <w:pPr>
                  <w:spacing w:after="0" w:line="240" w:lineRule="auto"/>
                  <w:jc w:val="center"/>
                </w:pPr>
              </w:pPrChange>
            </w:pPr>
            <w:ins w:id="2480" w:author="Ava" w:date="2020-09-14T12:36:00Z">
              <w:r w:rsidRPr="0091650E">
                <w:rPr>
                  <w:rFonts w:ascii="Times New Roman" w:eastAsia="Times New Roman" w:hAnsi="Times New Roman" w:cs="Times New Roman"/>
                  <w:sz w:val="24"/>
                  <w:szCs w:val="24"/>
                </w:rPr>
                <w:t>0.034</w:t>
              </w:r>
            </w:ins>
          </w:p>
        </w:tc>
      </w:tr>
      <w:tr w:rsidR="00271924" w:rsidRPr="0091650E" w14:paraId="1C0D0D82" w14:textId="77777777" w:rsidTr="0091650E">
        <w:trPr>
          <w:gridAfter w:val="1"/>
          <w:trHeight w:val="290"/>
          <w:tblCellSpacing w:w="15" w:type="dxa"/>
          <w:ins w:id="2481" w:author="Ava" w:date="2020-09-14T12:36:00Z"/>
        </w:trPr>
        <w:tc>
          <w:tcPr>
            <w:tcW w:w="0" w:type="auto"/>
            <w:vAlign w:val="center"/>
            <w:hideMark/>
          </w:tcPr>
          <w:p w14:paraId="1DC3FDF4" w14:textId="121C1DAA" w:rsidR="0091650E" w:rsidRPr="0091650E" w:rsidRDefault="0091650E">
            <w:pPr>
              <w:spacing w:after="0" w:line="276" w:lineRule="auto"/>
              <w:rPr>
                <w:ins w:id="2482" w:author="Ava" w:date="2020-09-14T12:36:00Z"/>
                <w:rFonts w:ascii="Times New Roman" w:eastAsia="Times New Roman" w:hAnsi="Times New Roman" w:cs="Times New Roman"/>
                <w:sz w:val="24"/>
                <w:szCs w:val="24"/>
              </w:rPr>
              <w:pPrChange w:id="2483" w:author="Ava" w:date="2020-09-14T18:21:00Z">
                <w:pPr>
                  <w:spacing w:after="0" w:line="240" w:lineRule="auto"/>
                </w:pPr>
              </w:pPrChange>
            </w:pPr>
          </w:p>
        </w:tc>
        <w:tc>
          <w:tcPr>
            <w:tcW w:w="0" w:type="auto"/>
            <w:vAlign w:val="center"/>
            <w:hideMark/>
          </w:tcPr>
          <w:p w14:paraId="02F23D3B" w14:textId="77777777" w:rsidR="0091650E" w:rsidRPr="0091650E" w:rsidRDefault="0091650E">
            <w:pPr>
              <w:spacing w:after="0" w:line="276" w:lineRule="auto"/>
              <w:jc w:val="center"/>
              <w:rPr>
                <w:ins w:id="2484" w:author="Ava" w:date="2020-09-14T12:36:00Z"/>
                <w:rFonts w:ascii="Times New Roman" w:eastAsia="Times New Roman" w:hAnsi="Times New Roman" w:cs="Times New Roman"/>
                <w:sz w:val="24"/>
                <w:szCs w:val="24"/>
              </w:rPr>
              <w:pPrChange w:id="2485" w:author="Ava" w:date="2020-09-14T18:21:00Z">
                <w:pPr>
                  <w:spacing w:after="0" w:line="240" w:lineRule="auto"/>
                  <w:jc w:val="center"/>
                </w:pPr>
              </w:pPrChange>
            </w:pPr>
            <w:proofErr w:type="spellStart"/>
            <w:ins w:id="2486" w:author="Ava" w:date="2020-09-14T12:36:00Z">
              <w:r w:rsidRPr="0091650E">
                <w:rPr>
                  <w:rFonts w:ascii="Times New Roman" w:eastAsia="Times New Roman" w:hAnsi="Times New Roman" w:cs="Times New Roman"/>
                  <w:sz w:val="24"/>
                  <w:szCs w:val="24"/>
                </w:rPr>
                <w:t>tu</w:t>
              </w:r>
              <w:proofErr w:type="spellEnd"/>
            </w:ins>
          </w:p>
        </w:tc>
        <w:tc>
          <w:tcPr>
            <w:tcW w:w="0" w:type="auto"/>
            <w:vAlign w:val="center"/>
            <w:hideMark/>
          </w:tcPr>
          <w:p w14:paraId="2223ADC4" w14:textId="77777777" w:rsidR="0091650E" w:rsidRPr="0091650E" w:rsidRDefault="0091650E">
            <w:pPr>
              <w:spacing w:after="0" w:line="276" w:lineRule="auto"/>
              <w:jc w:val="center"/>
              <w:rPr>
                <w:ins w:id="2487" w:author="Ava" w:date="2020-09-14T12:36:00Z"/>
                <w:rFonts w:ascii="Times New Roman" w:eastAsia="Times New Roman" w:hAnsi="Times New Roman" w:cs="Times New Roman"/>
                <w:sz w:val="24"/>
                <w:szCs w:val="24"/>
              </w:rPr>
              <w:pPrChange w:id="2488" w:author="Ava" w:date="2020-09-14T18:21:00Z">
                <w:pPr>
                  <w:spacing w:after="0" w:line="240" w:lineRule="auto"/>
                  <w:jc w:val="center"/>
                </w:pPr>
              </w:pPrChange>
            </w:pPr>
            <w:ins w:id="2489" w:author="Ava" w:date="2020-09-14T12:36:00Z">
              <w:r w:rsidRPr="0091650E">
                <w:rPr>
                  <w:rFonts w:ascii="Times New Roman" w:eastAsia="Times New Roman" w:hAnsi="Times New Roman" w:cs="Times New Roman"/>
                  <w:sz w:val="24"/>
                  <w:szCs w:val="24"/>
                </w:rPr>
                <w:t>324</w:t>
              </w:r>
            </w:ins>
          </w:p>
        </w:tc>
        <w:tc>
          <w:tcPr>
            <w:tcW w:w="0" w:type="auto"/>
            <w:vAlign w:val="center"/>
            <w:hideMark/>
          </w:tcPr>
          <w:p w14:paraId="4DCE0DEC" w14:textId="77777777" w:rsidR="0091650E" w:rsidRPr="0091650E" w:rsidRDefault="0091650E">
            <w:pPr>
              <w:spacing w:after="0" w:line="276" w:lineRule="auto"/>
              <w:jc w:val="center"/>
              <w:rPr>
                <w:ins w:id="2490" w:author="Ava" w:date="2020-09-14T12:36:00Z"/>
                <w:rFonts w:ascii="Times New Roman" w:eastAsia="Times New Roman" w:hAnsi="Times New Roman" w:cs="Times New Roman"/>
                <w:sz w:val="24"/>
                <w:szCs w:val="24"/>
              </w:rPr>
              <w:pPrChange w:id="2491" w:author="Ava" w:date="2020-09-14T18:21:00Z">
                <w:pPr>
                  <w:spacing w:after="0" w:line="240" w:lineRule="auto"/>
                  <w:jc w:val="center"/>
                </w:pPr>
              </w:pPrChange>
            </w:pPr>
            <w:ins w:id="2492" w:author="Ava" w:date="2020-09-14T12:36:00Z">
              <w:r w:rsidRPr="0091650E">
                <w:rPr>
                  <w:rFonts w:ascii="Times New Roman" w:eastAsia="Times New Roman" w:hAnsi="Times New Roman" w:cs="Times New Roman"/>
                  <w:sz w:val="24"/>
                  <w:szCs w:val="24"/>
                </w:rPr>
                <w:t>0.722</w:t>
              </w:r>
            </w:ins>
          </w:p>
        </w:tc>
        <w:tc>
          <w:tcPr>
            <w:tcW w:w="0" w:type="auto"/>
            <w:vAlign w:val="center"/>
            <w:hideMark/>
          </w:tcPr>
          <w:p w14:paraId="0F798ED3" w14:textId="77777777" w:rsidR="0091650E" w:rsidRPr="0091650E" w:rsidRDefault="0091650E">
            <w:pPr>
              <w:spacing w:after="0" w:line="276" w:lineRule="auto"/>
              <w:jc w:val="center"/>
              <w:rPr>
                <w:ins w:id="2493" w:author="Ava" w:date="2020-09-14T12:36:00Z"/>
                <w:rFonts w:ascii="Times New Roman" w:eastAsia="Times New Roman" w:hAnsi="Times New Roman" w:cs="Times New Roman"/>
                <w:sz w:val="24"/>
                <w:szCs w:val="24"/>
              </w:rPr>
              <w:pPrChange w:id="2494" w:author="Ava" w:date="2020-09-14T18:21:00Z">
                <w:pPr>
                  <w:spacing w:after="0" w:line="240" w:lineRule="auto"/>
                  <w:jc w:val="center"/>
                </w:pPr>
              </w:pPrChange>
            </w:pPr>
            <w:ins w:id="2495" w:author="Ava" w:date="2020-09-14T12:36:00Z">
              <w:r w:rsidRPr="0091650E">
                <w:rPr>
                  <w:rFonts w:ascii="Times New Roman" w:eastAsia="Times New Roman" w:hAnsi="Times New Roman" w:cs="Times New Roman"/>
                  <w:sz w:val="24"/>
                  <w:szCs w:val="24"/>
                </w:rPr>
                <w:t>0.449</w:t>
              </w:r>
            </w:ins>
          </w:p>
        </w:tc>
        <w:tc>
          <w:tcPr>
            <w:tcW w:w="0" w:type="auto"/>
            <w:vAlign w:val="center"/>
            <w:hideMark/>
          </w:tcPr>
          <w:p w14:paraId="4568EF2C" w14:textId="77777777" w:rsidR="0091650E" w:rsidRPr="0091650E" w:rsidRDefault="0091650E">
            <w:pPr>
              <w:spacing w:after="0" w:line="276" w:lineRule="auto"/>
              <w:jc w:val="center"/>
              <w:rPr>
                <w:ins w:id="2496" w:author="Ava" w:date="2020-09-14T12:36:00Z"/>
                <w:rFonts w:ascii="Times New Roman" w:eastAsia="Times New Roman" w:hAnsi="Times New Roman" w:cs="Times New Roman"/>
                <w:sz w:val="24"/>
                <w:szCs w:val="24"/>
              </w:rPr>
              <w:pPrChange w:id="2497" w:author="Ava" w:date="2020-09-14T18:21:00Z">
                <w:pPr>
                  <w:spacing w:after="0" w:line="240" w:lineRule="auto"/>
                  <w:jc w:val="center"/>
                </w:pPr>
              </w:pPrChange>
            </w:pPr>
            <w:ins w:id="2498" w:author="Ava" w:date="2020-09-14T12:36:00Z">
              <w:r w:rsidRPr="0091650E">
                <w:rPr>
                  <w:rFonts w:ascii="Times New Roman" w:eastAsia="Times New Roman" w:hAnsi="Times New Roman" w:cs="Times New Roman"/>
                  <w:sz w:val="24"/>
                  <w:szCs w:val="24"/>
                </w:rPr>
                <w:t>0.025</w:t>
              </w:r>
            </w:ins>
          </w:p>
        </w:tc>
        <w:tc>
          <w:tcPr>
            <w:tcW w:w="0" w:type="auto"/>
            <w:vAlign w:val="center"/>
            <w:hideMark/>
          </w:tcPr>
          <w:p w14:paraId="65AC3F80" w14:textId="77777777" w:rsidR="0091650E" w:rsidRPr="0091650E" w:rsidRDefault="0091650E">
            <w:pPr>
              <w:spacing w:after="0" w:line="276" w:lineRule="auto"/>
              <w:jc w:val="center"/>
              <w:rPr>
                <w:ins w:id="2499" w:author="Ava" w:date="2020-09-14T12:36:00Z"/>
                <w:rFonts w:ascii="Times New Roman" w:eastAsia="Times New Roman" w:hAnsi="Times New Roman" w:cs="Times New Roman"/>
                <w:sz w:val="24"/>
                <w:szCs w:val="24"/>
              </w:rPr>
              <w:pPrChange w:id="2500" w:author="Ava" w:date="2020-09-14T18:21:00Z">
                <w:pPr>
                  <w:spacing w:after="0" w:line="240" w:lineRule="auto"/>
                  <w:jc w:val="center"/>
                </w:pPr>
              </w:pPrChange>
            </w:pPr>
            <w:ins w:id="2501" w:author="Ava" w:date="2020-09-14T12:36:00Z">
              <w:r w:rsidRPr="0091650E">
                <w:rPr>
                  <w:rFonts w:ascii="Times New Roman" w:eastAsia="Times New Roman" w:hAnsi="Times New Roman" w:cs="Times New Roman"/>
                  <w:sz w:val="24"/>
                  <w:szCs w:val="24"/>
                </w:rPr>
                <w:t>0.049</w:t>
              </w:r>
            </w:ins>
          </w:p>
        </w:tc>
      </w:tr>
      <w:tr w:rsidR="00271924" w:rsidRPr="0091650E" w14:paraId="68AA1F04" w14:textId="77777777" w:rsidTr="0091650E">
        <w:trPr>
          <w:gridAfter w:val="1"/>
          <w:trHeight w:val="298"/>
          <w:tblCellSpacing w:w="15" w:type="dxa"/>
          <w:ins w:id="2502" w:author="Ava" w:date="2020-09-14T12:36:00Z"/>
        </w:trPr>
        <w:tc>
          <w:tcPr>
            <w:tcW w:w="0" w:type="auto"/>
            <w:tcBorders>
              <w:bottom w:val="single" w:sz="4" w:space="0" w:color="auto"/>
            </w:tcBorders>
            <w:vAlign w:val="center"/>
            <w:hideMark/>
          </w:tcPr>
          <w:p w14:paraId="3BCBFF4E" w14:textId="7F24BA91" w:rsidR="0091650E" w:rsidRPr="0091650E" w:rsidRDefault="0091650E">
            <w:pPr>
              <w:spacing w:after="0" w:line="276" w:lineRule="auto"/>
              <w:rPr>
                <w:ins w:id="2503" w:author="Ava" w:date="2020-09-14T12:36:00Z"/>
                <w:rFonts w:ascii="Times New Roman" w:eastAsia="Times New Roman" w:hAnsi="Times New Roman" w:cs="Times New Roman"/>
                <w:sz w:val="24"/>
                <w:szCs w:val="24"/>
              </w:rPr>
              <w:pPrChange w:id="2504" w:author="Ava" w:date="2020-09-14T18:21:00Z">
                <w:pPr>
                  <w:spacing w:after="0" w:line="240" w:lineRule="auto"/>
                </w:pPr>
              </w:pPrChange>
            </w:pPr>
          </w:p>
        </w:tc>
        <w:tc>
          <w:tcPr>
            <w:tcW w:w="0" w:type="auto"/>
            <w:tcBorders>
              <w:bottom w:val="single" w:sz="4" w:space="0" w:color="auto"/>
            </w:tcBorders>
            <w:vAlign w:val="center"/>
            <w:hideMark/>
          </w:tcPr>
          <w:p w14:paraId="1C0E2D54" w14:textId="77777777" w:rsidR="0091650E" w:rsidRPr="0091650E" w:rsidRDefault="0091650E">
            <w:pPr>
              <w:spacing w:after="0" w:line="276" w:lineRule="auto"/>
              <w:jc w:val="center"/>
              <w:rPr>
                <w:ins w:id="2505" w:author="Ava" w:date="2020-09-14T12:36:00Z"/>
                <w:rFonts w:ascii="Times New Roman" w:eastAsia="Times New Roman" w:hAnsi="Times New Roman" w:cs="Times New Roman"/>
                <w:sz w:val="24"/>
                <w:szCs w:val="24"/>
              </w:rPr>
              <w:pPrChange w:id="2506" w:author="Ava" w:date="2020-09-14T18:21:00Z">
                <w:pPr>
                  <w:spacing w:after="0" w:line="240" w:lineRule="auto"/>
                  <w:jc w:val="center"/>
                </w:pPr>
              </w:pPrChange>
            </w:pPr>
            <w:proofErr w:type="spellStart"/>
            <w:ins w:id="2507" w:author="Ava" w:date="2020-09-14T12:36:00Z">
              <w:r w:rsidRPr="0091650E">
                <w:rPr>
                  <w:rFonts w:ascii="Times New Roman" w:eastAsia="Times New Roman" w:hAnsi="Times New Roman" w:cs="Times New Roman"/>
                  <w:sz w:val="24"/>
                  <w:szCs w:val="24"/>
                </w:rPr>
                <w:t>za</w:t>
              </w:r>
              <w:proofErr w:type="spellEnd"/>
            </w:ins>
          </w:p>
        </w:tc>
        <w:tc>
          <w:tcPr>
            <w:tcW w:w="0" w:type="auto"/>
            <w:tcBorders>
              <w:bottom w:val="single" w:sz="4" w:space="0" w:color="auto"/>
            </w:tcBorders>
            <w:vAlign w:val="center"/>
            <w:hideMark/>
          </w:tcPr>
          <w:p w14:paraId="66EDA8C2" w14:textId="77777777" w:rsidR="0091650E" w:rsidRPr="0091650E" w:rsidRDefault="0091650E">
            <w:pPr>
              <w:spacing w:after="0" w:line="276" w:lineRule="auto"/>
              <w:jc w:val="center"/>
              <w:rPr>
                <w:ins w:id="2508" w:author="Ava" w:date="2020-09-14T12:36:00Z"/>
                <w:rFonts w:ascii="Times New Roman" w:eastAsia="Times New Roman" w:hAnsi="Times New Roman" w:cs="Times New Roman"/>
                <w:sz w:val="24"/>
                <w:szCs w:val="24"/>
              </w:rPr>
              <w:pPrChange w:id="2509" w:author="Ava" w:date="2020-09-14T18:21:00Z">
                <w:pPr>
                  <w:spacing w:after="0" w:line="240" w:lineRule="auto"/>
                  <w:jc w:val="center"/>
                </w:pPr>
              </w:pPrChange>
            </w:pPr>
            <w:ins w:id="2510" w:author="Ava" w:date="2020-09-14T12:36:00Z">
              <w:r w:rsidRPr="0091650E">
                <w:rPr>
                  <w:rFonts w:ascii="Times New Roman" w:eastAsia="Times New Roman" w:hAnsi="Times New Roman" w:cs="Times New Roman"/>
                  <w:sz w:val="24"/>
                  <w:szCs w:val="24"/>
                </w:rPr>
                <w:t>305</w:t>
              </w:r>
            </w:ins>
          </w:p>
        </w:tc>
        <w:tc>
          <w:tcPr>
            <w:tcW w:w="0" w:type="auto"/>
            <w:tcBorders>
              <w:bottom w:val="single" w:sz="4" w:space="0" w:color="auto"/>
            </w:tcBorders>
            <w:vAlign w:val="center"/>
            <w:hideMark/>
          </w:tcPr>
          <w:p w14:paraId="467011FD" w14:textId="77777777" w:rsidR="0091650E" w:rsidRPr="0091650E" w:rsidRDefault="0091650E">
            <w:pPr>
              <w:spacing w:after="0" w:line="276" w:lineRule="auto"/>
              <w:jc w:val="center"/>
              <w:rPr>
                <w:ins w:id="2511" w:author="Ava" w:date="2020-09-14T12:36:00Z"/>
                <w:rFonts w:ascii="Times New Roman" w:eastAsia="Times New Roman" w:hAnsi="Times New Roman" w:cs="Times New Roman"/>
                <w:sz w:val="24"/>
                <w:szCs w:val="24"/>
              </w:rPr>
              <w:pPrChange w:id="2512" w:author="Ava" w:date="2020-09-14T18:21:00Z">
                <w:pPr>
                  <w:spacing w:after="0" w:line="240" w:lineRule="auto"/>
                  <w:jc w:val="center"/>
                </w:pPr>
              </w:pPrChange>
            </w:pPr>
            <w:ins w:id="2513" w:author="Ava" w:date="2020-09-14T12:36:00Z">
              <w:r w:rsidRPr="0091650E">
                <w:rPr>
                  <w:rFonts w:ascii="Times New Roman" w:eastAsia="Times New Roman" w:hAnsi="Times New Roman" w:cs="Times New Roman"/>
                  <w:sz w:val="24"/>
                  <w:szCs w:val="24"/>
                </w:rPr>
                <w:t>0.777</w:t>
              </w:r>
            </w:ins>
          </w:p>
        </w:tc>
        <w:tc>
          <w:tcPr>
            <w:tcW w:w="0" w:type="auto"/>
            <w:tcBorders>
              <w:bottom w:val="single" w:sz="4" w:space="0" w:color="auto"/>
            </w:tcBorders>
            <w:vAlign w:val="center"/>
            <w:hideMark/>
          </w:tcPr>
          <w:p w14:paraId="3D75FA2D" w14:textId="77777777" w:rsidR="0091650E" w:rsidRPr="0091650E" w:rsidRDefault="0091650E">
            <w:pPr>
              <w:spacing w:after="0" w:line="276" w:lineRule="auto"/>
              <w:jc w:val="center"/>
              <w:rPr>
                <w:ins w:id="2514" w:author="Ava" w:date="2020-09-14T12:36:00Z"/>
                <w:rFonts w:ascii="Times New Roman" w:eastAsia="Times New Roman" w:hAnsi="Times New Roman" w:cs="Times New Roman"/>
                <w:sz w:val="24"/>
                <w:szCs w:val="24"/>
              </w:rPr>
              <w:pPrChange w:id="2515" w:author="Ava" w:date="2020-09-14T18:21:00Z">
                <w:pPr>
                  <w:spacing w:after="0" w:line="240" w:lineRule="auto"/>
                  <w:jc w:val="center"/>
                </w:pPr>
              </w:pPrChange>
            </w:pPr>
            <w:ins w:id="2516" w:author="Ava" w:date="2020-09-14T12:36:00Z">
              <w:r w:rsidRPr="0091650E">
                <w:rPr>
                  <w:rFonts w:ascii="Times New Roman" w:eastAsia="Times New Roman" w:hAnsi="Times New Roman" w:cs="Times New Roman"/>
                  <w:sz w:val="24"/>
                  <w:szCs w:val="24"/>
                </w:rPr>
                <w:t>0.417</w:t>
              </w:r>
            </w:ins>
          </w:p>
        </w:tc>
        <w:tc>
          <w:tcPr>
            <w:tcW w:w="0" w:type="auto"/>
            <w:tcBorders>
              <w:bottom w:val="single" w:sz="4" w:space="0" w:color="auto"/>
            </w:tcBorders>
            <w:vAlign w:val="center"/>
            <w:hideMark/>
          </w:tcPr>
          <w:p w14:paraId="720B597A" w14:textId="77777777" w:rsidR="0091650E" w:rsidRPr="0091650E" w:rsidRDefault="0091650E">
            <w:pPr>
              <w:spacing w:after="0" w:line="276" w:lineRule="auto"/>
              <w:jc w:val="center"/>
              <w:rPr>
                <w:ins w:id="2517" w:author="Ava" w:date="2020-09-14T12:36:00Z"/>
                <w:rFonts w:ascii="Times New Roman" w:eastAsia="Times New Roman" w:hAnsi="Times New Roman" w:cs="Times New Roman"/>
                <w:sz w:val="24"/>
                <w:szCs w:val="24"/>
              </w:rPr>
              <w:pPrChange w:id="2518" w:author="Ava" w:date="2020-09-14T18:21:00Z">
                <w:pPr>
                  <w:spacing w:after="0" w:line="240" w:lineRule="auto"/>
                  <w:jc w:val="center"/>
                </w:pPr>
              </w:pPrChange>
            </w:pPr>
            <w:ins w:id="2519" w:author="Ava" w:date="2020-09-14T12:36:00Z">
              <w:r w:rsidRPr="0091650E">
                <w:rPr>
                  <w:rFonts w:ascii="Times New Roman" w:eastAsia="Times New Roman" w:hAnsi="Times New Roman" w:cs="Times New Roman"/>
                  <w:sz w:val="24"/>
                  <w:szCs w:val="24"/>
                </w:rPr>
                <w:t>0.024</w:t>
              </w:r>
            </w:ins>
          </w:p>
        </w:tc>
        <w:tc>
          <w:tcPr>
            <w:tcW w:w="0" w:type="auto"/>
            <w:tcBorders>
              <w:bottom w:val="single" w:sz="4" w:space="0" w:color="auto"/>
            </w:tcBorders>
            <w:vAlign w:val="center"/>
            <w:hideMark/>
          </w:tcPr>
          <w:p w14:paraId="387481F3" w14:textId="77777777" w:rsidR="0091650E" w:rsidRPr="0091650E" w:rsidRDefault="0091650E">
            <w:pPr>
              <w:spacing w:after="0" w:line="276" w:lineRule="auto"/>
              <w:jc w:val="center"/>
              <w:rPr>
                <w:ins w:id="2520" w:author="Ava" w:date="2020-09-14T12:36:00Z"/>
                <w:rFonts w:ascii="Times New Roman" w:eastAsia="Times New Roman" w:hAnsi="Times New Roman" w:cs="Times New Roman"/>
                <w:sz w:val="24"/>
                <w:szCs w:val="24"/>
              </w:rPr>
              <w:pPrChange w:id="2521" w:author="Ava" w:date="2020-09-14T18:21:00Z">
                <w:pPr>
                  <w:spacing w:after="0" w:line="240" w:lineRule="auto"/>
                  <w:jc w:val="center"/>
                </w:pPr>
              </w:pPrChange>
            </w:pPr>
            <w:ins w:id="2522" w:author="Ava" w:date="2020-09-14T12:36:00Z">
              <w:r w:rsidRPr="0091650E">
                <w:rPr>
                  <w:rFonts w:ascii="Times New Roman" w:eastAsia="Times New Roman" w:hAnsi="Times New Roman" w:cs="Times New Roman"/>
                  <w:sz w:val="24"/>
                  <w:szCs w:val="24"/>
                </w:rPr>
                <w:t>0.047</w:t>
              </w:r>
            </w:ins>
          </w:p>
        </w:tc>
      </w:tr>
      <w:tr w:rsidR="00271924" w:rsidRPr="0091650E" w14:paraId="5199F303" w14:textId="77777777" w:rsidTr="0091650E">
        <w:trPr>
          <w:gridAfter w:val="1"/>
          <w:trHeight w:val="298"/>
          <w:tblCellSpacing w:w="15" w:type="dxa"/>
          <w:ins w:id="2523" w:author="Ava" w:date="2020-09-14T12:36:00Z"/>
        </w:trPr>
        <w:tc>
          <w:tcPr>
            <w:tcW w:w="0" w:type="auto"/>
            <w:vAlign w:val="center"/>
            <w:hideMark/>
          </w:tcPr>
          <w:p w14:paraId="6174D131" w14:textId="4F8031DA" w:rsidR="0091650E" w:rsidRPr="0091650E" w:rsidRDefault="0091650E">
            <w:pPr>
              <w:spacing w:after="0" w:line="276" w:lineRule="auto"/>
              <w:rPr>
                <w:ins w:id="2524" w:author="Ava" w:date="2020-09-14T12:36:00Z"/>
                <w:rFonts w:ascii="Times New Roman" w:eastAsia="Times New Roman" w:hAnsi="Times New Roman" w:cs="Times New Roman"/>
                <w:sz w:val="24"/>
                <w:szCs w:val="24"/>
              </w:rPr>
              <w:pPrChange w:id="2525" w:author="Ava" w:date="2020-09-14T18:21:00Z">
                <w:pPr>
                  <w:spacing w:after="0" w:line="240" w:lineRule="auto"/>
                </w:pPr>
              </w:pPrChange>
            </w:pPr>
            <w:ins w:id="2526" w:author="Ava" w:date="2020-09-14T12:36:00Z">
              <w:r w:rsidRPr="0091650E">
                <w:rPr>
                  <w:rFonts w:ascii="Times New Roman" w:eastAsia="Times New Roman" w:hAnsi="Times New Roman" w:cs="Times New Roman"/>
                  <w:sz w:val="24"/>
                  <w:szCs w:val="24"/>
                </w:rPr>
                <w:t>struct</w:t>
              </w:r>
            </w:ins>
            <w:ins w:id="2527" w:author="Ava" w:date="2020-09-14T12:40:00Z">
              <w:r w:rsidR="00271924">
                <w:rPr>
                  <w:rFonts w:ascii="Times New Roman" w:eastAsia="Times New Roman" w:hAnsi="Times New Roman" w:cs="Times New Roman"/>
                  <w:sz w:val="24"/>
                  <w:szCs w:val="24"/>
                </w:rPr>
                <w:t>ure</w:t>
              </w:r>
            </w:ins>
          </w:p>
        </w:tc>
        <w:tc>
          <w:tcPr>
            <w:tcW w:w="0" w:type="auto"/>
            <w:vAlign w:val="center"/>
            <w:hideMark/>
          </w:tcPr>
          <w:p w14:paraId="598A1E7D" w14:textId="77777777" w:rsidR="0091650E" w:rsidRPr="0091650E" w:rsidRDefault="0091650E">
            <w:pPr>
              <w:spacing w:after="0" w:line="276" w:lineRule="auto"/>
              <w:jc w:val="center"/>
              <w:rPr>
                <w:ins w:id="2528" w:author="Ava" w:date="2020-09-14T12:36:00Z"/>
                <w:rFonts w:ascii="Times New Roman" w:eastAsia="Times New Roman" w:hAnsi="Times New Roman" w:cs="Times New Roman"/>
                <w:sz w:val="24"/>
                <w:szCs w:val="24"/>
              </w:rPr>
              <w:pPrChange w:id="2529" w:author="Ava" w:date="2020-09-14T18:21:00Z">
                <w:pPr>
                  <w:spacing w:after="0" w:line="240" w:lineRule="auto"/>
                  <w:jc w:val="center"/>
                </w:pPr>
              </w:pPrChange>
            </w:pPr>
            <w:ins w:id="2530" w:author="Ava" w:date="2020-09-14T12:36:00Z">
              <w:r w:rsidRPr="0091650E">
                <w:rPr>
                  <w:rFonts w:ascii="Times New Roman" w:eastAsia="Times New Roman" w:hAnsi="Times New Roman" w:cs="Times New Roman"/>
                  <w:sz w:val="24"/>
                  <w:szCs w:val="24"/>
                </w:rPr>
                <w:t>be</w:t>
              </w:r>
            </w:ins>
          </w:p>
        </w:tc>
        <w:tc>
          <w:tcPr>
            <w:tcW w:w="0" w:type="auto"/>
            <w:vAlign w:val="center"/>
            <w:hideMark/>
          </w:tcPr>
          <w:p w14:paraId="22C08B83" w14:textId="77777777" w:rsidR="0091650E" w:rsidRPr="0091650E" w:rsidRDefault="0091650E">
            <w:pPr>
              <w:spacing w:after="0" w:line="276" w:lineRule="auto"/>
              <w:jc w:val="center"/>
              <w:rPr>
                <w:ins w:id="2531" w:author="Ava" w:date="2020-09-14T12:36:00Z"/>
                <w:rFonts w:ascii="Times New Roman" w:eastAsia="Times New Roman" w:hAnsi="Times New Roman" w:cs="Times New Roman"/>
                <w:sz w:val="24"/>
                <w:szCs w:val="24"/>
              </w:rPr>
              <w:pPrChange w:id="2532" w:author="Ava" w:date="2020-09-14T18:21:00Z">
                <w:pPr>
                  <w:spacing w:after="0" w:line="240" w:lineRule="auto"/>
                  <w:jc w:val="center"/>
                </w:pPr>
              </w:pPrChange>
            </w:pPr>
            <w:ins w:id="2533" w:author="Ava" w:date="2020-09-14T12:36:00Z">
              <w:r w:rsidRPr="0091650E">
                <w:rPr>
                  <w:rFonts w:ascii="Times New Roman" w:eastAsia="Times New Roman" w:hAnsi="Times New Roman" w:cs="Times New Roman"/>
                  <w:sz w:val="24"/>
                  <w:szCs w:val="24"/>
                </w:rPr>
                <w:t>349</w:t>
              </w:r>
            </w:ins>
          </w:p>
        </w:tc>
        <w:tc>
          <w:tcPr>
            <w:tcW w:w="0" w:type="auto"/>
            <w:vAlign w:val="center"/>
            <w:hideMark/>
          </w:tcPr>
          <w:p w14:paraId="4FB4DBDC" w14:textId="77777777" w:rsidR="0091650E" w:rsidRPr="0091650E" w:rsidRDefault="0091650E">
            <w:pPr>
              <w:spacing w:after="0" w:line="276" w:lineRule="auto"/>
              <w:jc w:val="center"/>
              <w:rPr>
                <w:ins w:id="2534" w:author="Ava" w:date="2020-09-14T12:36:00Z"/>
                <w:rFonts w:ascii="Times New Roman" w:eastAsia="Times New Roman" w:hAnsi="Times New Roman" w:cs="Times New Roman"/>
                <w:sz w:val="24"/>
                <w:szCs w:val="24"/>
              </w:rPr>
              <w:pPrChange w:id="2535" w:author="Ava" w:date="2020-09-14T18:21:00Z">
                <w:pPr>
                  <w:spacing w:after="0" w:line="240" w:lineRule="auto"/>
                  <w:jc w:val="center"/>
                </w:pPr>
              </w:pPrChange>
            </w:pPr>
            <w:ins w:id="2536" w:author="Ava" w:date="2020-09-14T12:36:00Z">
              <w:r w:rsidRPr="0091650E">
                <w:rPr>
                  <w:rFonts w:ascii="Times New Roman" w:eastAsia="Times New Roman" w:hAnsi="Times New Roman" w:cs="Times New Roman"/>
                  <w:sz w:val="24"/>
                  <w:szCs w:val="24"/>
                </w:rPr>
                <w:t>0.682</w:t>
              </w:r>
            </w:ins>
          </w:p>
        </w:tc>
        <w:tc>
          <w:tcPr>
            <w:tcW w:w="0" w:type="auto"/>
            <w:vAlign w:val="center"/>
            <w:hideMark/>
          </w:tcPr>
          <w:p w14:paraId="45A99FDA" w14:textId="77777777" w:rsidR="0091650E" w:rsidRPr="0091650E" w:rsidRDefault="0091650E">
            <w:pPr>
              <w:spacing w:after="0" w:line="276" w:lineRule="auto"/>
              <w:jc w:val="center"/>
              <w:rPr>
                <w:ins w:id="2537" w:author="Ava" w:date="2020-09-14T12:36:00Z"/>
                <w:rFonts w:ascii="Times New Roman" w:eastAsia="Times New Roman" w:hAnsi="Times New Roman" w:cs="Times New Roman"/>
                <w:sz w:val="24"/>
                <w:szCs w:val="24"/>
              </w:rPr>
              <w:pPrChange w:id="2538" w:author="Ava" w:date="2020-09-14T18:21:00Z">
                <w:pPr>
                  <w:spacing w:after="0" w:line="240" w:lineRule="auto"/>
                  <w:jc w:val="center"/>
                </w:pPr>
              </w:pPrChange>
            </w:pPr>
            <w:ins w:id="2539" w:author="Ava" w:date="2020-09-14T12:36:00Z">
              <w:r w:rsidRPr="0091650E">
                <w:rPr>
                  <w:rFonts w:ascii="Times New Roman" w:eastAsia="Times New Roman" w:hAnsi="Times New Roman" w:cs="Times New Roman"/>
                  <w:sz w:val="24"/>
                  <w:szCs w:val="24"/>
                </w:rPr>
                <w:t>0.466</w:t>
              </w:r>
            </w:ins>
          </w:p>
        </w:tc>
        <w:tc>
          <w:tcPr>
            <w:tcW w:w="0" w:type="auto"/>
            <w:vAlign w:val="center"/>
            <w:hideMark/>
          </w:tcPr>
          <w:p w14:paraId="17663D06" w14:textId="77777777" w:rsidR="0091650E" w:rsidRPr="0091650E" w:rsidRDefault="0091650E">
            <w:pPr>
              <w:spacing w:after="0" w:line="276" w:lineRule="auto"/>
              <w:jc w:val="center"/>
              <w:rPr>
                <w:ins w:id="2540" w:author="Ava" w:date="2020-09-14T12:36:00Z"/>
                <w:rFonts w:ascii="Times New Roman" w:eastAsia="Times New Roman" w:hAnsi="Times New Roman" w:cs="Times New Roman"/>
                <w:sz w:val="24"/>
                <w:szCs w:val="24"/>
              </w:rPr>
              <w:pPrChange w:id="2541" w:author="Ava" w:date="2020-09-14T18:21:00Z">
                <w:pPr>
                  <w:spacing w:after="0" w:line="240" w:lineRule="auto"/>
                  <w:jc w:val="center"/>
                </w:pPr>
              </w:pPrChange>
            </w:pPr>
            <w:ins w:id="2542" w:author="Ava" w:date="2020-09-14T12:36:00Z">
              <w:r w:rsidRPr="0091650E">
                <w:rPr>
                  <w:rFonts w:ascii="Times New Roman" w:eastAsia="Times New Roman" w:hAnsi="Times New Roman" w:cs="Times New Roman"/>
                  <w:sz w:val="24"/>
                  <w:szCs w:val="24"/>
                </w:rPr>
                <w:t>0.025</w:t>
              </w:r>
            </w:ins>
          </w:p>
        </w:tc>
        <w:tc>
          <w:tcPr>
            <w:tcW w:w="0" w:type="auto"/>
            <w:vAlign w:val="center"/>
            <w:hideMark/>
          </w:tcPr>
          <w:p w14:paraId="483FC5F4" w14:textId="77777777" w:rsidR="0091650E" w:rsidRPr="0091650E" w:rsidRDefault="0091650E">
            <w:pPr>
              <w:spacing w:after="0" w:line="276" w:lineRule="auto"/>
              <w:jc w:val="center"/>
              <w:rPr>
                <w:ins w:id="2543" w:author="Ava" w:date="2020-09-14T12:36:00Z"/>
                <w:rFonts w:ascii="Times New Roman" w:eastAsia="Times New Roman" w:hAnsi="Times New Roman" w:cs="Times New Roman"/>
                <w:sz w:val="24"/>
                <w:szCs w:val="24"/>
              </w:rPr>
              <w:pPrChange w:id="2544" w:author="Ava" w:date="2020-09-14T18:21:00Z">
                <w:pPr>
                  <w:spacing w:after="0" w:line="240" w:lineRule="auto"/>
                  <w:jc w:val="center"/>
                </w:pPr>
              </w:pPrChange>
            </w:pPr>
            <w:ins w:id="2545" w:author="Ava" w:date="2020-09-14T12:36:00Z">
              <w:r w:rsidRPr="0091650E">
                <w:rPr>
                  <w:rFonts w:ascii="Times New Roman" w:eastAsia="Times New Roman" w:hAnsi="Times New Roman" w:cs="Times New Roman"/>
                  <w:sz w:val="24"/>
                  <w:szCs w:val="24"/>
                </w:rPr>
                <w:t>0.049</w:t>
              </w:r>
            </w:ins>
          </w:p>
        </w:tc>
      </w:tr>
      <w:tr w:rsidR="00271924" w:rsidRPr="0091650E" w14:paraId="3C21C953" w14:textId="77777777" w:rsidTr="0091650E">
        <w:trPr>
          <w:gridAfter w:val="1"/>
          <w:trHeight w:val="298"/>
          <w:tblCellSpacing w:w="15" w:type="dxa"/>
          <w:ins w:id="2546" w:author="Ava" w:date="2020-09-14T12:36:00Z"/>
        </w:trPr>
        <w:tc>
          <w:tcPr>
            <w:tcW w:w="0" w:type="auto"/>
            <w:vAlign w:val="center"/>
            <w:hideMark/>
          </w:tcPr>
          <w:p w14:paraId="1A0C9DF9" w14:textId="037BC1FE" w:rsidR="0091650E" w:rsidRPr="0091650E" w:rsidRDefault="0091650E">
            <w:pPr>
              <w:spacing w:after="0" w:line="276" w:lineRule="auto"/>
              <w:rPr>
                <w:ins w:id="2547" w:author="Ava" w:date="2020-09-14T12:36:00Z"/>
                <w:rFonts w:ascii="Times New Roman" w:eastAsia="Times New Roman" w:hAnsi="Times New Roman" w:cs="Times New Roman"/>
                <w:sz w:val="24"/>
                <w:szCs w:val="24"/>
              </w:rPr>
              <w:pPrChange w:id="2548" w:author="Ava" w:date="2020-09-14T18:21:00Z">
                <w:pPr>
                  <w:spacing w:after="0" w:line="240" w:lineRule="auto"/>
                </w:pPr>
              </w:pPrChange>
            </w:pPr>
          </w:p>
        </w:tc>
        <w:tc>
          <w:tcPr>
            <w:tcW w:w="0" w:type="auto"/>
            <w:vAlign w:val="center"/>
            <w:hideMark/>
          </w:tcPr>
          <w:p w14:paraId="711511CD" w14:textId="77777777" w:rsidR="0091650E" w:rsidRPr="0091650E" w:rsidRDefault="0091650E">
            <w:pPr>
              <w:spacing w:after="0" w:line="276" w:lineRule="auto"/>
              <w:jc w:val="center"/>
              <w:rPr>
                <w:ins w:id="2549" w:author="Ava" w:date="2020-09-14T12:36:00Z"/>
                <w:rFonts w:ascii="Times New Roman" w:eastAsia="Times New Roman" w:hAnsi="Times New Roman" w:cs="Times New Roman"/>
                <w:sz w:val="24"/>
                <w:szCs w:val="24"/>
              </w:rPr>
              <w:pPrChange w:id="2550" w:author="Ava" w:date="2020-09-14T18:21:00Z">
                <w:pPr>
                  <w:spacing w:after="0" w:line="240" w:lineRule="auto"/>
                  <w:jc w:val="center"/>
                </w:pPr>
              </w:pPrChange>
            </w:pPr>
            <w:ins w:id="2551" w:author="Ava" w:date="2020-09-14T12:36:00Z">
              <w:r w:rsidRPr="0091650E">
                <w:rPr>
                  <w:rFonts w:ascii="Times New Roman" w:eastAsia="Times New Roman" w:hAnsi="Times New Roman" w:cs="Times New Roman"/>
                  <w:sz w:val="24"/>
                  <w:szCs w:val="24"/>
                </w:rPr>
                <w:t>di</w:t>
              </w:r>
            </w:ins>
          </w:p>
        </w:tc>
        <w:tc>
          <w:tcPr>
            <w:tcW w:w="0" w:type="auto"/>
            <w:vAlign w:val="center"/>
            <w:hideMark/>
          </w:tcPr>
          <w:p w14:paraId="5058D617" w14:textId="77777777" w:rsidR="0091650E" w:rsidRPr="0091650E" w:rsidRDefault="0091650E">
            <w:pPr>
              <w:spacing w:after="0" w:line="276" w:lineRule="auto"/>
              <w:jc w:val="center"/>
              <w:rPr>
                <w:ins w:id="2552" w:author="Ava" w:date="2020-09-14T12:36:00Z"/>
                <w:rFonts w:ascii="Times New Roman" w:eastAsia="Times New Roman" w:hAnsi="Times New Roman" w:cs="Times New Roman"/>
                <w:sz w:val="24"/>
                <w:szCs w:val="24"/>
              </w:rPr>
              <w:pPrChange w:id="2553" w:author="Ava" w:date="2020-09-14T18:21:00Z">
                <w:pPr>
                  <w:spacing w:after="0" w:line="240" w:lineRule="auto"/>
                  <w:jc w:val="center"/>
                </w:pPr>
              </w:pPrChange>
            </w:pPr>
            <w:ins w:id="2554" w:author="Ava" w:date="2020-09-14T12:36:00Z">
              <w:r w:rsidRPr="0091650E">
                <w:rPr>
                  <w:rFonts w:ascii="Times New Roman" w:eastAsia="Times New Roman" w:hAnsi="Times New Roman" w:cs="Times New Roman"/>
                  <w:sz w:val="24"/>
                  <w:szCs w:val="24"/>
                </w:rPr>
                <w:t>346</w:t>
              </w:r>
            </w:ins>
          </w:p>
        </w:tc>
        <w:tc>
          <w:tcPr>
            <w:tcW w:w="0" w:type="auto"/>
            <w:vAlign w:val="center"/>
            <w:hideMark/>
          </w:tcPr>
          <w:p w14:paraId="7B1A0A7E" w14:textId="77777777" w:rsidR="0091650E" w:rsidRPr="0091650E" w:rsidRDefault="0091650E">
            <w:pPr>
              <w:spacing w:after="0" w:line="276" w:lineRule="auto"/>
              <w:jc w:val="center"/>
              <w:rPr>
                <w:ins w:id="2555" w:author="Ava" w:date="2020-09-14T12:36:00Z"/>
                <w:rFonts w:ascii="Times New Roman" w:eastAsia="Times New Roman" w:hAnsi="Times New Roman" w:cs="Times New Roman"/>
                <w:sz w:val="24"/>
                <w:szCs w:val="24"/>
              </w:rPr>
              <w:pPrChange w:id="2556" w:author="Ava" w:date="2020-09-14T18:21:00Z">
                <w:pPr>
                  <w:spacing w:after="0" w:line="240" w:lineRule="auto"/>
                  <w:jc w:val="center"/>
                </w:pPr>
              </w:pPrChange>
            </w:pPr>
            <w:ins w:id="2557" w:author="Ava" w:date="2020-09-14T12:36:00Z">
              <w:r w:rsidRPr="0091650E">
                <w:rPr>
                  <w:rFonts w:ascii="Times New Roman" w:eastAsia="Times New Roman" w:hAnsi="Times New Roman" w:cs="Times New Roman"/>
                  <w:sz w:val="24"/>
                  <w:szCs w:val="24"/>
                </w:rPr>
                <w:t>0.925</w:t>
              </w:r>
            </w:ins>
          </w:p>
        </w:tc>
        <w:tc>
          <w:tcPr>
            <w:tcW w:w="0" w:type="auto"/>
            <w:vAlign w:val="center"/>
            <w:hideMark/>
          </w:tcPr>
          <w:p w14:paraId="05351FD9" w14:textId="77777777" w:rsidR="0091650E" w:rsidRPr="0091650E" w:rsidRDefault="0091650E">
            <w:pPr>
              <w:spacing w:after="0" w:line="276" w:lineRule="auto"/>
              <w:jc w:val="center"/>
              <w:rPr>
                <w:ins w:id="2558" w:author="Ava" w:date="2020-09-14T12:36:00Z"/>
                <w:rFonts w:ascii="Times New Roman" w:eastAsia="Times New Roman" w:hAnsi="Times New Roman" w:cs="Times New Roman"/>
                <w:sz w:val="24"/>
                <w:szCs w:val="24"/>
              </w:rPr>
              <w:pPrChange w:id="2559" w:author="Ava" w:date="2020-09-14T18:21:00Z">
                <w:pPr>
                  <w:spacing w:after="0" w:line="240" w:lineRule="auto"/>
                  <w:jc w:val="center"/>
                </w:pPr>
              </w:pPrChange>
            </w:pPr>
            <w:ins w:id="2560" w:author="Ava" w:date="2020-09-14T12:36:00Z">
              <w:r w:rsidRPr="0091650E">
                <w:rPr>
                  <w:rFonts w:ascii="Times New Roman" w:eastAsia="Times New Roman" w:hAnsi="Times New Roman" w:cs="Times New Roman"/>
                  <w:sz w:val="24"/>
                  <w:szCs w:val="24"/>
                </w:rPr>
                <w:t>0.264</w:t>
              </w:r>
            </w:ins>
          </w:p>
        </w:tc>
        <w:tc>
          <w:tcPr>
            <w:tcW w:w="0" w:type="auto"/>
            <w:vAlign w:val="center"/>
            <w:hideMark/>
          </w:tcPr>
          <w:p w14:paraId="62137F21" w14:textId="77777777" w:rsidR="0091650E" w:rsidRPr="0091650E" w:rsidRDefault="0091650E">
            <w:pPr>
              <w:spacing w:after="0" w:line="276" w:lineRule="auto"/>
              <w:jc w:val="center"/>
              <w:rPr>
                <w:ins w:id="2561" w:author="Ava" w:date="2020-09-14T12:36:00Z"/>
                <w:rFonts w:ascii="Times New Roman" w:eastAsia="Times New Roman" w:hAnsi="Times New Roman" w:cs="Times New Roman"/>
                <w:sz w:val="24"/>
                <w:szCs w:val="24"/>
              </w:rPr>
              <w:pPrChange w:id="2562" w:author="Ava" w:date="2020-09-14T18:21:00Z">
                <w:pPr>
                  <w:spacing w:after="0" w:line="240" w:lineRule="auto"/>
                  <w:jc w:val="center"/>
                </w:pPr>
              </w:pPrChange>
            </w:pPr>
            <w:ins w:id="2563" w:author="Ava" w:date="2020-09-14T12:36:00Z">
              <w:r w:rsidRPr="0091650E">
                <w:rPr>
                  <w:rFonts w:ascii="Times New Roman" w:eastAsia="Times New Roman" w:hAnsi="Times New Roman" w:cs="Times New Roman"/>
                  <w:sz w:val="24"/>
                  <w:szCs w:val="24"/>
                </w:rPr>
                <w:t>0.014</w:t>
              </w:r>
            </w:ins>
          </w:p>
        </w:tc>
        <w:tc>
          <w:tcPr>
            <w:tcW w:w="0" w:type="auto"/>
            <w:vAlign w:val="center"/>
            <w:hideMark/>
          </w:tcPr>
          <w:p w14:paraId="2100F0C7" w14:textId="77777777" w:rsidR="0091650E" w:rsidRPr="0091650E" w:rsidRDefault="0091650E">
            <w:pPr>
              <w:spacing w:after="0" w:line="276" w:lineRule="auto"/>
              <w:jc w:val="center"/>
              <w:rPr>
                <w:ins w:id="2564" w:author="Ava" w:date="2020-09-14T12:36:00Z"/>
                <w:rFonts w:ascii="Times New Roman" w:eastAsia="Times New Roman" w:hAnsi="Times New Roman" w:cs="Times New Roman"/>
                <w:sz w:val="24"/>
                <w:szCs w:val="24"/>
              </w:rPr>
              <w:pPrChange w:id="2565" w:author="Ava" w:date="2020-09-14T18:21:00Z">
                <w:pPr>
                  <w:spacing w:after="0" w:line="240" w:lineRule="auto"/>
                  <w:jc w:val="center"/>
                </w:pPr>
              </w:pPrChange>
            </w:pPr>
            <w:ins w:id="2566" w:author="Ava" w:date="2020-09-14T12:36:00Z">
              <w:r w:rsidRPr="0091650E">
                <w:rPr>
                  <w:rFonts w:ascii="Times New Roman" w:eastAsia="Times New Roman" w:hAnsi="Times New Roman" w:cs="Times New Roman"/>
                  <w:sz w:val="24"/>
                  <w:szCs w:val="24"/>
                </w:rPr>
                <w:t>0.028</w:t>
              </w:r>
            </w:ins>
          </w:p>
        </w:tc>
      </w:tr>
      <w:tr w:rsidR="00271924" w:rsidRPr="0091650E" w14:paraId="13F90643" w14:textId="77777777" w:rsidTr="0091650E">
        <w:trPr>
          <w:gridAfter w:val="1"/>
          <w:trHeight w:val="298"/>
          <w:tblCellSpacing w:w="15" w:type="dxa"/>
          <w:ins w:id="2567" w:author="Ava" w:date="2020-09-14T12:36:00Z"/>
        </w:trPr>
        <w:tc>
          <w:tcPr>
            <w:tcW w:w="0" w:type="auto"/>
            <w:vAlign w:val="center"/>
            <w:hideMark/>
          </w:tcPr>
          <w:p w14:paraId="7735567B" w14:textId="306149E4" w:rsidR="0091650E" w:rsidRPr="0091650E" w:rsidRDefault="0091650E">
            <w:pPr>
              <w:spacing w:after="0" w:line="276" w:lineRule="auto"/>
              <w:rPr>
                <w:ins w:id="2568" w:author="Ava" w:date="2020-09-14T12:36:00Z"/>
                <w:rFonts w:ascii="Times New Roman" w:eastAsia="Times New Roman" w:hAnsi="Times New Roman" w:cs="Times New Roman"/>
                <w:sz w:val="24"/>
                <w:szCs w:val="24"/>
              </w:rPr>
              <w:pPrChange w:id="2569" w:author="Ava" w:date="2020-09-14T18:21:00Z">
                <w:pPr>
                  <w:spacing w:after="0" w:line="240" w:lineRule="auto"/>
                </w:pPr>
              </w:pPrChange>
            </w:pPr>
          </w:p>
        </w:tc>
        <w:tc>
          <w:tcPr>
            <w:tcW w:w="0" w:type="auto"/>
            <w:vAlign w:val="center"/>
            <w:hideMark/>
          </w:tcPr>
          <w:p w14:paraId="5443AB03" w14:textId="77777777" w:rsidR="0091650E" w:rsidRPr="0091650E" w:rsidRDefault="0091650E">
            <w:pPr>
              <w:spacing w:after="0" w:line="276" w:lineRule="auto"/>
              <w:jc w:val="center"/>
              <w:rPr>
                <w:ins w:id="2570" w:author="Ava" w:date="2020-09-14T12:36:00Z"/>
                <w:rFonts w:ascii="Times New Roman" w:eastAsia="Times New Roman" w:hAnsi="Times New Roman" w:cs="Times New Roman"/>
                <w:sz w:val="24"/>
                <w:szCs w:val="24"/>
              </w:rPr>
              <w:pPrChange w:id="2571" w:author="Ava" w:date="2020-09-14T18:21:00Z">
                <w:pPr>
                  <w:spacing w:after="0" w:line="240" w:lineRule="auto"/>
                  <w:jc w:val="center"/>
                </w:pPr>
              </w:pPrChange>
            </w:pPr>
            <w:proofErr w:type="spellStart"/>
            <w:ins w:id="2572" w:author="Ava" w:date="2020-09-14T12:36:00Z">
              <w:r w:rsidRPr="0091650E">
                <w:rPr>
                  <w:rFonts w:ascii="Times New Roman" w:eastAsia="Times New Roman" w:hAnsi="Times New Roman" w:cs="Times New Roman"/>
                  <w:sz w:val="24"/>
                  <w:szCs w:val="24"/>
                </w:rPr>
                <w:t>ga</w:t>
              </w:r>
              <w:proofErr w:type="spellEnd"/>
            </w:ins>
          </w:p>
        </w:tc>
        <w:tc>
          <w:tcPr>
            <w:tcW w:w="0" w:type="auto"/>
            <w:vAlign w:val="center"/>
            <w:hideMark/>
          </w:tcPr>
          <w:p w14:paraId="43047585" w14:textId="77777777" w:rsidR="0091650E" w:rsidRPr="0091650E" w:rsidRDefault="0091650E">
            <w:pPr>
              <w:spacing w:after="0" w:line="276" w:lineRule="auto"/>
              <w:jc w:val="center"/>
              <w:rPr>
                <w:ins w:id="2573" w:author="Ava" w:date="2020-09-14T12:36:00Z"/>
                <w:rFonts w:ascii="Times New Roman" w:eastAsia="Times New Roman" w:hAnsi="Times New Roman" w:cs="Times New Roman"/>
                <w:sz w:val="24"/>
                <w:szCs w:val="24"/>
              </w:rPr>
              <w:pPrChange w:id="2574" w:author="Ava" w:date="2020-09-14T18:21:00Z">
                <w:pPr>
                  <w:spacing w:after="0" w:line="240" w:lineRule="auto"/>
                  <w:jc w:val="center"/>
                </w:pPr>
              </w:pPrChange>
            </w:pPr>
            <w:ins w:id="2575" w:author="Ava" w:date="2020-09-14T12:36:00Z">
              <w:r w:rsidRPr="0091650E">
                <w:rPr>
                  <w:rFonts w:ascii="Times New Roman" w:eastAsia="Times New Roman" w:hAnsi="Times New Roman" w:cs="Times New Roman"/>
                  <w:sz w:val="24"/>
                  <w:szCs w:val="24"/>
                </w:rPr>
                <w:t>345</w:t>
              </w:r>
            </w:ins>
          </w:p>
        </w:tc>
        <w:tc>
          <w:tcPr>
            <w:tcW w:w="0" w:type="auto"/>
            <w:vAlign w:val="center"/>
            <w:hideMark/>
          </w:tcPr>
          <w:p w14:paraId="1D1D4A95" w14:textId="77777777" w:rsidR="0091650E" w:rsidRPr="0091650E" w:rsidRDefault="0091650E">
            <w:pPr>
              <w:spacing w:after="0" w:line="276" w:lineRule="auto"/>
              <w:jc w:val="center"/>
              <w:rPr>
                <w:ins w:id="2576" w:author="Ava" w:date="2020-09-14T12:36:00Z"/>
                <w:rFonts w:ascii="Times New Roman" w:eastAsia="Times New Roman" w:hAnsi="Times New Roman" w:cs="Times New Roman"/>
                <w:sz w:val="24"/>
                <w:szCs w:val="24"/>
              </w:rPr>
              <w:pPrChange w:id="2577" w:author="Ava" w:date="2020-09-14T18:21:00Z">
                <w:pPr>
                  <w:spacing w:after="0" w:line="240" w:lineRule="auto"/>
                  <w:jc w:val="center"/>
                </w:pPr>
              </w:pPrChange>
            </w:pPr>
            <w:ins w:id="2578" w:author="Ava" w:date="2020-09-14T12:36:00Z">
              <w:r w:rsidRPr="0091650E">
                <w:rPr>
                  <w:rFonts w:ascii="Times New Roman" w:eastAsia="Times New Roman" w:hAnsi="Times New Roman" w:cs="Times New Roman"/>
                  <w:sz w:val="24"/>
                  <w:szCs w:val="24"/>
                </w:rPr>
                <w:t>0.791</w:t>
              </w:r>
            </w:ins>
          </w:p>
        </w:tc>
        <w:tc>
          <w:tcPr>
            <w:tcW w:w="0" w:type="auto"/>
            <w:vAlign w:val="center"/>
            <w:hideMark/>
          </w:tcPr>
          <w:p w14:paraId="5CE76134" w14:textId="77777777" w:rsidR="0091650E" w:rsidRPr="0091650E" w:rsidRDefault="0091650E">
            <w:pPr>
              <w:spacing w:after="0" w:line="276" w:lineRule="auto"/>
              <w:jc w:val="center"/>
              <w:rPr>
                <w:ins w:id="2579" w:author="Ava" w:date="2020-09-14T12:36:00Z"/>
                <w:rFonts w:ascii="Times New Roman" w:eastAsia="Times New Roman" w:hAnsi="Times New Roman" w:cs="Times New Roman"/>
                <w:sz w:val="24"/>
                <w:szCs w:val="24"/>
              </w:rPr>
              <w:pPrChange w:id="2580" w:author="Ava" w:date="2020-09-14T18:21:00Z">
                <w:pPr>
                  <w:spacing w:after="0" w:line="240" w:lineRule="auto"/>
                  <w:jc w:val="center"/>
                </w:pPr>
              </w:pPrChange>
            </w:pPr>
            <w:ins w:id="2581" w:author="Ava" w:date="2020-09-14T12:36:00Z">
              <w:r w:rsidRPr="0091650E">
                <w:rPr>
                  <w:rFonts w:ascii="Times New Roman" w:eastAsia="Times New Roman" w:hAnsi="Times New Roman" w:cs="Times New Roman"/>
                  <w:sz w:val="24"/>
                  <w:szCs w:val="24"/>
                </w:rPr>
                <w:t>0.407</w:t>
              </w:r>
            </w:ins>
          </w:p>
        </w:tc>
        <w:tc>
          <w:tcPr>
            <w:tcW w:w="0" w:type="auto"/>
            <w:vAlign w:val="center"/>
            <w:hideMark/>
          </w:tcPr>
          <w:p w14:paraId="3388DD3C" w14:textId="77777777" w:rsidR="0091650E" w:rsidRPr="0091650E" w:rsidRDefault="0091650E">
            <w:pPr>
              <w:spacing w:after="0" w:line="276" w:lineRule="auto"/>
              <w:jc w:val="center"/>
              <w:rPr>
                <w:ins w:id="2582" w:author="Ava" w:date="2020-09-14T12:36:00Z"/>
                <w:rFonts w:ascii="Times New Roman" w:eastAsia="Times New Roman" w:hAnsi="Times New Roman" w:cs="Times New Roman"/>
                <w:sz w:val="24"/>
                <w:szCs w:val="24"/>
              </w:rPr>
              <w:pPrChange w:id="2583" w:author="Ava" w:date="2020-09-14T18:21:00Z">
                <w:pPr>
                  <w:spacing w:after="0" w:line="240" w:lineRule="auto"/>
                  <w:jc w:val="center"/>
                </w:pPr>
              </w:pPrChange>
            </w:pPr>
            <w:ins w:id="2584" w:author="Ava" w:date="2020-09-14T12:36:00Z">
              <w:r w:rsidRPr="0091650E">
                <w:rPr>
                  <w:rFonts w:ascii="Times New Roman" w:eastAsia="Times New Roman" w:hAnsi="Times New Roman" w:cs="Times New Roman"/>
                  <w:sz w:val="24"/>
                  <w:szCs w:val="24"/>
                </w:rPr>
                <w:t>0.022</w:t>
              </w:r>
            </w:ins>
          </w:p>
        </w:tc>
        <w:tc>
          <w:tcPr>
            <w:tcW w:w="0" w:type="auto"/>
            <w:vAlign w:val="center"/>
            <w:hideMark/>
          </w:tcPr>
          <w:p w14:paraId="249C1C5E" w14:textId="77777777" w:rsidR="0091650E" w:rsidRPr="0091650E" w:rsidRDefault="0091650E">
            <w:pPr>
              <w:spacing w:after="0" w:line="276" w:lineRule="auto"/>
              <w:jc w:val="center"/>
              <w:rPr>
                <w:ins w:id="2585" w:author="Ava" w:date="2020-09-14T12:36:00Z"/>
                <w:rFonts w:ascii="Times New Roman" w:eastAsia="Times New Roman" w:hAnsi="Times New Roman" w:cs="Times New Roman"/>
                <w:sz w:val="24"/>
                <w:szCs w:val="24"/>
              </w:rPr>
              <w:pPrChange w:id="2586" w:author="Ava" w:date="2020-09-14T18:21:00Z">
                <w:pPr>
                  <w:spacing w:after="0" w:line="240" w:lineRule="auto"/>
                  <w:jc w:val="center"/>
                </w:pPr>
              </w:pPrChange>
            </w:pPr>
            <w:ins w:id="2587" w:author="Ava" w:date="2020-09-14T12:36:00Z">
              <w:r w:rsidRPr="0091650E">
                <w:rPr>
                  <w:rFonts w:ascii="Times New Roman" w:eastAsia="Times New Roman" w:hAnsi="Times New Roman" w:cs="Times New Roman"/>
                  <w:sz w:val="24"/>
                  <w:szCs w:val="24"/>
                </w:rPr>
                <w:t>0.043</w:t>
              </w:r>
            </w:ins>
          </w:p>
        </w:tc>
      </w:tr>
      <w:tr w:rsidR="00271924" w:rsidRPr="0091650E" w14:paraId="3F009558" w14:textId="77777777" w:rsidTr="0091650E">
        <w:trPr>
          <w:gridAfter w:val="1"/>
          <w:trHeight w:val="290"/>
          <w:tblCellSpacing w:w="15" w:type="dxa"/>
          <w:ins w:id="2588" w:author="Ava" w:date="2020-09-14T12:36:00Z"/>
        </w:trPr>
        <w:tc>
          <w:tcPr>
            <w:tcW w:w="0" w:type="auto"/>
            <w:vAlign w:val="center"/>
            <w:hideMark/>
          </w:tcPr>
          <w:p w14:paraId="5371F016" w14:textId="1D272E1A" w:rsidR="0091650E" w:rsidRPr="0091650E" w:rsidRDefault="0091650E">
            <w:pPr>
              <w:spacing w:after="0" w:line="276" w:lineRule="auto"/>
              <w:rPr>
                <w:ins w:id="2589" w:author="Ava" w:date="2020-09-14T12:36:00Z"/>
                <w:rFonts w:ascii="Times New Roman" w:eastAsia="Times New Roman" w:hAnsi="Times New Roman" w:cs="Times New Roman"/>
                <w:sz w:val="24"/>
                <w:szCs w:val="24"/>
              </w:rPr>
              <w:pPrChange w:id="2590" w:author="Ava" w:date="2020-09-14T18:21:00Z">
                <w:pPr>
                  <w:spacing w:after="0" w:line="240" w:lineRule="auto"/>
                </w:pPr>
              </w:pPrChange>
            </w:pPr>
          </w:p>
        </w:tc>
        <w:tc>
          <w:tcPr>
            <w:tcW w:w="0" w:type="auto"/>
            <w:vAlign w:val="center"/>
            <w:hideMark/>
          </w:tcPr>
          <w:p w14:paraId="55145B3A" w14:textId="77777777" w:rsidR="0091650E" w:rsidRPr="0091650E" w:rsidRDefault="0091650E">
            <w:pPr>
              <w:spacing w:after="0" w:line="276" w:lineRule="auto"/>
              <w:jc w:val="center"/>
              <w:rPr>
                <w:ins w:id="2591" w:author="Ava" w:date="2020-09-14T12:36:00Z"/>
                <w:rFonts w:ascii="Times New Roman" w:eastAsia="Times New Roman" w:hAnsi="Times New Roman" w:cs="Times New Roman"/>
                <w:sz w:val="24"/>
                <w:szCs w:val="24"/>
              </w:rPr>
              <w:pPrChange w:id="2592" w:author="Ava" w:date="2020-09-14T18:21:00Z">
                <w:pPr>
                  <w:spacing w:after="0" w:line="240" w:lineRule="auto"/>
                  <w:jc w:val="center"/>
                </w:pPr>
              </w:pPrChange>
            </w:pPr>
            <w:proofErr w:type="spellStart"/>
            <w:ins w:id="2593" w:author="Ava" w:date="2020-09-14T12:36:00Z">
              <w:r w:rsidRPr="0091650E">
                <w:rPr>
                  <w:rFonts w:ascii="Times New Roman" w:eastAsia="Times New Roman" w:hAnsi="Times New Roman" w:cs="Times New Roman"/>
                  <w:sz w:val="24"/>
                  <w:szCs w:val="24"/>
                </w:rPr>
                <w:t>ki</w:t>
              </w:r>
              <w:proofErr w:type="spellEnd"/>
            </w:ins>
          </w:p>
        </w:tc>
        <w:tc>
          <w:tcPr>
            <w:tcW w:w="0" w:type="auto"/>
            <w:vAlign w:val="center"/>
            <w:hideMark/>
          </w:tcPr>
          <w:p w14:paraId="08FC94BE" w14:textId="77777777" w:rsidR="0091650E" w:rsidRPr="0091650E" w:rsidRDefault="0091650E">
            <w:pPr>
              <w:spacing w:after="0" w:line="276" w:lineRule="auto"/>
              <w:jc w:val="center"/>
              <w:rPr>
                <w:ins w:id="2594" w:author="Ava" w:date="2020-09-14T12:36:00Z"/>
                <w:rFonts w:ascii="Times New Roman" w:eastAsia="Times New Roman" w:hAnsi="Times New Roman" w:cs="Times New Roman"/>
                <w:sz w:val="24"/>
                <w:szCs w:val="24"/>
              </w:rPr>
              <w:pPrChange w:id="2595" w:author="Ava" w:date="2020-09-14T18:21:00Z">
                <w:pPr>
                  <w:spacing w:after="0" w:line="240" w:lineRule="auto"/>
                  <w:jc w:val="center"/>
                </w:pPr>
              </w:pPrChange>
            </w:pPr>
            <w:ins w:id="2596" w:author="Ava" w:date="2020-09-14T12:36:00Z">
              <w:r w:rsidRPr="0091650E">
                <w:rPr>
                  <w:rFonts w:ascii="Times New Roman" w:eastAsia="Times New Roman" w:hAnsi="Times New Roman" w:cs="Times New Roman"/>
                  <w:sz w:val="24"/>
                  <w:szCs w:val="24"/>
                </w:rPr>
                <w:t>344</w:t>
              </w:r>
            </w:ins>
          </w:p>
        </w:tc>
        <w:tc>
          <w:tcPr>
            <w:tcW w:w="0" w:type="auto"/>
            <w:vAlign w:val="center"/>
            <w:hideMark/>
          </w:tcPr>
          <w:p w14:paraId="5CE2FA3D" w14:textId="77777777" w:rsidR="0091650E" w:rsidRPr="0091650E" w:rsidRDefault="0091650E">
            <w:pPr>
              <w:spacing w:after="0" w:line="276" w:lineRule="auto"/>
              <w:jc w:val="center"/>
              <w:rPr>
                <w:ins w:id="2597" w:author="Ava" w:date="2020-09-14T12:36:00Z"/>
                <w:rFonts w:ascii="Times New Roman" w:eastAsia="Times New Roman" w:hAnsi="Times New Roman" w:cs="Times New Roman"/>
                <w:sz w:val="24"/>
                <w:szCs w:val="24"/>
              </w:rPr>
              <w:pPrChange w:id="2598" w:author="Ava" w:date="2020-09-14T18:21:00Z">
                <w:pPr>
                  <w:spacing w:after="0" w:line="240" w:lineRule="auto"/>
                  <w:jc w:val="center"/>
                </w:pPr>
              </w:pPrChange>
            </w:pPr>
            <w:ins w:id="2599" w:author="Ava" w:date="2020-09-14T12:36:00Z">
              <w:r w:rsidRPr="0091650E">
                <w:rPr>
                  <w:rFonts w:ascii="Times New Roman" w:eastAsia="Times New Roman" w:hAnsi="Times New Roman" w:cs="Times New Roman"/>
                  <w:sz w:val="24"/>
                  <w:szCs w:val="24"/>
                </w:rPr>
                <w:t>0.875</w:t>
              </w:r>
            </w:ins>
          </w:p>
        </w:tc>
        <w:tc>
          <w:tcPr>
            <w:tcW w:w="0" w:type="auto"/>
            <w:vAlign w:val="center"/>
            <w:hideMark/>
          </w:tcPr>
          <w:p w14:paraId="3ED3A729" w14:textId="77777777" w:rsidR="0091650E" w:rsidRPr="0091650E" w:rsidRDefault="0091650E">
            <w:pPr>
              <w:spacing w:after="0" w:line="276" w:lineRule="auto"/>
              <w:jc w:val="center"/>
              <w:rPr>
                <w:ins w:id="2600" w:author="Ava" w:date="2020-09-14T12:36:00Z"/>
                <w:rFonts w:ascii="Times New Roman" w:eastAsia="Times New Roman" w:hAnsi="Times New Roman" w:cs="Times New Roman"/>
                <w:sz w:val="24"/>
                <w:szCs w:val="24"/>
              </w:rPr>
              <w:pPrChange w:id="2601" w:author="Ava" w:date="2020-09-14T18:21:00Z">
                <w:pPr>
                  <w:spacing w:after="0" w:line="240" w:lineRule="auto"/>
                  <w:jc w:val="center"/>
                </w:pPr>
              </w:pPrChange>
            </w:pPr>
            <w:ins w:id="2602" w:author="Ava" w:date="2020-09-14T12:36:00Z">
              <w:r w:rsidRPr="0091650E">
                <w:rPr>
                  <w:rFonts w:ascii="Times New Roman" w:eastAsia="Times New Roman" w:hAnsi="Times New Roman" w:cs="Times New Roman"/>
                  <w:sz w:val="24"/>
                  <w:szCs w:val="24"/>
                </w:rPr>
                <w:t>0.331</w:t>
              </w:r>
            </w:ins>
          </w:p>
        </w:tc>
        <w:tc>
          <w:tcPr>
            <w:tcW w:w="0" w:type="auto"/>
            <w:vAlign w:val="center"/>
            <w:hideMark/>
          </w:tcPr>
          <w:p w14:paraId="58C0A875" w14:textId="77777777" w:rsidR="0091650E" w:rsidRPr="0091650E" w:rsidRDefault="0091650E">
            <w:pPr>
              <w:spacing w:after="0" w:line="276" w:lineRule="auto"/>
              <w:jc w:val="center"/>
              <w:rPr>
                <w:ins w:id="2603" w:author="Ava" w:date="2020-09-14T12:36:00Z"/>
                <w:rFonts w:ascii="Times New Roman" w:eastAsia="Times New Roman" w:hAnsi="Times New Roman" w:cs="Times New Roman"/>
                <w:sz w:val="24"/>
                <w:szCs w:val="24"/>
              </w:rPr>
              <w:pPrChange w:id="2604" w:author="Ava" w:date="2020-09-14T18:21:00Z">
                <w:pPr>
                  <w:spacing w:after="0" w:line="240" w:lineRule="auto"/>
                  <w:jc w:val="center"/>
                </w:pPr>
              </w:pPrChange>
            </w:pPr>
            <w:ins w:id="2605" w:author="Ava" w:date="2020-09-14T12:36:00Z">
              <w:r w:rsidRPr="0091650E">
                <w:rPr>
                  <w:rFonts w:ascii="Times New Roman" w:eastAsia="Times New Roman" w:hAnsi="Times New Roman" w:cs="Times New Roman"/>
                  <w:sz w:val="24"/>
                  <w:szCs w:val="24"/>
                </w:rPr>
                <w:t>0.018</w:t>
              </w:r>
            </w:ins>
          </w:p>
        </w:tc>
        <w:tc>
          <w:tcPr>
            <w:tcW w:w="0" w:type="auto"/>
            <w:vAlign w:val="center"/>
            <w:hideMark/>
          </w:tcPr>
          <w:p w14:paraId="720B852A" w14:textId="77777777" w:rsidR="0091650E" w:rsidRPr="0091650E" w:rsidRDefault="0091650E">
            <w:pPr>
              <w:spacing w:after="0" w:line="276" w:lineRule="auto"/>
              <w:jc w:val="center"/>
              <w:rPr>
                <w:ins w:id="2606" w:author="Ava" w:date="2020-09-14T12:36:00Z"/>
                <w:rFonts w:ascii="Times New Roman" w:eastAsia="Times New Roman" w:hAnsi="Times New Roman" w:cs="Times New Roman"/>
                <w:sz w:val="24"/>
                <w:szCs w:val="24"/>
              </w:rPr>
              <w:pPrChange w:id="2607" w:author="Ava" w:date="2020-09-14T18:21:00Z">
                <w:pPr>
                  <w:spacing w:after="0" w:line="240" w:lineRule="auto"/>
                  <w:jc w:val="center"/>
                </w:pPr>
              </w:pPrChange>
            </w:pPr>
            <w:ins w:id="2608" w:author="Ava" w:date="2020-09-14T12:36:00Z">
              <w:r w:rsidRPr="0091650E">
                <w:rPr>
                  <w:rFonts w:ascii="Times New Roman" w:eastAsia="Times New Roman" w:hAnsi="Times New Roman" w:cs="Times New Roman"/>
                  <w:sz w:val="24"/>
                  <w:szCs w:val="24"/>
                </w:rPr>
                <w:t>0.035</w:t>
              </w:r>
            </w:ins>
          </w:p>
        </w:tc>
      </w:tr>
      <w:tr w:rsidR="00271924" w:rsidRPr="0091650E" w14:paraId="5754C913" w14:textId="77777777" w:rsidTr="0091650E">
        <w:trPr>
          <w:gridAfter w:val="1"/>
          <w:trHeight w:val="298"/>
          <w:tblCellSpacing w:w="15" w:type="dxa"/>
          <w:ins w:id="2609" w:author="Ava" w:date="2020-09-14T12:36:00Z"/>
        </w:trPr>
        <w:tc>
          <w:tcPr>
            <w:tcW w:w="0" w:type="auto"/>
            <w:vAlign w:val="center"/>
            <w:hideMark/>
          </w:tcPr>
          <w:p w14:paraId="146E18D4" w14:textId="6248D3F3" w:rsidR="0091650E" w:rsidRPr="0091650E" w:rsidRDefault="0091650E">
            <w:pPr>
              <w:spacing w:after="0" w:line="276" w:lineRule="auto"/>
              <w:rPr>
                <w:ins w:id="2610" w:author="Ava" w:date="2020-09-14T12:36:00Z"/>
                <w:rFonts w:ascii="Times New Roman" w:eastAsia="Times New Roman" w:hAnsi="Times New Roman" w:cs="Times New Roman"/>
                <w:sz w:val="24"/>
                <w:szCs w:val="24"/>
              </w:rPr>
              <w:pPrChange w:id="2611" w:author="Ava" w:date="2020-09-14T18:21:00Z">
                <w:pPr>
                  <w:spacing w:after="0" w:line="240" w:lineRule="auto"/>
                </w:pPr>
              </w:pPrChange>
            </w:pPr>
          </w:p>
        </w:tc>
        <w:tc>
          <w:tcPr>
            <w:tcW w:w="0" w:type="auto"/>
            <w:vAlign w:val="center"/>
            <w:hideMark/>
          </w:tcPr>
          <w:p w14:paraId="5EBB37E8" w14:textId="77777777" w:rsidR="0091650E" w:rsidRPr="0091650E" w:rsidRDefault="0091650E">
            <w:pPr>
              <w:spacing w:after="0" w:line="276" w:lineRule="auto"/>
              <w:jc w:val="center"/>
              <w:rPr>
                <w:ins w:id="2612" w:author="Ava" w:date="2020-09-14T12:36:00Z"/>
                <w:rFonts w:ascii="Times New Roman" w:eastAsia="Times New Roman" w:hAnsi="Times New Roman" w:cs="Times New Roman"/>
                <w:sz w:val="24"/>
                <w:szCs w:val="24"/>
              </w:rPr>
              <w:pPrChange w:id="2613" w:author="Ava" w:date="2020-09-14T18:21:00Z">
                <w:pPr>
                  <w:spacing w:after="0" w:line="240" w:lineRule="auto"/>
                  <w:jc w:val="center"/>
                </w:pPr>
              </w:pPrChange>
            </w:pPr>
            <w:ins w:id="2614" w:author="Ava" w:date="2020-09-14T12:36:00Z">
              <w:r w:rsidRPr="0091650E">
                <w:rPr>
                  <w:rFonts w:ascii="Times New Roman" w:eastAsia="Times New Roman" w:hAnsi="Times New Roman" w:cs="Times New Roman"/>
                  <w:sz w:val="24"/>
                  <w:szCs w:val="24"/>
                </w:rPr>
                <w:t>la</w:t>
              </w:r>
            </w:ins>
          </w:p>
        </w:tc>
        <w:tc>
          <w:tcPr>
            <w:tcW w:w="0" w:type="auto"/>
            <w:vAlign w:val="center"/>
            <w:hideMark/>
          </w:tcPr>
          <w:p w14:paraId="4F5CB6A4" w14:textId="77777777" w:rsidR="0091650E" w:rsidRPr="0091650E" w:rsidRDefault="0091650E">
            <w:pPr>
              <w:spacing w:after="0" w:line="276" w:lineRule="auto"/>
              <w:jc w:val="center"/>
              <w:rPr>
                <w:ins w:id="2615" w:author="Ava" w:date="2020-09-14T12:36:00Z"/>
                <w:rFonts w:ascii="Times New Roman" w:eastAsia="Times New Roman" w:hAnsi="Times New Roman" w:cs="Times New Roman"/>
                <w:sz w:val="24"/>
                <w:szCs w:val="24"/>
              </w:rPr>
              <w:pPrChange w:id="2616" w:author="Ava" w:date="2020-09-14T18:21:00Z">
                <w:pPr>
                  <w:spacing w:after="0" w:line="240" w:lineRule="auto"/>
                  <w:jc w:val="center"/>
                </w:pPr>
              </w:pPrChange>
            </w:pPr>
            <w:ins w:id="2617" w:author="Ava" w:date="2020-09-14T12:36:00Z">
              <w:r w:rsidRPr="0091650E">
                <w:rPr>
                  <w:rFonts w:ascii="Times New Roman" w:eastAsia="Times New Roman" w:hAnsi="Times New Roman" w:cs="Times New Roman"/>
                  <w:sz w:val="24"/>
                  <w:szCs w:val="24"/>
                </w:rPr>
                <w:t>342</w:t>
              </w:r>
            </w:ins>
          </w:p>
        </w:tc>
        <w:tc>
          <w:tcPr>
            <w:tcW w:w="0" w:type="auto"/>
            <w:vAlign w:val="center"/>
            <w:hideMark/>
          </w:tcPr>
          <w:p w14:paraId="32D798FB" w14:textId="77777777" w:rsidR="0091650E" w:rsidRPr="0091650E" w:rsidRDefault="0091650E">
            <w:pPr>
              <w:spacing w:after="0" w:line="276" w:lineRule="auto"/>
              <w:jc w:val="center"/>
              <w:rPr>
                <w:ins w:id="2618" w:author="Ava" w:date="2020-09-14T12:36:00Z"/>
                <w:rFonts w:ascii="Times New Roman" w:eastAsia="Times New Roman" w:hAnsi="Times New Roman" w:cs="Times New Roman"/>
                <w:sz w:val="24"/>
                <w:szCs w:val="24"/>
              </w:rPr>
              <w:pPrChange w:id="2619" w:author="Ava" w:date="2020-09-14T18:21:00Z">
                <w:pPr>
                  <w:spacing w:after="0" w:line="240" w:lineRule="auto"/>
                  <w:jc w:val="center"/>
                </w:pPr>
              </w:pPrChange>
            </w:pPr>
            <w:ins w:id="2620" w:author="Ava" w:date="2020-09-14T12:36:00Z">
              <w:r w:rsidRPr="0091650E">
                <w:rPr>
                  <w:rFonts w:ascii="Times New Roman" w:eastAsia="Times New Roman" w:hAnsi="Times New Roman" w:cs="Times New Roman"/>
                  <w:sz w:val="24"/>
                  <w:szCs w:val="24"/>
                </w:rPr>
                <w:t>0.827</w:t>
              </w:r>
            </w:ins>
          </w:p>
        </w:tc>
        <w:tc>
          <w:tcPr>
            <w:tcW w:w="0" w:type="auto"/>
            <w:vAlign w:val="center"/>
            <w:hideMark/>
          </w:tcPr>
          <w:p w14:paraId="769CE118" w14:textId="77777777" w:rsidR="0091650E" w:rsidRPr="0091650E" w:rsidRDefault="0091650E">
            <w:pPr>
              <w:spacing w:after="0" w:line="276" w:lineRule="auto"/>
              <w:jc w:val="center"/>
              <w:rPr>
                <w:ins w:id="2621" w:author="Ava" w:date="2020-09-14T12:36:00Z"/>
                <w:rFonts w:ascii="Times New Roman" w:eastAsia="Times New Roman" w:hAnsi="Times New Roman" w:cs="Times New Roman"/>
                <w:sz w:val="24"/>
                <w:szCs w:val="24"/>
              </w:rPr>
              <w:pPrChange w:id="2622" w:author="Ava" w:date="2020-09-14T18:21:00Z">
                <w:pPr>
                  <w:spacing w:after="0" w:line="240" w:lineRule="auto"/>
                  <w:jc w:val="center"/>
                </w:pPr>
              </w:pPrChange>
            </w:pPr>
            <w:ins w:id="2623" w:author="Ava" w:date="2020-09-14T12:36:00Z">
              <w:r w:rsidRPr="0091650E">
                <w:rPr>
                  <w:rFonts w:ascii="Times New Roman" w:eastAsia="Times New Roman" w:hAnsi="Times New Roman" w:cs="Times New Roman"/>
                  <w:sz w:val="24"/>
                  <w:szCs w:val="24"/>
                </w:rPr>
                <w:t>0.378</w:t>
              </w:r>
            </w:ins>
          </w:p>
        </w:tc>
        <w:tc>
          <w:tcPr>
            <w:tcW w:w="0" w:type="auto"/>
            <w:vAlign w:val="center"/>
            <w:hideMark/>
          </w:tcPr>
          <w:p w14:paraId="7B744163" w14:textId="77777777" w:rsidR="0091650E" w:rsidRPr="0091650E" w:rsidRDefault="0091650E">
            <w:pPr>
              <w:spacing w:after="0" w:line="276" w:lineRule="auto"/>
              <w:jc w:val="center"/>
              <w:rPr>
                <w:ins w:id="2624" w:author="Ava" w:date="2020-09-14T12:36:00Z"/>
                <w:rFonts w:ascii="Times New Roman" w:eastAsia="Times New Roman" w:hAnsi="Times New Roman" w:cs="Times New Roman"/>
                <w:sz w:val="24"/>
                <w:szCs w:val="24"/>
              </w:rPr>
              <w:pPrChange w:id="2625" w:author="Ava" w:date="2020-09-14T18:21:00Z">
                <w:pPr>
                  <w:spacing w:after="0" w:line="240" w:lineRule="auto"/>
                  <w:jc w:val="center"/>
                </w:pPr>
              </w:pPrChange>
            </w:pPr>
            <w:ins w:id="2626" w:author="Ava" w:date="2020-09-14T12:36:00Z">
              <w:r w:rsidRPr="0091650E">
                <w:rPr>
                  <w:rFonts w:ascii="Times New Roman" w:eastAsia="Times New Roman" w:hAnsi="Times New Roman" w:cs="Times New Roman"/>
                  <w:sz w:val="24"/>
                  <w:szCs w:val="24"/>
                </w:rPr>
                <w:t>0.020</w:t>
              </w:r>
            </w:ins>
          </w:p>
        </w:tc>
        <w:tc>
          <w:tcPr>
            <w:tcW w:w="0" w:type="auto"/>
            <w:vAlign w:val="center"/>
            <w:hideMark/>
          </w:tcPr>
          <w:p w14:paraId="35FD73EB" w14:textId="77777777" w:rsidR="0091650E" w:rsidRPr="0091650E" w:rsidRDefault="0091650E">
            <w:pPr>
              <w:spacing w:after="0" w:line="276" w:lineRule="auto"/>
              <w:jc w:val="center"/>
              <w:rPr>
                <w:ins w:id="2627" w:author="Ava" w:date="2020-09-14T12:36:00Z"/>
                <w:rFonts w:ascii="Times New Roman" w:eastAsia="Times New Roman" w:hAnsi="Times New Roman" w:cs="Times New Roman"/>
                <w:sz w:val="24"/>
                <w:szCs w:val="24"/>
              </w:rPr>
              <w:pPrChange w:id="2628" w:author="Ava" w:date="2020-09-14T18:21:00Z">
                <w:pPr>
                  <w:spacing w:after="0" w:line="240" w:lineRule="auto"/>
                  <w:jc w:val="center"/>
                </w:pPr>
              </w:pPrChange>
            </w:pPr>
            <w:ins w:id="2629" w:author="Ava" w:date="2020-09-14T12:36:00Z">
              <w:r w:rsidRPr="0091650E">
                <w:rPr>
                  <w:rFonts w:ascii="Times New Roman" w:eastAsia="Times New Roman" w:hAnsi="Times New Roman" w:cs="Times New Roman"/>
                  <w:sz w:val="24"/>
                  <w:szCs w:val="24"/>
                </w:rPr>
                <w:t>0.040</w:t>
              </w:r>
            </w:ins>
          </w:p>
        </w:tc>
      </w:tr>
      <w:tr w:rsidR="00271924" w:rsidRPr="0091650E" w14:paraId="66EF7661" w14:textId="77777777" w:rsidTr="0091650E">
        <w:trPr>
          <w:gridAfter w:val="1"/>
          <w:trHeight w:val="298"/>
          <w:tblCellSpacing w:w="15" w:type="dxa"/>
          <w:ins w:id="2630" w:author="Ava" w:date="2020-09-14T12:36:00Z"/>
        </w:trPr>
        <w:tc>
          <w:tcPr>
            <w:tcW w:w="0" w:type="auto"/>
            <w:vAlign w:val="center"/>
            <w:hideMark/>
          </w:tcPr>
          <w:p w14:paraId="6AB2BB69" w14:textId="4603FD98" w:rsidR="0091650E" w:rsidRPr="0091650E" w:rsidRDefault="0091650E">
            <w:pPr>
              <w:spacing w:after="0" w:line="276" w:lineRule="auto"/>
              <w:rPr>
                <w:ins w:id="2631" w:author="Ava" w:date="2020-09-14T12:36:00Z"/>
                <w:rFonts w:ascii="Times New Roman" w:eastAsia="Times New Roman" w:hAnsi="Times New Roman" w:cs="Times New Roman"/>
                <w:sz w:val="24"/>
                <w:szCs w:val="24"/>
              </w:rPr>
              <w:pPrChange w:id="2632" w:author="Ava" w:date="2020-09-14T18:21:00Z">
                <w:pPr>
                  <w:spacing w:after="0" w:line="240" w:lineRule="auto"/>
                </w:pPr>
              </w:pPrChange>
            </w:pPr>
          </w:p>
        </w:tc>
        <w:tc>
          <w:tcPr>
            <w:tcW w:w="0" w:type="auto"/>
            <w:vAlign w:val="center"/>
            <w:hideMark/>
          </w:tcPr>
          <w:p w14:paraId="65CC9F5B" w14:textId="77777777" w:rsidR="0091650E" w:rsidRPr="0091650E" w:rsidRDefault="0091650E">
            <w:pPr>
              <w:spacing w:after="0" w:line="276" w:lineRule="auto"/>
              <w:jc w:val="center"/>
              <w:rPr>
                <w:ins w:id="2633" w:author="Ava" w:date="2020-09-14T12:36:00Z"/>
                <w:rFonts w:ascii="Times New Roman" w:eastAsia="Times New Roman" w:hAnsi="Times New Roman" w:cs="Times New Roman"/>
                <w:sz w:val="24"/>
                <w:szCs w:val="24"/>
              </w:rPr>
              <w:pPrChange w:id="2634" w:author="Ava" w:date="2020-09-14T18:21:00Z">
                <w:pPr>
                  <w:spacing w:after="0" w:line="240" w:lineRule="auto"/>
                  <w:jc w:val="center"/>
                </w:pPr>
              </w:pPrChange>
            </w:pPr>
            <w:ins w:id="2635" w:author="Ava" w:date="2020-09-14T12:36:00Z">
              <w:r w:rsidRPr="0091650E">
                <w:rPr>
                  <w:rFonts w:ascii="Times New Roman" w:eastAsia="Times New Roman" w:hAnsi="Times New Roman" w:cs="Times New Roman"/>
                  <w:sz w:val="24"/>
                  <w:szCs w:val="24"/>
                </w:rPr>
                <w:t>mi</w:t>
              </w:r>
            </w:ins>
          </w:p>
        </w:tc>
        <w:tc>
          <w:tcPr>
            <w:tcW w:w="0" w:type="auto"/>
            <w:vAlign w:val="center"/>
            <w:hideMark/>
          </w:tcPr>
          <w:p w14:paraId="760A5BB1" w14:textId="77777777" w:rsidR="0091650E" w:rsidRPr="0091650E" w:rsidRDefault="0091650E">
            <w:pPr>
              <w:spacing w:after="0" w:line="276" w:lineRule="auto"/>
              <w:jc w:val="center"/>
              <w:rPr>
                <w:ins w:id="2636" w:author="Ava" w:date="2020-09-14T12:36:00Z"/>
                <w:rFonts w:ascii="Times New Roman" w:eastAsia="Times New Roman" w:hAnsi="Times New Roman" w:cs="Times New Roman"/>
                <w:sz w:val="24"/>
                <w:szCs w:val="24"/>
              </w:rPr>
              <w:pPrChange w:id="2637" w:author="Ava" w:date="2020-09-14T18:21:00Z">
                <w:pPr>
                  <w:spacing w:after="0" w:line="240" w:lineRule="auto"/>
                  <w:jc w:val="center"/>
                </w:pPr>
              </w:pPrChange>
            </w:pPr>
            <w:ins w:id="2638" w:author="Ava" w:date="2020-09-14T12:36:00Z">
              <w:r w:rsidRPr="0091650E">
                <w:rPr>
                  <w:rFonts w:ascii="Times New Roman" w:eastAsia="Times New Roman" w:hAnsi="Times New Roman" w:cs="Times New Roman"/>
                  <w:sz w:val="24"/>
                  <w:szCs w:val="24"/>
                </w:rPr>
                <w:t>343</w:t>
              </w:r>
            </w:ins>
          </w:p>
        </w:tc>
        <w:tc>
          <w:tcPr>
            <w:tcW w:w="0" w:type="auto"/>
            <w:vAlign w:val="center"/>
            <w:hideMark/>
          </w:tcPr>
          <w:p w14:paraId="066C9C40" w14:textId="77777777" w:rsidR="0091650E" w:rsidRPr="0091650E" w:rsidRDefault="0091650E">
            <w:pPr>
              <w:spacing w:after="0" w:line="276" w:lineRule="auto"/>
              <w:jc w:val="center"/>
              <w:rPr>
                <w:ins w:id="2639" w:author="Ava" w:date="2020-09-14T12:36:00Z"/>
                <w:rFonts w:ascii="Times New Roman" w:eastAsia="Times New Roman" w:hAnsi="Times New Roman" w:cs="Times New Roman"/>
                <w:sz w:val="24"/>
                <w:szCs w:val="24"/>
              </w:rPr>
              <w:pPrChange w:id="2640" w:author="Ava" w:date="2020-09-14T18:21:00Z">
                <w:pPr>
                  <w:spacing w:after="0" w:line="240" w:lineRule="auto"/>
                  <w:jc w:val="center"/>
                </w:pPr>
              </w:pPrChange>
            </w:pPr>
            <w:ins w:id="2641" w:author="Ava" w:date="2020-09-14T12:36:00Z">
              <w:r w:rsidRPr="0091650E">
                <w:rPr>
                  <w:rFonts w:ascii="Times New Roman" w:eastAsia="Times New Roman" w:hAnsi="Times New Roman" w:cs="Times New Roman"/>
                  <w:sz w:val="24"/>
                  <w:szCs w:val="24"/>
                </w:rPr>
                <w:t>0.872</w:t>
              </w:r>
            </w:ins>
          </w:p>
        </w:tc>
        <w:tc>
          <w:tcPr>
            <w:tcW w:w="0" w:type="auto"/>
            <w:vAlign w:val="center"/>
            <w:hideMark/>
          </w:tcPr>
          <w:p w14:paraId="60794630" w14:textId="77777777" w:rsidR="0091650E" w:rsidRPr="0091650E" w:rsidRDefault="0091650E">
            <w:pPr>
              <w:spacing w:after="0" w:line="276" w:lineRule="auto"/>
              <w:jc w:val="center"/>
              <w:rPr>
                <w:ins w:id="2642" w:author="Ava" w:date="2020-09-14T12:36:00Z"/>
                <w:rFonts w:ascii="Times New Roman" w:eastAsia="Times New Roman" w:hAnsi="Times New Roman" w:cs="Times New Roman"/>
                <w:sz w:val="24"/>
                <w:szCs w:val="24"/>
              </w:rPr>
              <w:pPrChange w:id="2643" w:author="Ava" w:date="2020-09-14T18:21:00Z">
                <w:pPr>
                  <w:spacing w:after="0" w:line="240" w:lineRule="auto"/>
                  <w:jc w:val="center"/>
                </w:pPr>
              </w:pPrChange>
            </w:pPr>
            <w:ins w:id="2644" w:author="Ava" w:date="2020-09-14T12:36:00Z">
              <w:r w:rsidRPr="0091650E">
                <w:rPr>
                  <w:rFonts w:ascii="Times New Roman" w:eastAsia="Times New Roman" w:hAnsi="Times New Roman" w:cs="Times New Roman"/>
                  <w:sz w:val="24"/>
                  <w:szCs w:val="24"/>
                </w:rPr>
                <w:t>0.335</w:t>
              </w:r>
            </w:ins>
          </w:p>
        </w:tc>
        <w:tc>
          <w:tcPr>
            <w:tcW w:w="0" w:type="auto"/>
            <w:vAlign w:val="center"/>
            <w:hideMark/>
          </w:tcPr>
          <w:p w14:paraId="27868B43" w14:textId="77777777" w:rsidR="0091650E" w:rsidRPr="0091650E" w:rsidRDefault="0091650E">
            <w:pPr>
              <w:spacing w:after="0" w:line="276" w:lineRule="auto"/>
              <w:jc w:val="center"/>
              <w:rPr>
                <w:ins w:id="2645" w:author="Ava" w:date="2020-09-14T12:36:00Z"/>
                <w:rFonts w:ascii="Times New Roman" w:eastAsia="Times New Roman" w:hAnsi="Times New Roman" w:cs="Times New Roman"/>
                <w:sz w:val="24"/>
                <w:szCs w:val="24"/>
              </w:rPr>
              <w:pPrChange w:id="2646" w:author="Ava" w:date="2020-09-14T18:21:00Z">
                <w:pPr>
                  <w:spacing w:after="0" w:line="240" w:lineRule="auto"/>
                  <w:jc w:val="center"/>
                </w:pPr>
              </w:pPrChange>
            </w:pPr>
            <w:ins w:id="2647" w:author="Ava" w:date="2020-09-14T12:36:00Z">
              <w:r w:rsidRPr="0091650E">
                <w:rPr>
                  <w:rFonts w:ascii="Times New Roman" w:eastAsia="Times New Roman" w:hAnsi="Times New Roman" w:cs="Times New Roman"/>
                  <w:sz w:val="24"/>
                  <w:szCs w:val="24"/>
                </w:rPr>
                <w:t>0.018</w:t>
              </w:r>
            </w:ins>
          </w:p>
        </w:tc>
        <w:tc>
          <w:tcPr>
            <w:tcW w:w="0" w:type="auto"/>
            <w:vAlign w:val="center"/>
            <w:hideMark/>
          </w:tcPr>
          <w:p w14:paraId="6F994B6D" w14:textId="77777777" w:rsidR="0091650E" w:rsidRPr="0091650E" w:rsidRDefault="0091650E">
            <w:pPr>
              <w:spacing w:after="0" w:line="276" w:lineRule="auto"/>
              <w:jc w:val="center"/>
              <w:rPr>
                <w:ins w:id="2648" w:author="Ava" w:date="2020-09-14T12:36:00Z"/>
                <w:rFonts w:ascii="Times New Roman" w:eastAsia="Times New Roman" w:hAnsi="Times New Roman" w:cs="Times New Roman"/>
                <w:sz w:val="24"/>
                <w:szCs w:val="24"/>
              </w:rPr>
              <w:pPrChange w:id="2649" w:author="Ava" w:date="2020-09-14T18:21:00Z">
                <w:pPr>
                  <w:spacing w:after="0" w:line="240" w:lineRule="auto"/>
                  <w:jc w:val="center"/>
                </w:pPr>
              </w:pPrChange>
            </w:pPr>
            <w:ins w:id="2650" w:author="Ava" w:date="2020-09-14T12:36:00Z">
              <w:r w:rsidRPr="0091650E">
                <w:rPr>
                  <w:rFonts w:ascii="Times New Roman" w:eastAsia="Times New Roman" w:hAnsi="Times New Roman" w:cs="Times New Roman"/>
                  <w:sz w:val="24"/>
                  <w:szCs w:val="24"/>
                </w:rPr>
                <w:t>0.036</w:t>
              </w:r>
            </w:ins>
          </w:p>
        </w:tc>
      </w:tr>
      <w:tr w:rsidR="00271924" w:rsidRPr="0091650E" w14:paraId="7897D412" w14:textId="77777777" w:rsidTr="0091650E">
        <w:trPr>
          <w:gridAfter w:val="1"/>
          <w:trHeight w:val="298"/>
          <w:tblCellSpacing w:w="15" w:type="dxa"/>
          <w:ins w:id="2651" w:author="Ava" w:date="2020-09-14T12:36:00Z"/>
        </w:trPr>
        <w:tc>
          <w:tcPr>
            <w:tcW w:w="0" w:type="auto"/>
            <w:vAlign w:val="center"/>
            <w:hideMark/>
          </w:tcPr>
          <w:p w14:paraId="0B9D42BB" w14:textId="7AC03F33" w:rsidR="0091650E" w:rsidRPr="0091650E" w:rsidRDefault="0091650E">
            <w:pPr>
              <w:spacing w:after="0" w:line="276" w:lineRule="auto"/>
              <w:rPr>
                <w:ins w:id="2652" w:author="Ava" w:date="2020-09-14T12:36:00Z"/>
                <w:rFonts w:ascii="Times New Roman" w:eastAsia="Times New Roman" w:hAnsi="Times New Roman" w:cs="Times New Roman"/>
                <w:sz w:val="24"/>
                <w:szCs w:val="24"/>
              </w:rPr>
              <w:pPrChange w:id="2653" w:author="Ava" w:date="2020-09-14T18:21:00Z">
                <w:pPr>
                  <w:spacing w:after="0" w:line="240" w:lineRule="auto"/>
                </w:pPr>
              </w:pPrChange>
            </w:pPr>
          </w:p>
        </w:tc>
        <w:tc>
          <w:tcPr>
            <w:tcW w:w="0" w:type="auto"/>
            <w:vAlign w:val="center"/>
            <w:hideMark/>
          </w:tcPr>
          <w:p w14:paraId="2B15AB18" w14:textId="77777777" w:rsidR="0091650E" w:rsidRPr="0091650E" w:rsidRDefault="0091650E">
            <w:pPr>
              <w:spacing w:after="0" w:line="276" w:lineRule="auto"/>
              <w:jc w:val="center"/>
              <w:rPr>
                <w:ins w:id="2654" w:author="Ava" w:date="2020-09-14T12:36:00Z"/>
                <w:rFonts w:ascii="Times New Roman" w:eastAsia="Times New Roman" w:hAnsi="Times New Roman" w:cs="Times New Roman"/>
                <w:sz w:val="24"/>
                <w:szCs w:val="24"/>
              </w:rPr>
              <w:pPrChange w:id="2655" w:author="Ava" w:date="2020-09-14T18:21:00Z">
                <w:pPr>
                  <w:spacing w:after="0" w:line="240" w:lineRule="auto"/>
                  <w:jc w:val="center"/>
                </w:pPr>
              </w:pPrChange>
            </w:pPr>
            <w:ins w:id="2656" w:author="Ava" w:date="2020-09-14T12:36:00Z">
              <w:r w:rsidRPr="0091650E">
                <w:rPr>
                  <w:rFonts w:ascii="Times New Roman" w:eastAsia="Times New Roman" w:hAnsi="Times New Roman" w:cs="Times New Roman"/>
                  <w:sz w:val="24"/>
                  <w:szCs w:val="24"/>
                </w:rPr>
                <w:t>nu</w:t>
              </w:r>
            </w:ins>
          </w:p>
        </w:tc>
        <w:tc>
          <w:tcPr>
            <w:tcW w:w="0" w:type="auto"/>
            <w:vAlign w:val="center"/>
            <w:hideMark/>
          </w:tcPr>
          <w:p w14:paraId="7951832B" w14:textId="77777777" w:rsidR="0091650E" w:rsidRPr="0091650E" w:rsidRDefault="0091650E">
            <w:pPr>
              <w:spacing w:after="0" w:line="276" w:lineRule="auto"/>
              <w:jc w:val="center"/>
              <w:rPr>
                <w:ins w:id="2657" w:author="Ava" w:date="2020-09-14T12:36:00Z"/>
                <w:rFonts w:ascii="Times New Roman" w:eastAsia="Times New Roman" w:hAnsi="Times New Roman" w:cs="Times New Roman"/>
                <w:sz w:val="24"/>
                <w:szCs w:val="24"/>
              </w:rPr>
              <w:pPrChange w:id="2658" w:author="Ava" w:date="2020-09-14T18:21:00Z">
                <w:pPr>
                  <w:spacing w:after="0" w:line="240" w:lineRule="auto"/>
                  <w:jc w:val="center"/>
                </w:pPr>
              </w:pPrChange>
            </w:pPr>
            <w:ins w:id="2659" w:author="Ava" w:date="2020-09-14T12:36:00Z">
              <w:r w:rsidRPr="0091650E">
                <w:rPr>
                  <w:rFonts w:ascii="Times New Roman" w:eastAsia="Times New Roman" w:hAnsi="Times New Roman" w:cs="Times New Roman"/>
                  <w:sz w:val="24"/>
                  <w:szCs w:val="24"/>
                </w:rPr>
                <w:t>333</w:t>
              </w:r>
            </w:ins>
          </w:p>
        </w:tc>
        <w:tc>
          <w:tcPr>
            <w:tcW w:w="0" w:type="auto"/>
            <w:vAlign w:val="center"/>
            <w:hideMark/>
          </w:tcPr>
          <w:p w14:paraId="47220574" w14:textId="77777777" w:rsidR="0091650E" w:rsidRPr="0091650E" w:rsidRDefault="0091650E">
            <w:pPr>
              <w:spacing w:after="0" w:line="276" w:lineRule="auto"/>
              <w:jc w:val="center"/>
              <w:rPr>
                <w:ins w:id="2660" w:author="Ava" w:date="2020-09-14T12:36:00Z"/>
                <w:rFonts w:ascii="Times New Roman" w:eastAsia="Times New Roman" w:hAnsi="Times New Roman" w:cs="Times New Roman"/>
                <w:sz w:val="24"/>
                <w:szCs w:val="24"/>
              </w:rPr>
              <w:pPrChange w:id="2661" w:author="Ava" w:date="2020-09-14T18:21:00Z">
                <w:pPr>
                  <w:spacing w:after="0" w:line="240" w:lineRule="auto"/>
                  <w:jc w:val="center"/>
                </w:pPr>
              </w:pPrChange>
            </w:pPr>
            <w:ins w:id="2662" w:author="Ava" w:date="2020-09-14T12:36:00Z">
              <w:r w:rsidRPr="0091650E">
                <w:rPr>
                  <w:rFonts w:ascii="Times New Roman" w:eastAsia="Times New Roman" w:hAnsi="Times New Roman" w:cs="Times New Roman"/>
                  <w:sz w:val="24"/>
                  <w:szCs w:val="24"/>
                </w:rPr>
                <w:t>0.877</w:t>
              </w:r>
            </w:ins>
          </w:p>
        </w:tc>
        <w:tc>
          <w:tcPr>
            <w:tcW w:w="0" w:type="auto"/>
            <w:vAlign w:val="center"/>
            <w:hideMark/>
          </w:tcPr>
          <w:p w14:paraId="22236435" w14:textId="77777777" w:rsidR="0091650E" w:rsidRPr="0091650E" w:rsidRDefault="0091650E">
            <w:pPr>
              <w:spacing w:after="0" w:line="276" w:lineRule="auto"/>
              <w:jc w:val="center"/>
              <w:rPr>
                <w:ins w:id="2663" w:author="Ava" w:date="2020-09-14T12:36:00Z"/>
                <w:rFonts w:ascii="Times New Roman" w:eastAsia="Times New Roman" w:hAnsi="Times New Roman" w:cs="Times New Roman"/>
                <w:sz w:val="24"/>
                <w:szCs w:val="24"/>
              </w:rPr>
              <w:pPrChange w:id="2664" w:author="Ava" w:date="2020-09-14T18:21:00Z">
                <w:pPr>
                  <w:spacing w:after="0" w:line="240" w:lineRule="auto"/>
                  <w:jc w:val="center"/>
                </w:pPr>
              </w:pPrChange>
            </w:pPr>
            <w:ins w:id="2665" w:author="Ava" w:date="2020-09-14T12:36:00Z">
              <w:r w:rsidRPr="0091650E">
                <w:rPr>
                  <w:rFonts w:ascii="Times New Roman" w:eastAsia="Times New Roman" w:hAnsi="Times New Roman" w:cs="Times New Roman"/>
                  <w:sz w:val="24"/>
                  <w:szCs w:val="24"/>
                </w:rPr>
                <w:t>0.329</w:t>
              </w:r>
            </w:ins>
          </w:p>
        </w:tc>
        <w:tc>
          <w:tcPr>
            <w:tcW w:w="0" w:type="auto"/>
            <w:vAlign w:val="center"/>
            <w:hideMark/>
          </w:tcPr>
          <w:p w14:paraId="42C7FA87" w14:textId="77777777" w:rsidR="0091650E" w:rsidRPr="0091650E" w:rsidRDefault="0091650E">
            <w:pPr>
              <w:spacing w:after="0" w:line="276" w:lineRule="auto"/>
              <w:jc w:val="center"/>
              <w:rPr>
                <w:ins w:id="2666" w:author="Ava" w:date="2020-09-14T12:36:00Z"/>
                <w:rFonts w:ascii="Times New Roman" w:eastAsia="Times New Roman" w:hAnsi="Times New Roman" w:cs="Times New Roman"/>
                <w:sz w:val="24"/>
                <w:szCs w:val="24"/>
              </w:rPr>
              <w:pPrChange w:id="2667" w:author="Ava" w:date="2020-09-14T18:21:00Z">
                <w:pPr>
                  <w:spacing w:after="0" w:line="240" w:lineRule="auto"/>
                  <w:jc w:val="center"/>
                </w:pPr>
              </w:pPrChange>
            </w:pPr>
            <w:ins w:id="2668" w:author="Ava" w:date="2020-09-14T12:36:00Z">
              <w:r w:rsidRPr="0091650E">
                <w:rPr>
                  <w:rFonts w:ascii="Times New Roman" w:eastAsia="Times New Roman" w:hAnsi="Times New Roman" w:cs="Times New Roman"/>
                  <w:sz w:val="24"/>
                  <w:szCs w:val="24"/>
                </w:rPr>
                <w:t>0.018</w:t>
              </w:r>
            </w:ins>
          </w:p>
        </w:tc>
        <w:tc>
          <w:tcPr>
            <w:tcW w:w="0" w:type="auto"/>
            <w:vAlign w:val="center"/>
            <w:hideMark/>
          </w:tcPr>
          <w:p w14:paraId="0CE2EC81" w14:textId="77777777" w:rsidR="0091650E" w:rsidRPr="0091650E" w:rsidRDefault="0091650E">
            <w:pPr>
              <w:spacing w:after="0" w:line="276" w:lineRule="auto"/>
              <w:jc w:val="center"/>
              <w:rPr>
                <w:ins w:id="2669" w:author="Ava" w:date="2020-09-14T12:36:00Z"/>
                <w:rFonts w:ascii="Times New Roman" w:eastAsia="Times New Roman" w:hAnsi="Times New Roman" w:cs="Times New Roman"/>
                <w:sz w:val="24"/>
                <w:szCs w:val="24"/>
              </w:rPr>
              <w:pPrChange w:id="2670" w:author="Ava" w:date="2020-09-14T18:21:00Z">
                <w:pPr>
                  <w:spacing w:after="0" w:line="240" w:lineRule="auto"/>
                  <w:jc w:val="center"/>
                </w:pPr>
              </w:pPrChange>
            </w:pPr>
            <w:ins w:id="2671" w:author="Ava" w:date="2020-09-14T12:36:00Z">
              <w:r w:rsidRPr="0091650E">
                <w:rPr>
                  <w:rFonts w:ascii="Times New Roman" w:eastAsia="Times New Roman" w:hAnsi="Times New Roman" w:cs="Times New Roman"/>
                  <w:sz w:val="24"/>
                  <w:szCs w:val="24"/>
                </w:rPr>
                <w:t>0.035</w:t>
              </w:r>
            </w:ins>
          </w:p>
        </w:tc>
      </w:tr>
      <w:tr w:rsidR="00271924" w:rsidRPr="0091650E" w14:paraId="2578A75A" w14:textId="77777777" w:rsidTr="0091650E">
        <w:trPr>
          <w:gridAfter w:val="1"/>
          <w:trHeight w:val="298"/>
          <w:tblCellSpacing w:w="15" w:type="dxa"/>
          <w:ins w:id="2672" w:author="Ava" w:date="2020-09-14T12:36:00Z"/>
        </w:trPr>
        <w:tc>
          <w:tcPr>
            <w:tcW w:w="0" w:type="auto"/>
            <w:vAlign w:val="center"/>
            <w:hideMark/>
          </w:tcPr>
          <w:p w14:paraId="73AFB41E" w14:textId="1EE07B71" w:rsidR="0091650E" w:rsidRPr="0091650E" w:rsidRDefault="0091650E">
            <w:pPr>
              <w:spacing w:after="0" w:line="276" w:lineRule="auto"/>
              <w:rPr>
                <w:ins w:id="2673" w:author="Ava" w:date="2020-09-14T12:36:00Z"/>
                <w:rFonts w:ascii="Times New Roman" w:eastAsia="Times New Roman" w:hAnsi="Times New Roman" w:cs="Times New Roman"/>
                <w:sz w:val="24"/>
                <w:szCs w:val="24"/>
              </w:rPr>
              <w:pPrChange w:id="2674" w:author="Ava" w:date="2020-09-14T18:21:00Z">
                <w:pPr>
                  <w:spacing w:after="0" w:line="240" w:lineRule="auto"/>
                </w:pPr>
              </w:pPrChange>
            </w:pPr>
          </w:p>
        </w:tc>
        <w:tc>
          <w:tcPr>
            <w:tcW w:w="0" w:type="auto"/>
            <w:vAlign w:val="center"/>
            <w:hideMark/>
          </w:tcPr>
          <w:p w14:paraId="369DCD39" w14:textId="77777777" w:rsidR="0091650E" w:rsidRPr="0091650E" w:rsidRDefault="0091650E">
            <w:pPr>
              <w:spacing w:after="0" w:line="276" w:lineRule="auto"/>
              <w:jc w:val="center"/>
              <w:rPr>
                <w:ins w:id="2675" w:author="Ava" w:date="2020-09-14T12:36:00Z"/>
                <w:rFonts w:ascii="Times New Roman" w:eastAsia="Times New Roman" w:hAnsi="Times New Roman" w:cs="Times New Roman"/>
                <w:sz w:val="24"/>
                <w:szCs w:val="24"/>
              </w:rPr>
              <w:pPrChange w:id="2676" w:author="Ava" w:date="2020-09-14T18:21:00Z">
                <w:pPr>
                  <w:spacing w:after="0" w:line="240" w:lineRule="auto"/>
                  <w:jc w:val="center"/>
                </w:pPr>
              </w:pPrChange>
            </w:pPr>
            <w:proofErr w:type="spellStart"/>
            <w:ins w:id="2677" w:author="Ava" w:date="2020-09-14T12:36:00Z">
              <w:r w:rsidRPr="0091650E">
                <w:rPr>
                  <w:rFonts w:ascii="Times New Roman" w:eastAsia="Times New Roman" w:hAnsi="Times New Roman" w:cs="Times New Roman"/>
                  <w:sz w:val="24"/>
                  <w:szCs w:val="24"/>
                </w:rPr>
                <w:t>po</w:t>
              </w:r>
              <w:proofErr w:type="spellEnd"/>
            </w:ins>
          </w:p>
        </w:tc>
        <w:tc>
          <w:tcPr>
            <w:tcW w:w="0" w:type="auto"/>
            <w:vAlign w:val="center"/>
            <w:hideMark/>
          </w:tcPr>
          <w:p w14:paraId="5ED6D3F4" w14:textId="77777777" w:rsidR="0091650E" w:rsidRPr="0091650E" w:rsidRDefault="0091650E">
            <w:pPr>
              <w:spacing w:after="0" w:line="276" w:lineRule="auto"/>
              <w:jc w:val="center"/>
              <w:rPr>
                <w:ins w:id="2678" w:author="Ava" w:date="2020-09-14T12:36:00Z"/>
                <w:rFonts w:ascii="Times New Roman" w:eastAsia="Times New Roman" w:hAnsi="Times New Roman" w:cs="Times New Roman"/>
                <w:sz w:val="24"/>
                <w:szCs w:val="24"/>
              </w:rPr>
              <w:pPrChange w:id="2679" w:author="Ava" w:date="2020-09-14T18:21:00Z">
                <w:pPr>
                  <w:spacing w:after="0" w:line="240" w:lineRule="auto"/>
                  <w:jc w:val="center"/>
                </w:pPr>
              </w:pPrChange>
            </w:pPr>
            <w:ins w:id="2680" w:author="Ava" w:date="2020-09-14T12:36:00Z">
              <w:r w:rsidRPr="0091650E">
                <w:rPr>
                  <w:rFonts w:ascii="Times New Roman" w:eastAsia="Times New Roman" w:hAnsi="Times New Roman" w:cs="Times New Roman"/>
                  <w:sz w:val="24"/>
                  <w:szCs w:val="24"/>
                </w:rPr>
                <w:t>340</w:t>
              </w:r>
            </w:ins>
          </w:p>
        </w:tc>
        <w:tc>
          <w:tcPr>
            <w:tcW w:w="0" w:type="auto"/>
            <w:vAlign w:val="center"/>
            <w:hideMark/>
          </w:tcPr>
          <w:p w14:paraId="728E2615" w14:textId="77777777" w:rsidR="0091650E" w:rsidRPr="0091650E" w:rsidRDefault="0091650E">
            <w:pPr>
              <w:spacing w:after="0" w:line="276" w:lineRule="auto"/>
              <w:jc w:val="center"/>
              <w:rPr>
                <w:ins w:id="2681" w:author="Ava" w:date="2020-09-14T12:36:00Z"/>
                <w:rFonts w:ascii="Times New Roman" w:eastAsia="Times New Roman" w:hAnsi="Times New Roman" w:cs="Times New Roman"/>
                <w:sz w:val="24"/>
                <w:szCs w:val="24"/>
              </w:rPr>
              <w:pPrChange w:id="2682" w:author="Ava" w:date="2020-09-14T18:21:00Z">
                <w:pPr>
                  <w:spacing w:after="0" w:line="240" w:lineRule="auto"/>
                  <w:jc w:val="center"/>
                </w:pPr>
              </w:pPrChange>
            </w:pPr>
            <w:ins w:id="2683" w:author="Ava" w:date="2020-09-14T12:36:00Z">
              <w:r w:rsidRPr="0091650E">
                <w:rPr>
                  <w:rFonts w:ascii="Times New Roman" w:eastAsia="Times New Roman" w:hAnsi="Times New Roman" w:cs="Times New Roman"/>
                  <w:sz w:val="24"/>
                  <w:szCs w:val="24"/>
                </w:rPr>
                <w:t>0.918</w:t>
              </w:r>
            </w:ins>
          </w:p>
        </w:tc>
        <w:tc>
          <w:tcPr>
            <w:tcW w:w="0" w:type="auto"/>
            <w:vAlign w:val="center"/>
            <w:hideMark/>
          </w:tcPr>
          <w:p w14:paraId="11B0D575" w14:textId="77777777" w:rsidR="0091650E" w:rsidRPr="0091650E" w:rsidRDefault="0091650E">
            <w:pPr>
              <w:spacing w:after="0" w:line="276" w:lineRule="auto"/>
              <w:jc w:val="center"/>
              <w:rPr>
                <w:ins w:id="2684" w:author="Ava" w:date="2020-09-14T12:36:00Z"/>
                <w:rFonts w:ascii="Times New Roman" w:eastAsia="Times New Roman" w:hAnsi="Times New Roman" w:cs="Times New Roman"/>
                <w:sz w:val="24"/>
                <w:szCs w:val="24"/>
              </w:rPr>
              <w:pPrChange w:id="2685" w:author="Ava" w:date="2020-09-14T18:21:00Z">
                <w:pPr>
                  <w:spacing w:after="0" w:line="240" w:lineRule="auto"/>
                  <w:jc w:val="center"/>
                </w:pPr>
              </w:pPrChange>
            </w:pPr>
            <w:ins w:id="2686" w:author="Ava" w:date="2020-09-14T12:36:00Z">
              <w:r w:rsidRPr="0091650E">
                <w:rPr>
                  <w:rFonts w:ascii="Times New Roman" w:eastAsia="Times New Roman" w:hAnsi="Times New Roman" w:cs="Times New Roman"/>
                  <w:sz w:val="24"/>
                  <w:szCs w:val="24"/>
                </w:rPr>
                <w:t>0.275</w:t>
              </w:r>
            </w:ins>
          </w:p>
        </w:tc>
        <w:tc>
          <w:tcPr>
            <w:tcW w:w="0" w:type="auto"/>
            <w:vAlign w:val="center"/>
            <w:hideMark/>
          </w:tcPr>
          <w:p w14:paraId="47F9B2A2" w14:textId="77777777" w:rsidR="0091650E" w:rsidRPr="0091650E" w:rsidRDefault="0091650E">
            <w:pPr>
              <w:spacing w:after="0" w:line="276" w:lineRule="auto"/>
              <w:jc w:val="center"/>
              <w:rPr>
                <w:ins w:id="2687" w:author="Ava" w:date="2020-09-14T12:36:00Z"/>
                <w:rFonts w:ascii="Times New Roman" w:eastAsia="Times New Roman" w:hAnsi="Times New Roman" w:cs="Times New Roman"/>
                <w:sz w:val="24"/>
                <w:szCs w:val="24"/>
              </w:rPr>
              <w:pPrChange w:id="2688" w:author="Ava" w:date="2020-09-14T18:21:00Z">
                <w:pPr>
                  <w:spacing w:after="0" w:line="240" w:lineRule="auto"/>
                  <w:jc w:val="center"/>
                </w:pPr>
              </w:pPrChange>
            </w:pPr>
            <w:ins w:id="2689" w:author="Ava" w:date="2020-09-14T12:36:00Z">
              <w:r w:rsidRPr="0091650E">
                <w:rPr>
                  <w:rFonts w:ascii="Times New Roman" w:eastAsia="Times New Roman" w:hAnsi="Times New Roman" w:cs="Times New Roman"/>
                  <w:sz w:val="24"/>
                  <w:szCs w:val="24"/>
                </w:rPr>
                <w:t>0.015</w:t>
              </w:r>
            </w:ins>
          </w:p>
        </w:tc>
        <w:tc>
          <w:tcPr>
            <w:tcW w:w="0" w:type="auto"/>
            <w:vAlign w:val="center"/>
            <w:hideMark/>
          </w:tcPr>
          <w:p w14:paraId="5146D57B" w14:textId="77777777" w:rsidR="0091650E" w:rsidRPr="0091650E" w:rsidRDefault="0091650E">
            <w:pPr>
              <w:spacing w:after="0" w:line="276" w:lineRule="auto"/>
              <w:jc w:val="center"/>
              <w:rPr>
                <w:ins w:id="2690" w:author="Ava" w:date="2020-09-14T12:36:00Z"/>
                <w:rFonts w:ascii="Times New Roman" w:eastAsia="Times New Roman" w:hAnsi="Times New Roman" w:cs="Times New Roman"/>
                <w:sz w:val="24"/>
                <w:szCs w:val="24"/>
              </w:rPr>
              <w:pPrChange w:id="2691" w:author="Ava" w:date="2020-09-14T18:21:00Z">
                <w:pPr>
                  <w:spacing w:after="0" w:line="240" w:lineRule="auto"/>
                  <w:jc w:val="center"/>
                </w:pPr>
              </w:pPrChange>
            </w:pPr>
            <w:ins w:id="2692" w:author="Ava" w:date="2020-09-14T12:36:00Z">
              <w:r w:rsidRPr="0091650E">
                <w:rPr>
                  <w:rFonts w:ascii="Times New Roman" w:eastAsia="Times New Roman" w:hAnsi="Times New Roman" w:cs="Times New Roman"/>
                  <w:sz w:val="24"/>
                  <w:szCs w:val="24"/>
                </w:rPr>
                <w:t>0.029</w:t>
              </w:r>
            </w:ins>
          </w:p>
        </w:tc>
      </w:tr>
      <w:tr w:rsidR="00271924" w:rsidRPr="0091650E" w14:paraId="21139B99" w14:textId="77777777" w:rsidTr="0091650E">
        <w:trPr>
          <w:gridAfter w:val="1"/>
          <w:trHeight w:val="298"/>
          <w:tblCellSpacing w:w="15" w:type="dxa"/>
          <w:ins w:id="2693" w:author="Ava" w:date="2020-09-14T12:36:00Z"/>
        </w:trPr>
        <w:tc>
          <w:tcPr>
            <w:tcW w:w="0" w:type="auto"/>
            <w:vAlign w:val="center"/>
            <w:hideMark/>
          </w:tcPr>
          <w:p w14:paraId="20B8EF1B" w14:textId="4D3A80BC" w:rsidR="0091650E" w:rsidRPr="0091650E" w:rsidRDefault="0091650E">
            <w:pPr>
              <w:spacing w:after="0" w:line="276" w:lineRule="auto"/>
              <w:rPr>
                <w:ins w:id="2694" w:author="Ava" w:date="2020-09-14T12:36:00Z"/>
                <w:rFonts w:ascii="Times New Roman" w:eastAsia="Times New Roman" w:hAnsi="Times New Roman" w:cs="Times New Roman"/>
                <w:sz w:val="24"/>
                <w:szCs w:val="24"/>
              </w:rPr>
              <w:pPrChange w:id="2695" w:author="Ava" w:date="2020-09-14T18:21:00Z">
                <w:pPr>
                  <w:spacing w:after="0" w:line="240" w:lineRule="auto"/>
                </w:pPr>
              </w:pPrChange>
            </w:pPr>
          </w:p>
        </w:tc>
        <w:tc>
          <w:tcPr>
            <w:tcW w:w="0" w:type="auto"/>
            <w:vAlign w:val="center"/>
            <w:hideMark/>
          </w:tcPr>
          <w:p w14:paraId="71B99641" w14:textId="77777777" w:rsidR="0091650E" w:rsidRPr="0091650E" w:rsidRDefault="0091650E">
            <w:pPr>
              <w:spacing w:after="0" w:line="276" w:lineRule="auto"/>
              <w:jc w:val="center"/>
              <w:rPr>
                <w:ins w:id="2696" w:author="Ava" w:date="2020-09-14T12:36:00Z"/>
                <w:rFonts w:ascii="Times New Roman" w:eastAsia="Times New Roman" w:hAnsi="Times New Roman" w:cs="Times New Roman"/>
                <w:sz w:val="24"/>
                <w:szCs w:val="24"/>
              </w:rPr>
              <w:pPrChange w:id="2697" w:author="Ava" w:date="2020-09-14T18:21:00Z">
                <w:pPr>
                  <w:spacing w:after="0" w:line="240" w:lineRule="auto"/>
                  <w:jc w:val="center"/>
                </w:pPr>
              </w:pPrChange>
            </w:pPr>
            <w:proofErr w:type="spellStart"/>
            <w:ins w:id="2698" w:author="Ava" w:date="2020-09-14T12:36:00Z">
              <w:r w:rsidRPr="0091650E">
                <w:rPr>
                  <w:rFonts w:ascii="Times New Roman" w:eastAsia="Times New Roman" w:hAnsi="Times New Roman" w:cs="Times New Roman"/>
                  <w:sz w:val="24"/>
                  <w:szCs w:val="24"/>
                </w:rPr>
                <w:t>ro</w:t>
              </w:r>
              <w:proofErr w:type="spellEnd"/>
            </w:ins>
          </w:p>
        </w:tc>
        <w:tc>
          <w:tcPr>
            <w:tcW w:w="0" w:type="auto"/>
            <w:vAlign w:val="center"/>
            <w:hideMark/>
          </w:tcPr>
          <w:p w14:paraId="77C62556" w14:textId="77777777" w:rsidR="0091650E" w:rsidRPr="0091650E" w:rsidRDefault="0091650E">
            <w:pPr>
              <w:spacing w:after="0" w:line="276" w:lineRule="auto"/>
              <w:jc w:val="center"/>
              <w:rPr>
                <w:ins w:id="2699" w:author="Ava" w:date="2020-09-14T12:36:00Z"/>
                <w:rFonts w:ascii="Times New Roman" w:eastAsia="Times New Roman" w:hAnsi="Times New Roman" w:cs="Times New Roman"/>
                <w:sz w:val="24"/>
                <w:szCs w:val="24"/>
              </w:rPr>
              <w:pPrChange w:id="2700" w:author="Ava" w:date="2020-09-14T18:21:00Z">
                <w:pPr>
                  <w:spacing w:after="0" w:line="240" w:lineRule="auto"/>
                  <w:jc w:val="center"/>
                </w:pPr>
              </w:pPrChange>
            </w:pPr>
            <w:ins w:id="2701" w:author="Ava" w:date="2020-09-14T12:36:00Z">
              <w:r w:rsidRPr="0091650E">
                <w:rPr>
                  <w:rFonts w:ascii="Times New Roman" w:eastAsia="Times New Roman" w:hAnsi="Times New Roman" w:cs="Times New Roman"/>
                  <w:sz w:val="24"/>
                  <w:szCs w:val="24"/>
                </w:rPr>
                <w:t>331</w:t>
              </w:r>
            </w:ins>
          </w:p>
        </w:tc>
        <w:tc>
          <w:tcPr>
            <w:tcW w:w="0" w:type="auto"/>
            <w:vAlign w:val="center"/>
            <w:hideMark/>
          </w:tcPr>
          <w:p w14:paraId="07933979" w14:textId="77777777" w:rsidR="0091650E" w:rsidRPr="0091650E" w:rsidRDefault="0091650E">
            <w:pPr>
              <w:spacing w:after="0" w:line="276" w:lineRule="auto"/>
              <w:jc w:val="center"/>
              <w:rPr>
                <w:ins w:id="2702" w:author="Ava" w:date="2020-09-14T12:36:00Z"/>
                <w:rFonts w:ascii="Times New Roman" w:eastAsia="Times New Roman" w:hAnsi="Times New Roman" w:cs="Times New Roman"/>
                <w:sz w:val="24"/>
                <w:szCs w:val="24"/>
              </w:rPr>
              <w:pPrChange w:id="2703" w:author="Ava" w:date="2020-09-14T18:21:00Z">
                <w:pPr>
                  <w:spacing w:after="0" w:line="240" w:lineRule="auto"/>
                  <w:jc w:val="center"/>
                </w:pPr>
              </w:pPrChange>
            </w:pPr>
            <w:ins w:id="2704" w:author="Ava" w:date="2020-09-14T12:36:00Z">
              <w:r w:rsidRPr="0091650E">
                <w:rPr>
                  <w:rFonts w:ascii="Times New Roman" w:eastAsia="Times New Roman" w:hAnsi="Times New Roman" w:cs="Times New Roman"/>
                  <w:sz w:val="24"/>
                  <w:szCs w:val="24"/>
                </w:rPr>
                <w:t>0.801</w:t>
              </w:r>
            </w:ins>
          </w:p>
        </w:tc>
        <w:tc>
          <w:tcPr>
            <w:tcW w:w="0" w:type="auto"/>
            <w:vAlign w:val="center"/>
            <w:hideMark/>
          </w:tcPr>
          <w:p w14:paraId="35E5FB9D" w14:textId="77777777" w:rsidR="0091650E" w:rsidRPr="0091650E" w:rsidRDefault="0091650E">
            <w:pPr>
              <w:spacing w:after="0" w:line="276" w:lineRule="auto"/>
              <w:jc w:val="center"/>
              <w:rPr>
                <w:ins w:id="2705" w:author="Ava" w:date="2020-09-14T12:36:00Z"/>
                <w:rFonts w:ascii="Times New Roman" w:eastAsia="Times New Roman" w:hAnsi="Times New Roman" w:cs="Times New Roman"/>
                <w:sz w:val="24"/>
                <w:szCs w:val="24"/>
              </w:rPr>
              <w:pPrChange w:id="2706" w:author="Ava" w:date="2020-09-14T18:21:00Z">
                <w:pPr>
                  <w:spacing w:after="0" w:line="240" w:lineRule="auto"/>
                  <w:jc w:val="center"/>
                </w:pPr>
              </w:pPrChange>
            </w:pPr>
            <w:ins w:id="2707" w:author="Ava" w:date="2020-09-14T12:36:00Z">
              <w:r w:rsidRPr="0091650E">
                <w:rPr>
                  <w:rFonts w:ascii="Times New Roman" w:eastAsia="Times New Roman" w:hAnsi="Times New Roman" w:cs="Times New Roman"/>
                  <w:sz w:val="24"/>
                  <w:szCs w:val="24"/>
                </w:rPr>
                <w:t>0.400</w:t>
              </w:r>
            </w:ins>
          </w:p>
        </w:tc>
        <w:tc>
          <w:tcPr>
            <w:tcW w:w="0" w:type="auto"/>
            <w:vAlign w:val="center"/>
            <w:hideMark/>
          </w:tcPr>
          <w:p w14:paraId="52F292B8" w14:textId="77777777" w:rsidR="0091650E" w:rsidRPr="0091650E" w:rsidRDefault="0091650E">
            <w:pPr>
              <w:spacing w:after="0" w:line="276" w:lineRule="auto"/>
              <w:jc w:val="center"/>
              <w:rPr>
                <w:ins w:id="2708" w:author="Ava" w:date="2020-09-14T12:36:00Z"/>
                <w:rFonts w:ascii="Times New Roman" w:eastAsia="Times New Roman" w:hAnsi="Times New Roman" w:cs="Times New Roman"/>
                <w:sz w:val="24"/>
                <w:szCs w:val="24"/>
              </w:rPr>
              <w:pPrChange w:id="2709" w:author="Ava" w:date="2020-09-14T18:21:00Z">
                <w:pPr>
                  <w:spacing w:after="0" w:line="240" w:lineRule="auto"/>
                  <w:jc w:val="center"/>
                </w:pPr>
              </w:pPrChange>
            </w:pPr>
            <w:ins w:id="2710" w:author="Ava" w:date="2020-09-14T12:36:00Z">
              <w:r w:rsidRPr="0091650E">
                <w:rPr>
                  <w:rFonts w:ascii="Times New Roman" w:eastAsia="Times New Roman" w:hAnsi="Times New Roman" w:cs="Times New Roman"/>
                  <w:sz w:val="24"/>
                  <w:szCs w:val="24"/>
                </w:rPr>
                <w:t>0.022</w:t>
              </w:r>
            </w:ins>
          </w:p>
        </w:tc>
        <w:tc>
          <w:tcPr>
            <w:tcW w:w="0" w:type="auto"/>
            <w:vAlign w:val="center"/>
            <w:hideMark/>
          </w:tcPr>
          <w:p w14:paraId="3EF39122" w14:textId="77777777" w:rsidR="0091650E" w:rsidRPr="0091650E" w:rsidRDefault="0091650E">
            <w:pPr>
              <w:spacing w:after="0" w:line="276" w:lineRule="auto"/>
              <w:jc w:val="center"/>
              <w:rPr>
                <w:ins w:id="2711" w:author="Ava" w:date="2020-09-14T12:36:00Z"/>
                <w:rFonts w:ascii="Times New Roman" w:eastAsia="Times New Roman" w:hAnsi="Times New Roman" w:cs="Times New Roman"/>
                <w:sz w:val="24"/>
                <w:szCs w:val="24"/>
              </w:rPr>
              <w:pPrChange w:id="2712" w:author="Ava" w:date="2020-09-14T18:21:00Z">
                <w:pPr>
                  <w:spacing w:after="0" w:line="240" w:lineRule="auto"/>
                  <w:jc w:val="center"/>
                </w:pPr>
              </w:pPrChange>
            </w:pPr>
            <w:ins w:id="2713" w:author="Ava" w:date="2020-09-14T12:36:00Z">
              <w:r w:rsidRPr="0091650E">
                <w:rPr>
                  <w:rFonts w:ascii="Times New Roman" w:eastAsia="Times New Roman" w:hAnsi="Times New Roman" w:cs="Times New Roman"/>
                  <w:sz w:val="24"/>
                  <w:szCs w:val="24"/>
                </w:rPr>
                <w:t>0.043</w:t>
              </w:r>
            </w:ins>
          </w:p>
        </w:tc>
      </w:tr>
      <w:tr w:rsidR="00271924" w:rsidRPr="0091650E" w14:paraId="55233AAC" w14:textId="77777777" w:rsidTr="0091650E">
        <w:trPr>
          <w:gridAfter w:val="1"/>
          <w:trHeight w:val="298"/>
          <w:tblCellSpacing w:w="15" w:type="dxa"/>
          <w:ins w:id="2714" w:author="Ava" w:date="2020-09-14T12:36:00Z"/>
        </w:trPr>
        <w:tc>
          <w:tcPr>
            <w:tcW w:w="0" w:type="auto"/>
            <w:vAlign w:val="center"/>
            <w:hideMark/>
          </w:tcPr>
          <w:p w14:paraId="0844F2AF" w14:textId="40A042C3" w:rsidR="0091650E" w:rsidRPr="0091650E" w:rsidRDefault="0091650E">
            <w:pPr>
              <w:spacing w:after="0" w:line="276" w:lineRule="auto"/>
              <w:rPr>
                <w:ins w:id="2715" w:author="Ava" w:date="2020-09-14T12:36:00Z"/>
                <w:rFonts w:ascii="Times New Roman" w:eastAsia="Times New Roman" w:hAnsi="Times New Roman" w:cs="Times New Roman"/>
                <w:sz w:val="24"/>
                <w:szCs w:val="24"/>
              </w:rPr>
              <w:pPrChange w:id="2716" w:author="Ava" w:date="2020-09-14T18:21:00Z">
                <w:pPr>
                  <w:spacing w:after="0" w:line="240" w:lineRule="auto"/>
                </w:pPr>
              </w:pPrChange>
            </w:pPr>
          </w:p>
        </w:tc>
        <w:tc>
          <w:tcPr>
            <w:tcW w:w="0" w:type="auto"/>
            <w:vAlign w:val="center"/>
            <w:hideMark/>
          </w:tcPr>
          <w:p w14:paraId="581EDC98" w14:textId="77777777" w:rsidR="0091650E" w:rsidRPr="0091650E" w:rsidRDefault="0091650E">
            <w:pPr>
              <w:spacing w:after="0" w:line="276" w:lineRule="auto"/>
              <w:jc w:val="center"/>
              <w:rPr>
                <w:ins w:id="2717" w:author="Ava" w:date="2020-09-14T12:36:00Z"/>
                <w:rFonts w:ascii="Times New Roman" w:eastAsia="Times New Roman" w:hAnsi="Times New Roman" w:cs="Times New Roman"/>
                <w:sz w:val="24"/>
                <w:szCs w:val="24"/>
              </w:rPr>
              <w:pPrChange w:id="2718" w:author="Ava" w:date="2020-09-14T18:21:00Z">
                <w:pPr>
                  <w:spacing w:after="0" w:line="240" w:lineRule="auto"/>
                  <w:jc w:val="center"/>
                </w:pPr>
              </w:pPrChange>
            </w:pPr>
            <w:ins w:id="2719" w:author="Ava" w:date="2020-09-14T12:36:00Z">
              <w:r w:rsidRPr="0091650E">
                <w:rPr>
                  <w:rFonts w:ascii="Times New Roman" w:eastAsia="Times New Roman" w:hAnsi="Times New Roman" w:cs="Times New Roman"/>
                  <w:sz w:val="24"/>
                  <w:szCs w:val="24"/>
                </w:rPr>
                <w:t>se</w:t>
              </w:r>
            </w:ins>
          </w:p>
        </w:tc>
        <w:tc>
          <w:tcPr>
            <w:tcW w:w="0" w:type="auto"/>
            <w:vAlign w:val="center"/>
            <w:hideMark/>
          </w:tcPr>
          <w:p w14:paraId="330195D3" w14:textId="77777777" w:rsidR="0091650E" w:rsidRPr="0091650E" w:rsidRDefault="0091650E">
            <w:pPr>
              <w:spacing w:after="0" w:line="276" w:lineRule="auto"/>
              <w:jc w:val="center"/>
              <w:rPr>
                <w:ins w:id="2720" w:author="Ava" w:date="2020-09-14T12:36:00Z"/>
                <w:rFonts w:ascii="Times New Roman" w:eastAsia="Times New Roman" w:hAnsi="Times New Roman" w:cs="Times New Roman"/>
                <w:sz w:val="24"/>
                <w:szCs w:val="24"/>
              </w:rPr>
              <w:pPrChange w:id="2721" w:author="Ava" w:date="2020-09-14T18:21:00Z">
                <w:pPr>
                  <w:spacing w:after="0" w:line="240" w:lineRule="auto"/>
                  <w:jc w:val="center"/>
                </w:pPr>
              </w:pPrChange>
            </w:pPr>
            <w:ins w:id="2722" w:author="Ava" w:date="2020-09-14T12:36:00Z">
              <w:r w:rsidRPr="0091650E">
                <w:rPr>
                  <w:rFonts w:ascii="Times New Roman" w:eastAsia="Times New Roman" w:hAnsi="Times New Roman" w:cs="Times New Roman"/>
                  <w:sz w:val="24"/>
                  <w:szCs w:val="24"/>
                </w:rPr>
                <w:t>347</w:t>
              </w:r>
            </w:ins>
          </w:p>
        </w:tc>
        <w:tc>
          <w:tcPr>
            <w:tcW w:w="0" w:type="auto"/>
            <w:vAlign w:val="center"/>
            <w:hideMark/>
          </w:tcPr>
          <w:p w14:paraId="5EDD9AFD" w14:textId="77777777" w:rsidR="0091650E" w:rsidRPr="0091650E" w:rsidRDefault="0091650E">
            <w:pPr>
              <w:spacing w:after="0" w:line="276" w:lineRule="auto"/>
              <w:jc w:val="center"/>
              <w:rPr>
                <w:ins w:id="2723" w:author="Ava" w:date="2020-09-14T12:36:00Z"/>
                <w:rFonts w:ascii="Times New Roman" w:eastAsia="Times New Roman" w:hAnsi="Times New Roman" w:cs="Times New Roman"/>
                <w:sz w:val="24"/>
                <w:szCs w:val="24"/>
              </w:rPr>
              <w:pPrChange w:id="2724" w:author="Ava" w:date="2020-09-14T18:21:00Z">
                <w:pPr>
                  <w:spacing w:after="0" w:line="240" w:lineRule="auto"/>
                  <w:jc w:val="center"/>
                </w:pPr>
              </w:pPrChange>
            </w:pPr>
            <w:ins w:id="2725" w:author="Ava" w:date="2020-09-14T12:36:00Z">
              <w:r w:rsidRPr="0091650E">
                <w:rPr>
                  <w:rFonts w:ascii="Times New Roman" w:eastAsia="Times New Roman" w:hAnsi="Times New Roman" w:cs="Times New Roman"/>
                  <w:sz w:val="24"/>
                  <w:szCs w:val="24"/>
                </w:rPr>
                <w:t>0.827</w:t>
              </w:r>
            </w:ins>
          </w:p>
        </w:tc>
        <w:tc>
          <w:tcPr>
            <w:tcW w:w="0" w:type="auto"/>
            <w:vAlign w:val="center"/>
            <w:hideMark/>
          </w:tcPr>
          <w:p w14:paraId="04A65C9F" w14:textId="77777777" w:rsidR="0091650E" w:rsidRPr="0091650E" w:rsidRDefault="0091650E">
            <w:pPr>
              <w:spacing w:after="0" w:line="276" w:lineRule="auto"/>
              <w:jc w:val="center"/>
              <w:rPr>
                <w:ins w:id="2726" w:author="Ava" w:date="2020-09-14T12:36:00Z"/>
                <w:rFonts w:ascii="Times New Roman" w:eastAsia="Times New Roman" w:hAnsi="Times New Roman" w:cs="Times New Roman"/>
                <w:sz w:val="24"/>
                <w:szCs w:val="24"/>
              </w:rPr>
              <w:pPrChange w:id="2727" w:author="Ava" w:date="2020-09-14T18:21:00Z">
                <w:pPr>
                  <w:spacing w:after="0" w:line="240" w:lineRule="auto"/>
                  <w:jc w:val="center"/>
                </w:pPr>
              </w:pPrChange>
            </w:pPr>
            <w:ins w:id="2728" w:author="Ava" w:date="2020-09-14T12:36:00Z">
              <w:r w:rsidRPr="0091650E">
                <w:rPr>
                  <w:rFonts w:ascii="Times New Roman" w:eastAsia="Times New Roman" w:hAnsi="Times New Roman" w:cs="Times New Roman"/>
                  <w:sz w:val="24"/>
                  <w:szCs w:val="24"/>
                </w:rPr>
                <w:t>0.379</w:t>
              </w:r>
            </w:ins>
          </w:p>
        </w:tc>
        <w:tc>
          <w:tcPr>
            <w:tcW w:w="0" w:type="auto"/>
            <w:vAlign w:val="center"/>
            <w:hideMark/>
          </w:tcPr>
          <w:p w14:paraId="7D3BEF30" w14:textId="77777777" w:rsidR="0091650E" w:rsidRPr="0091650E" w:rsidRDefault="0091650E">
            <w:pPr>
              <w:spacing w:after="0" w:line="276" w:lineRule="auto"/>
              <w:jc w:val="center"/>
              <w:rPr>
                <w:ins w:id="2729" w:author="Ava" w:date="2020-09-14T12:36:00Z"/>
                <w:rFonts w:ascii="Times New Roman" w:eastAsia="Times New Roman" w:hAnsi="Times New Roman" w:cs="Times New Roman"/>
                <w:sz w:val="24"/>
                <w:szCs w:val="24"/>
              </w:rPr>
              <w:pPrChange w:id="2730" w:author="Ava" w:date="2020-09-14T18:21:00Z">
                <w:pPr>
                  <w:spacing w:after="0" w:line="240" w:lineRule="auto"/>
                  <w:jc w:val="center"/>
                </w:pPr>
              </w:pPrChange>
            </w:pPr>
            <w:ins w:id="2731" w:author="Ava" w:date="2020-09-14T12:36:00Z">
              <w:r w:rsidRPr="0091650E">
                <w:rPr>
                  <w:rFonts w:ascii="Times New Roman" w:eastAsia="Times New Roman" w:hAnsi="Times New Roman" w:cs="Times New Roman"/>
                  <w:sz w:val="24"/>
                  <w:szCs w:val="24"/>
                </w:rPr>
                <w:t>0.020</w:t>
              </w:r>
            </w:ins>
          </w:p>
        </w:tc>
        <w:tc>
          <w:tcPr>
            <w:tcW w:w="0" w:type="auto"/>
            <w:vAlign w:val="center"/>
            <w:hideMark/>
          </w:tcPr>
          <w:p w14:paraId="7F5403D0" w14:textId="77777777" w:rsidR="0091650E" w:rsidRPr="0091650E" w:rsidRDefault="0091650E">
            <w:pPr>
              <w:spacing w:after="0" w:line="276" w:lineRule="auto"/>
              <w:jc w:val="center"/>
              <w:rPr>
                <w:ins w:id="2732" w:author="Ava" w:date="2020-09-14T12:36:00Z"/>
                <w:rFonts w:ascii="Times New Roman" w:eastAsia="Times New Roman" w:hAnsi="Times New Roman" w:cs="Times New Roman"/>
                <w:sz w:val="24"/>
                <w:szCs w:val="24"/>
              </w:rPr>
              <w:pPrChange w:id="2733" w:author="Ava" w:date="2020-09-14T18:21:00Z">
                <w:pPr>
                  <w:spacing w:after="0" w:line="240" w:lineRule="auto"/>
                  <w:jc w:val="center"/>
                </w:pPr>
              </w:pPrChange>
            </w:pPr>
            <w:ins w:id="2734" w:author="Ava" w:date="2020-09-14T12:36:00Z">
              <w:r w:rsidRPr="0091650E">
                <w:rPr>
                  <w:rFonts w:ascii="Times New Roman" w:eastAsia="Times New Roman" w:hAnsi="Times New Roman" w:cs="Times New Roman"/>
                  <w:sz w:val="24"/>
                  <w:szCs w:val="24"/>
                </w:rPr>
                <w:t>0.040</w:t>
              </w:r>
            </w:ins>
          </w:p>
        </w:tc>
      </w:tr>
      <w:tr w:rsidR="00271924" w:rsidRPr="0091650E" w14:paraId="3D08F0D5" w14:textId="77777777" w:rsidTr="0091650E">
        <w:trPr>
          <w:gridAfter w:val="1"/>
          <w:trHeight w:val="290"/>
          <w:tblCellSpacing w:w="15" w:type="dxa"/>
          <w:ins w:id="2735" w:author="Ava" w:date="2020-09-14T12:36:00Z"/>
        </w:trPr>
        <w:tc>
          <w:tcPr>
            <w:tcW w:w="0" w:type="auto"/>
            <w:vAlign w:val="center"/>
            <w:hideMark/>
          </w:tcPr>
          <w:p w14:paraId="438EB8EB" w14:textId="28E0E1E2" w:rsidR="0091650E" w:rsidRPr="0091650E" w:rsidRDefault="0091650E">
            <w:pPr>
              <w:spacing w:after="0" w:line="276" w:lineRule="auto"/>
              <w:rPr>
                <w:ins w:id="2736" w:author="Ava" w:date="2020-09-14T12:36:00Z"/>
                <w:rFonts w:ascii="Times New Roman" w:eastAsia="Times New Roman" w:hAnsi="Times New Roman" w:cs="Times New Roman"/>
                <w:sz w:val="24"/>
                <w:szCs w:val="24"/>
              </w:rPr>
              <w:pPrChange w:id="2737" w:author="Ava" w:date="2020-09-14T18:21:00Z">
                <w:pPr>
                  <w:spacing w:after="0" w:line="240" w:lineRule="auto"/>
                </w:pPr>
              </w:pPrChange>
            </w:pPr>
          </w:p>
        </w:tc>
        <w:tc>
          <w:tcPr>
            <w:tcW w:w="0" w:type="auto"/>
            <w:vAlign w:val="center"/>
            <w:hideMark/>
          </w:tcPr>
          <w:p w14:paraId="5558E071" w14:textId="77777777" w:rsidR="0091650E" w:rsidRPr="0091650E" w:rsidRDefault="0091650E">
            <w:pPr>
              <w:spacing w:after="0" w:line="276" w:lineRule="auto"/>
              <w:jc w:val="center"/>
              <w:rPr>
                <w:ins w:id="2738" w:author="Ava" w:date="2020-09-14T12:36:00Z"/>
                <w:rFonts w:ascii="Times New Roman" w:eastAsia="Times New Roman" w:hAnsi="Times New Roman" w:cs="Times New Roman"/>
                <w:sz w:val="24"/>
                <w:szCs w:val="24"/>
              </w:rPr>
              <w:pPrChange w:id="2739" w:author="Ava" w:date="2020-09-14T18:21:00Z">
                <w:pPr>
                  <w:spacing w:after="0" w:line="240" w:lineRule="auto"/>
                  <w:jc w:val="center"/>
                </w:pPr>
              </w:pPrChange>
            </w:pPr>
            <w:proofErr w:type="spellStart"/>
            <w:ins w:id="2740" w:author="Ava" w:date="2020-09-14T12:36:00Z">
              <w:r w:rsidRPr="0091650E">
                <w:rPr>
                  <w:rFonts w:ascii="Times New Roman" w:eastAsia="Times New Roman" w:hAnsi="Times New Roman" w:cs="Times New Roman"/>
                  <w:sz w:val="24"/>
                  <w:szCs w:val="24"/>
                </w:rPr>
                <w:t>tu</w:t>
              </w:r>
              <w:proofErr w:type="spellEnd"/>
            </w:ins>
          </w:p>
        </w:tc>
        <w:tc>
          <w:tcPr>
            <w:tcW w:w="0" w:type="auto"/>
            <w:vAlign w:val="center"/>
            <w:hideMark/>
          </w:tcPr>
          <w:p w14:paraId="4DA73D6B" w14:textId="77777777" w:rsidR="0091650E" w:rsidRPr="0091650E" w:rsidRDefault="0091650E">
            <w:pPr>
              <w:spacing w:after="0" w:line="276" w:lineRule="auto"/>
              <w:jc w:val="center"/>
              <w:rPr>
                <w:ins w:id="2741" w:author="Ava" w:date="2020-09-14T12:36:00Z"/>
                <w:rFonts w:ascii="Times New Roman" w:eastAsia="Times New Roman" w:hAnsi="Times New Roman" w:cs="Times New Roman"/>
                <w:sz w:val="24"/>
                <w:szCs w:val="24"/>
              </w:rPr>
              <w:pPrChange w:id="2742" w:author="Ava" w:date="2020-09-14T18:21:00Z">
                <w:pPr>
                  <w:spacing w:after="0" w:line="240" w:lineRule="auto"/>
                  <w:jc w:val="center"/>
                </w:pPr>
              </w:pPrChange>
            </w:pPr>
            <w:ins w:id="2743" w:author="Ava" w:date="2020-09-14T12:36:00Z">
              <w:r w:rsidRPr="0091650E">
                <w:rPr>
                  <w:rFonts w:ascii="Times New Roman" w:eastAsia="Times New Roman" w:hAnsi="Times New Roman" w:cs="Times New Roman"/>
                  <w:sz w:val="24"/>
                  <w:szCs w:val="24"/>
                </w:rPr>
                <w:t>340</w:t>
              </w:r>
            </w:ins>
          </w:p>
        </w:tc>
        <w:tc>
          <w:tcPr>
            <w:tcW w:w="0" w:type="auto"/>
            <w:vAlign w:val="center"/>
            <w:hideMark/>
          </w:tcPr>
          <w:p w14:paraId="23EC2111" w14:textId="77777777" w:rsidR="0091650E" w:rsidRPr="0091650E" w:rsidRDefault="0091650E">
            <w:pPr>
              <w:spacing w:after="0" w:line="276" w:lineRule="auto"/>
              <w:jc w:val="center"/>
              <w:rPr>
                <w:ins w:id="2744" w:author="Ava" w:date="2020-09-14T12:36:00Z"/>
                <w:rFonts w:ascii="Times New Roman" w:eastAsia="Times New Roman" w:hAnsi="Times New Roman" w:cs="Times New Roman"/>
                <w:sz w:val="24"/>
                <w:szCs w:val="24"/>
              </w:rPr>
              <w:pPrChange w:id="2745" w:author="Ava" w:date="2020-09-14T18:21:00Z">
                <w:pPr>
                  <w:spacing w:after="0" w:line="240" w:lineRule="auto"/>
                  <w:jc w:val="center"/>
                </w:pPr>
              </w:pPrChange>
            </w:pPr>
            <w:ins w:id="2746" w:author="Ava" w:date="2020-09-14T12:36:00Z">
              <w:r w:rsidRPr="0091650E">
                <w:rPr>
                  <w:rFonts w:ascii="Times New Roman" w:eastAsia="Times New Roman" w:hAnsi="Times New Roman" w:cs="Times New Roman"/>
                  <w:sz w:val="24"/>
                  <w:szCs w:val="24"/>
                </w:rPr>
                <w:t>0.862</w:t>
              </w:r>
            </w:ins>
          </w:p>
        </w:tc>
        <w:tc>
          <w:tcPr>
            <w:tcW w:w="0" w:type="auto"/>
            <w:vAlign w:val="center"/>
            <w:hideMark/>
          </w:tcPr>
          <w:p w14:paraId="5DFCFF9C" w14:textId="77777777" w:rsidR="0091650E" w:rsidRPr="0091650E" w:rsidRDefault="0091650E">
            <w:pPr>
              <w:spacing w:after="0" w:line="276" w:lineRule="auto"/>
              <w:jc w:val="center"/>
              <w:rPr>
                <w:ins w:id="2747" w:author="Ava" w:date="2020-09-14T12:36:00Z"/>
                <w:rFonts w:ascii="Times New Roman" w:eastAsia="Times New Roman" w:hAnsi="Times New Roman" w:cs="Times New Roman"/>
                <w:sz w:val="24"/>
                <w:szCs w:val="24"/>
              </w:rPr>
              <w:pPrChange w:id="2748" w:author="Ava" w:date="2020-09-14T18:21:00Z">
                <w:pPr>
                  <w:spacing w:after="0" w:line="240" w:lineRule="auto"/>
                  <w:jc w:val="center"/>
                </w:pPr>
              </w:pPrChange>
            </w:pPr>
            <w:ins w:id="2749" w:author="Ava" w:date="2020-09-14T12:36:00Z">
              <w:r w:rsidRPr="0091650E">
                <w:rPr>
                  <w:rFonts w:ascii="Times New Roman" w:eastAsia="Times New Roman" w:hAnsi="Times New Roman" w:cs="Times New Roman"/>
                  <w:sz w:val="24"/>
                  <w:szCs w:val="24"/>
                </w:rPr>
                <w:t>0.346</w:t>
              </w:r>
            </w:ins>
          </w:p>
        </w:tc>
        <w:tc>
          <w:tcPr>
            <w:tcW w:w="0" w:type="auto"/>
            <w:vAlign w:val="center"/>
            <w:hideMark/>
          </w:tcPr>
          <w:p w14:paraId="4DE6EFF1" w14:textId="77777777" w:rsidR="0091650E" w:rsidRPr="0091650E" w:rsidRDefault="0091650E">
            <w:pPr>
              <w:spacing w:after="0" w:line="276" w:lineRule="auto"/>
              <w:jc w:val="center"/>
              <w:rPr>
                <w:ins w:id="2750" w:author="Ava" w:date="2020-09-14T12:36:00Z"/>
                <w:rFonts w:ascii="Times New Roman" w:eastAsia="Times New Roman" w:hAnsi="Times New Roman" w:cs="Times New Roman"/>
                <w:sz w:val="24"/>
                <w:szCs w:val="24"/>
              </w:rPr>
              <w:pPrChange w:id="2751" w:author="Ava" w:date="2020-09-14T18:21:00Z">
                <w:pPr>
                  <w:spacing w:after="0" w:line="240" w:lineRule="auto"/>
                  <w:jc w:val="center"/>
                </w:pPr>
              </w:pPrChange>
            </w:pPr>
            <w:ins w:id="2752" w:author="Ava" w:date="2020-09-14T12:36:00Z">
              <w:r w:rsidRPr="0091650E">
                <w:rPr>
                  <w:rFonts w:ascii="Times New Roman" w:eastAsia="Times New Roman" w:hAnsi="Times New Roman" w:cs="Times New Roman"/>
                  <w:sz w:val="24"/>
                  <w:szCs w:val="24"/>
                </w:rPr>
                <w:t>0.019</w:t>
              </w:r>
            </w:ins>
          </w:p>
        </w:tc>
        <w:tc>
          <w:tcPr>
            <w:tcW w:w="0" w:type="auto"/>
            <w:vAlign w:val="center"/>
            <w:hideMark/>
          </w:tcPr>
          <w:p w14:paraId="2F8FDC73" w14:textId="77777777" w:rsidR="0091650E" w:rsidRPr="0091650E" w:rsidRDefault="0091650E">
            <w:pPr>
              <w:spacing w:after="0" w:line="276" w:lineRule="auto"/>
              <w:jc w:val="center"/>
              <w:rPr>
                <w:ins w:id="2753" w:author="Ava" w:date="2020-09-14T12:36:00Z"/>
                <w:rFonts w:ascii="Times New Roman" w:eastAsia="Times New Roman" w:hAnsi="Times New Roman" w:cs="Times New Roman"/>
                <w:sz w:val="24"/>
                <w:szCs w:val="24"/>
              </w:rPr>
              <w:pPrChange w:id="2754" w:author="Ava" w:date="2020-09-14T18:21:00Z">
                <w:pPr>
                  <w:spacing w:after="0" w:line="240" w:lineRule="auto"/>
                  <w:jc w:val="center"/>
                </w:pPr>
              </w:pPrChange>
            </w:pPr>
            <w:ins w:id="2755" w:author="Ava" w:date="2020-09-14T12:36:00Z">
              <w:r w:rsidRPr="0091650E">
                <w:rPr>
                  <w:rFonts w:ascii="Times New Roman" w:eastAsia="Times New Roman" w:hAnsi="Times New Roman" w:cs="Times New Roman"/>
                  <w:sz w:val="24"/>
                  <w:szCs w:val="24"/>
                </w:rPr>
                <w:t>0.037</w:t>
              </w:r>
            </w:ins>
          </w:p>
        </w:tc>
      </w:tr>
      <w:tr w:rsidR="00271924" w:rsidRPr="0091650E" w14:paraId="7114BB92" w14:textId="77777777" w:rsidTr="0091650E">
        <w:trPr>
          <w:gridAfter w:val="1"/>
          <w:trHeight w:val="298"/>
          <w:tblCellSpacing w:w="15" w:type="dxa"/>
          <w:ins w:id="2756" w:author="Ava" w:date="2020-09-14T12:36:00Z"/>
        </w:trPr>
        <w:tc>
          <w:tcPr>
            <w:tcW w:w="0" w:type="auto"/>
            <w:vAlign w:val="center"/>
            <w:hideMark/>
          </w:tcPr>
          <w:p w14:paraId="1B0BF90B" w14:textId="60E2A9C3" w:rsidR="0091650E" w:rsidRPr="0091650E" w:rsidRDefault="0091650E">
            <w:pPr>
              <w:spacing w:after="0" w:line="276" w:lineRule="auto"/>
              <w:rPr>
                <w:ins w:id="2757" w:author="Ava" w:date="2020-09-14T12:36:00Z"/>
                <w:rFonts w:ascii="Times New Roman" w:eastAsia="Times New Roman" w:hAnsi="Times New Roman" w:cs="Times New Roman"/>
                <w:sz w:val="24"/>
                <w:szCs w:val="24"/>
              </w:rPr>
              <w:pPrChange w:id="2758" w:author="Ava" w:date="2020-09-14T18:21:00Z">
                <w:pPr>
                  <w:spacing w:after="0" w:line="240" w:lineRule="auto"/>
                </w:pPr>
              </w:pPrChange>
            </w:pPr>
          </w:p>
        </w:tc>
        <w:tc>
          <w:tcPr>
            <w:tcW w:w="0" w:type="auto"/>
            <w:vAlign w:val="center"/>
            <w:hideMark/>
          </w:tcPr>
          <w:p w14:paraId="355DD06C" w14:textId="77777777" w:rsidR="0091650E" w:rsidRPr="0091650E" w:rsidRDefault="0091650E">
            <w:pPr>
              <w:spacing w:after="0" w:line="276" w:lineRule="auto"/>
              <w:jc w:val="center"/>
              <w:rPr>
                <w:ins w:id="2759" w:author="Ava" w:date="2020-09-14T12:36:00Z"/>
                <w:rFonts w:ascii="Times New Roman" w:eastAsia="Times New Roman" w:hAnsi="Times New Roman" w:cs="Times New Roman"/>
                <w:sz w:val="24"/>
                <w:szCs w:val="24"/>
              </w:rPr>
              <w:pPrChange w:id="2760" w:author="Ava" w:date="2020-09-14T18:21:00Z">
                <w:pPr>
                  <w:spacing w:after="0" w:line="240" w:lineRule="auto"/>
                  <w:jc w:val="center"/>
                </w:pPr>
              </w:pPrChange>
            </w:pPr>
            <w:proofErr w:type="spellStart"/>
            <w:ins w:id="2761" w:author="Ava" w:date="2020-09-14T12:36:00Z">
              <w:r w:rsidRPr="0091650E">
                <w:rPr>
                  <w:rFonts w:ascii="Times New Roman" w:eastAsia="Times New Roman" w:hAnsi="Times New Roman" w:cs="Times New Roman"/>
                  <w:sz w:val="24"/>
                  <w:szCs w:val="24"/>
                </w:rPr>
                <w:t>za</w:t>
              </w:r>
              <w:proofErr w:type="spellEnd"/>
            </w:ins>
          </w:p>
        </w:tc>
        <w:tc>
          <w:tcPr>
            <w:tcW w:w="0" w:type="auto"/>
            <w:vAlign w:val="center"/>
            <w:hideMark/>
          </w:tcPr>
          <w:p w14:paraId="6B118644" w14:textId="77777777" w:rsidR="0091650E" w:rsidRPr="0091650E" w:rsidRDefault="0091650E">
            <w:pPr>
              <w:spacing w:after="0" w:line="276" w:lineRule="auto"/>
              <w:jc w:val="center"/>
              <w:rPr>
                <w:ins w:id="2762" w:author="Ava" w:date="2020-09-14T12:36:00Z"/>
                <w:rFonts w:ascii="Times New Roman" w:eastAsia="Times New Roman" w:hAnsi="Times New Roman" w:cs="Times New Roman"/>
                <w:sz w:val="24"/>
                <w:szCs w:val="24"/>
              </w:rPr>
              <w:pPrChange w:id="2763" w:author="Ava" w:date="2020-09-14T18:21:00Z">
                <w:pPr>
                  <w:spacing w:after="0" w:line="240" w:lineRule="auto"/>
                  <w:jc w:val="center"/>
                </w:pPr>
              </w:pPrChange>
            </w:pPr>
            <w:ins w:id="2764" w:author="Ava" w:date="2020-09-14T12:36:00Z">
              <w:r w:rsidRPr="0091650E">
                <w:rPr>
                  <w:rFonts w:ascii="Times New Roman" w:eastAsia="Times New Roman" w:hAnsi="Times New Roman" w:cs="Times New Roman"/>
                  <w:sz w:val="24"/>
                  <w:szCs w:val="24"/>
                </w:rPr>
                <w:t>344</w:t>
              </w:r>
            </w:ins>
          </w:p>
        </w:tc>
        <w:tc>
          <w:tcPr>
            <w:tcW w:w="0" w:type="auto"/>
            <w:vAlign w:val="center"/>
            <w:hideMark/>
          </w:tcPr>
          <w:p w14:paraId="1A58C00A" w14:textId="77777777" w:rsidR="0091650E" w:rsidRPr="0091650E" w:rsidRDefault="0091650E">
            <w:pPr>
              <w:spacing w:after="0" w:line="276" w:lineRule="auto"/>
              <w:jc w:val="center"/>
              <w:rPr>
                <w:ins w:id="2765" w:author="Ava" w:date="2020-09-14T12:36:00Z"/>
                <w:rFonts w:ascii="Times New Roman" w:eastAsia="Times New Roman" w:hAnsi="Times New Roman" w:cs="Times New Roman"/>
                <w:sz w:val="24"/>
                <w:szCs w:val="24"/>
              </w:rPr>
              <w:pPrChange w:id="2766" w:author="Ava" w:date="2020-09-14T18:21:00Z">
                <w:pPr>
                  <w:spacing w:after="0" w:line="240" w:lineRule="auto"/>
                  <w:jc w:val="center"/>
                </w:pPr>
              </w:pPrChange>
            </w:pPr>
            <w:ins w:id="2767" w:author="Ava" w:date="2020-09-14T12:36:00Z">
              <w:r w:rsidRPr="0091650E">
                <w:rPr>
                  <w:rFonts w:ascii="Times New Roman" w:eastAsia="Times New Roman" w:hAnsi="Times New Roman" w:cs="Times New Roman"/>
                  <w:sz w:val="24"/>
                  <w:szCs w:val="24"/>
                </w:rPr>
                <w:t>0.869</w:t>
              </w:r>
            </w:ins>
          </w:p>
        </w:tc>
        <w:tc>
          <w:tcPr>
            <w:tcW w:w="0" w:type="auto"/>
            <w:vAlign w:val="center"/>
            <w:hideMark/>
          </w:tcPr>
          <w:p w14:paraId="7FF54DF2" w14:textId="77777777" w:rsidR="0091650E" w:rsidRPr="0091650E" w:rsidRDefault="0091650E">
            <w:pPr>
              <w:spacing w:after="0" w:line="276" w:lineRule="auto"/>
              <w:jc w:val="center"/>
              <w:rPr>
                <w:ins w:id="2768" w:author="Ava" w:date="2020-09-14T12:36:00Z"/>
                <w:rFonts w:ascii="Times New Roman" w:eastAsia="Times New Roman" w:hAnsi="Times New Roman" w:cs="Times New Roman"/>
                <w:sz w:val="24"/>
                <w:szCs w:val="24"/>
              </w:rPr>
              <w:pPrChange w:id="2769" w:author="Ava" w:date="2020-09-14T18:21:00Z">
                <w:pPr>
                  <w:spacing w:after="0" w:line="240" w:lineRule="auto"/>
                  <w:jc w:val="center"/>
                </w:pPr>
              </w:pPrChange>
            </w:pPr>
            <w:ins w:id="2770" w:author="Ava" w:date="2020-09-14T12:36:00Z">
              <w:r w:rsidRPr="0091650E">
                <w:rPr>
                  <w:rFonts w:ascii="Times New Roman" w:eastAsia="Times New Roman" w:hAnsi="Times New Roman" w:cs="Times New Roman"/>
                  <w:sz w:val="24"/>
                  <w:szCs w:val="24"/>
                </w:rPr>
                <w:t>0.338</w:t>
              </w:r>
            </w:ins>
          </w:p>
        </w:tc>
        <w:tc>
          <w:tcPr>
            <w:tcW w:w="0" w:type="auto"/>
            <w:vAlign w:val="center"/>
            <w:hideMark/>
          </w:tcPr>
          <w:p w14:paraId="00BC2C7D" w14:textId="77777777" w:rsidR="0091650E" w:rsidRPr="0091650E" w:rsidRDefault="0091650E">
            <w:pPr>
              <w:spacing w:after="0" w:line="276" w:lineRule="auto"/>
              <w:jc w:val="center"/>
              <w:rPr>
                <w:ins w:id="2771" w:author="Ava" w:date="2020-09-14T12:36:00Z"/>
                <w:rFonts w:ascii="Times New Roman" w:eastAsia="Times New Roman" w:hAnsi="Times New Roman" w:cs="Times New Roman"/>
                <w:sz w:val="24"/>
                <w:szCs w:val="24"/>
              </w:rPr>
              <w:pPrChange w:id="2772" w:author="Ava" w:date="2020-09-14T18:21:00Z">
                <w:pPr>
                  <w:spacing w:after="0" w:line="240" w:lineRule="auto"/>
                  <w:jc w:val="center"/>
                </w:pPr>
              </w:pPrChange>
            </w:pPr>
            <w:ins w:id="2773" w:author="Ava" w:date="2020-09-14T12:36:00Z">
              <w:r w:rsidRPr="0091650E">
                <w:rPr>
                  <w:rFonts w:ascii="Times New Roman" w:eastAsia="Times New Roman" w:hAnsi="Times New Roman" w:cs="Times New Roman"/>
                  <w:sz w:val="24"/>
                  <w:szCs w:val="24"/>
                </w:rPr>
                <w:t>0.018</w:t>
              </w:r>
            </w:ins>
          </w:p>
        </w:tc>
        <w:tc>
          <w:tcPr>
            <w:tcW w:w="0" w:type="auto"/>
            <w:vAlign w:val="center"/>
            <w:hideMark/>
          </w:tcPr>
          <w:p w14:paraId="4E03565B" w14:textId="77777777" w:rsidR="0091650E" w:rsidRPr="0091650E" w:rsidRDefault="0091650E">
            <w:pPr>
              <w:spacing w:after="0" w:line="276" w:lineRule="auto"/>
              <w:jc w:val="center"/>
              <w:rPr>
                <w:ins w:id="2774" w:author="Ava" w:date="2020-09-14T12:36:00Z"/>
                <w:rFonts w:ascii="Times New Roman" w:eastAsia="Times New Roman" w:hAnsi="Times New Roman" w:cs="Times New Roman"/>
                <w:sz w:val="24"/>
                <w:szCs w:val="24"/>
              </w:rPr>
              <w:pPrChange w:id="2775" w:author="Ava" w:date="2020-09-14T18:21:00Z">
                <w:pPr>
                  <w:spacing w:after="0" w:line="240" w:lineRule="auto"/>
                  <w:jc w:val="center"/>
                </w:pPr>
              </w:pPrChange>
            </w:pPr>
            <w:ins w:id="2776" w:author="Ava" w:date="2020-09-14T12:36:00Z">
              <w:r w:rsidRPr="0091650E">
                <w:rPr>
                  <w:rFonts w:ascii="Times New Roman" w:eastAsia="Times New Roman" w:hAnsi="Times New Roman" w:cs="Times New Roman"/>
                  <w:sz w:val="24"/>
                  <w:szCs w:val="24"/>
                </w:rPr>
                <w:t>0.036</w:t>
              </w:r>
            </w:ins>
          </w:p>
        </w:tc>
      </w:tr>
      <w:tr w:rsidR="0091650E" w:rsidRPr="0091650E" w14:paraId="3EE29EB0" w14:textId="77777777" w:rsidTr="0091650E">
        <w:trPr>
          <w:trHeight w:val="77"/>
          <w:tblCellSpacing w:w="15" w:type="dxa"/>
          <w:ins w:id="2777" w:author="Ava" w:date="2020-09-14T12:36:00Z"/>
          <w:trPrChange w:id="2778" w:author="Ava" w:date="2020-09-14T12:38:00Z">
            <w:trPr>
              <w:gridAfter w:val="0"/>
              <w:tblCellSpacing w:w="15" w:type="dxa"/>
            </w:trPr>
          </w:trPrChange>
        </w:trPr>
        <w:tc>
          <w:tcPr>
            <w:tcW w:w="0" w:type="auto"/>
            <w:gridSpan w:val="8"/>
            <w:tcBorders>
              <w:bottom w:val="single" w:sz="6" w:space="0" w:color="000000"/>
            </w:tcBorders>
            <w:vAlign w:val="center"/>
            <w:hideMark/>
            <w:tcPrChange w:id="2779" w:author="Ava" w:date="2020-09-14T12:38:00Z">
              <w:tcPr>
                <w:tcW w:w="0" w:type="auto"/>
                <w:gridSpan w:val="7"/>
                <w:tcBorders>
                  <w:bottom w:val="single" w:sz="6" w:space="0" w:color="000000"/>
                </w:tcBorders>
                <w:vAlign w:val="center"/>
                <w:hideMark/>
              </w:tcPr>
            </w:tcPrChange>
          </w:tcPr>
          <w:p w14:paraId="436CC587" w14:textId="77777777" w:rsidR="0091650E" w:rsidRPr="0091650E" w:rsidRDefault="0091650E">
            <w:pPr>
              <w:spacing w:after="0" w:line="276" w:lineRule="auto"/>
              <w:jc w:val="center"/>
              <w:rPr>
                <w:ins w:id="2780" w:author="Ava" w:date="2020-09-14T12:36:00Z"/>
                <w:rFonts w:ascii="Times New Roman" w:eastAsia="Times New Roman" w:hAnsi="Times New Roman" w:cs="Times New Roman"/>
                <w:sz w:val="24"/>
                <w:szCs w:val="24"/>
              </w:rPr>
              <w:pPrChange w:id="2781" w:author="Ava" w:date="2020-09-14T18:21:00Z">
                <w:pPr>
                  <w:spacing w:after="0" w:line="240" w:lineRule="auto"/>
                  <w:jc w:val="center"/>
                </w:pPr>
              </w:pPrChange>
            </w:pPr>
          </w:p>
        </w:tc>
      </w:tr>
    </w:tbl>
    <w:p w14:paraId="49D1B7B0" w14:textId="771A6D72" w:rsidR="00617272" w:rsidRDefault="0091650E">
      <w:pPr>
        <w:spacing w:after="0" w:line="276" w:lineRule="auto"/>
        <w:pPrChange w:id="2782" w:author="Ava" w:date="2020-09-14T18:21:00Z">
          <w:pPr/>
        </w:pPrChange>
      </w:pPr>
      <w:ins w:id="2783" w:author="Ava" w:date="2020-09-14T12:36:00Z">
        <w:r>
          <w:br w:type="page"/>
        </w:r>
      </w:ins>
    </w:p>
    <w:tbl>
      <w:tblPr>
        <w:tblW w:w="8823" w:type="dxa"/>
        <w:tblCellSpacing w:w="15" w:type="dxa"/>
        <w:tblCellMar>
          <w:top w:w="15" w:type="dxa"/>
          <w:left w:w="15" w:type="dxa"/>
          <w:bottom w:w="15" w:type="dxa"/>
          <w:right w:w="15" w:type="dxa"/>
        </w:tblCellMar>
        <w:tblLook w:val="04A0" w:firstRow="1" w:lastRow="0" w:firstColumn="1" w:lastColumn="0" w:noHBand="0" w:noVBand="1"/>
        <w:tblPrChange w:id="2784" w:author="Ava" w:date="2020-09-14T18:22: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2155"/>
        <w:gridCol w:w="2134"/>
        <w:gridCol w:w="2327"/>
        <w:gridCol w:w="2207"/>
        <w:tblGridChange w:id="2785">
          <w:tblGrid>
            <w:gridCol w:w="2137"/>
            <w:gridCol w:w="2116"/>
            <w:gridCol w:w="2307"/>
            <w:gridCol w:w="2188"/>
          </w:tblGrid>
        </w:tblGridChange>
      </w:tblGrid>
      <w:tr w:rsidR="00617272" w:rsidRPr="00EA639F" w14:paraId="2CB9DB9E" w14:textId="77777777" w:rsidTr="001256D4">
        <w:trPr>
          <w:trHeight w:val="273"/>
          <w:tblCellSpacing w:w="15" w:type="dxa"/>
          <w:trPrChange w:id="2786" w:author="Ava" w:date="2020-09-14T18:22:00Z">
            <w:trPr>
              <w:tblCellSpacing w:w="15" w:type="dxa"/>
            </w:trPr>
          </w:trPrChange>
        </w:trPr>
        <w:tc>
          <w:tcPr>
            <w:tcW w:w="0" w:type="auto"/>
            <w:gridSpan w:val="4"/>
            <w:tcBorders>
              <w:top w:val="nil"/>
              <w:left w:val="nil"/>
              <w:bottom w:val="nil"/>
              <w:right w:val="nil"/>
            </w:tcBorders>
            <w:vAlign w:val="center"/>
            <w:hideMark/>
            <w:tcPrChange w:id="2787" w:author="Ava" w:date="2020-09-14T18:22:00Z">
              <w:tcPr>
                <w:tcW w:w="0" w:type="auto"/>
                <w:gridSpan w:val="4"/>
                <w:tcBorders>
                  <w:top w:val="nil"/>
                  <w:left w:val="nil"/>
                  <w:bottom w:val="nil"/>
                  <w:right w:val="nil"/>
                </w:tcBorders>
                <w:vAlign w:val="center"/>
                <w:hideMark/>
              </w:tcPr>
            </w:tcPrChange>
          </w:tcPr>
          <w:p w14:paraId="3B00E765" w14:textId="2E1A6434" w:rsidR="00617272" w:rsidRPr="00EA639F" w:rsidRDefault="00617272">
            <w:pPr>
              <w:spacing w:after="0" w:line="276" w:lineRule="auto"/>
              <w:jc w:val="center"/>
              <w:rPr>
                <w:rFonts w:ascii="Calisto MT" w:eastAsia="Times New Roman" w:hAnsi="Calisto MT" w:cs="Arial"/>
                <w:sz w:val="24"/>
                <w:szCs w:val="24"/>
              </w:rPr>
              <w:pPrChange w:id="2788" w:author="Ava" w:date="2020-09-14T18:21:00Z">
                <w:pPr>
                  <w:spacing w:after="0" w:line="240" w:lineRule="auto"/>
                  <w:jc w:val="center"/>
                </w:pPr>
              </w:pPrChange>
            </w:pPr>
            <w:r>
              <w:rPr>
                <w:rFonts w:ascii="Calisto MT" w:eastAsia="Times New Roman" w:hAnsi="Calisto MT" w:cs="Arial"/>
                <w:b/>
                <w:bCs/>
                <w:sz w:val="24"/>
                <w:szCs w:val="24"/>
              </w:rPr>
              <w:lastRenderedPageBreak/>
              <w:t>Table S</w:t>
            </w:r>
            <w:ins w:id="2789" w:author="Ava" w:date="2020-09-14T12:34:00Z">
              <w:r w:rsidR="00CC577B">
                <w:rPr>
                  <w:rFonts w:ascii="Calisto MT" w:eastAsia="Times New Roman" w:hAnsi="Calisto MT" w:cs="Arial"/>
                  <w:b/>
                  <w:bCs/>
                  <w:sz w:val="24"/>
                  <w:szCs w:val="24"/>
                </w:rPr>
                <w:t>2</w:t>
              </w:r>
            </w:ins>
            <w:del w:id="2790" w:author="Ava" w:date="2020-09-14T12:34:00Z">
              <w:r w:rsidDel="00CC577B">
                <w:rPr>
                  <w:rFonts w:ascii="Calisto MT" w:eastAsia="Times New Roman" w:hAnsi="Calisto MT" w:cs="Arial"/>
                  <w:b/>
                  <w:bCs/>
                  <w:sz w:val="24"/>
                  <w:szCs w:val="24"/>
                </w:rPr>
                <w:delText>3</w:delText>
              </w:r>
            </w:del>
            <w:r w:rsidRPr="00EA639F">
              <w:rPr>
                <w:rFonts w:ascii="Calisto MT" w:eastAsia="Times New Roman" w:hAnsi="Calisto MT" w:cs="Arial"/>
                <w:b/>
                <w:bCs/>
                <w:sz w:val="24"/>
                <w:szCs w:val="24"/>
              </w:rPr>
              <w:t>. GLM Results</w:t>
            </w:r>
          </w:p>
        </w:tc>
      </w:tr>
      <w:tr w:rsidR="00617272" w:rsidRPr="00EA639F" w14:paraId="1C76FA0B" w14:textId="77777777" w:rsidTr="001256D4">
        <w:trPr>
          <w:trHeight w:val="119"/>
          <w:tblCellSpacing w:w="15" w:type="dxa"/>
          <w:trPrChange w:id="2791" w:author="Ava" w:date="2020-09-14T18:22:00Z">
            <w:trPr>
              <w:tblCellSpacing w:w="15" w:type="dxa"/>
            </w:trPr>
          </w:trPrChange>
        </w:trPr>
        <w:tc>
          <w:tcPr>
            <w:tcW w:w="0" w:type="auto"/>
            <w:gridSpan w:val="4"/>
            <w:tcBorders>
              <w:bottom w:val="single" w:sz="6" w:space="0" w:color="000000"/>
            </w:tcBorders>
            <w:vAlign w:val="center"/>
            <w:hideMark/>
            <w:tcPrChange w:id="2792" w:author="Ava" w:date="2020-09-14T18:22:00Z">
              <w:tcPr>
                <w:tcW w:w="0" w:type="auto"/>
                <w:gridSpan w:val="4"/>
                <w:tcBorders>
                  <w:bottom w:val="single" w:sz="6" w:space="0" w:color="000000"/>
                </w:tcBorders>
                <w:vAlign w:val="center"/>
                <w:hideMark/>
              </w:tcPr>
            </w:tcPrChange>
          </w:tcPr>
          <w:p w14:paraId="712B12A3" w14:textId="77777777" w:rsidR="00617272" w:rsidRPr="00EA639F" w:rsidRDefault="00617272">
            <w:pPr>
              <w:spacing w:after="0" w:line="276" w:lineRule="auto"/>
              <w:jc w:val="center"/>
              <w:rPr>
                <w:rFonts w:ascii="Calisto MT" w:eastAsia="Times New Roman" w:hAnsi="Calisto MT" w:cs="Arial"/>
                <w:sz w:val="24"/>
                <w:szCs w:val="24"/>
              </w:rPr>
              <w:pPrChange w:id="2793" w:author="Ava" w:date="2020-09-14T18:21:00Z">
                <w:pPr>
                  <w:spacing w:after="0" w:line="240" w:lineRule="auto"/>
                  <w:jc w:val="center"/>
                </w:pPr>
              </w:pPrChange>
            </w:pPr>
          </w:p>
        </w:tc>
      </w:tr>
      <w:tr w:rsidR="00617272" w:rsidRPr="00EA639F" w14:paraId="16F87392" w14:textId="77777777" w:rsidTr="001256D4">
        <w:trPr>
          <w:trHeight w:val="260"/>
          <w:tblCellSpacing w:w="15" w:type="dxa"/>
          <w:trPrChange w:id="2794" w:author="Ava" w:date="2020-09-14T18:22:00Z">
            <w:trPr>
              <w:tblCellSpacing w:w="15" w:type="dxa"/>
            </w:trPr>
          </w:trPrChange>
        </w:trPr>
        <w:tc>
          <w:tcPr>
            <w:tcW w:w="0" w:type="auto"/>
            <w:vAlign w:val="center"/>
            <w:hideMark/>
            <w:tcPrChange w:id="2795" w:author="Ava" w:date="2020-09-14T18:22:00Z">
              <w:tcPr>
                <w:tcW w:w="0" w:type="auto"/>
                <w:vAlign w:val="center"/>
                <w:hideMark/>
              </w:tcPr>
            </w:tcPrChange>
          </w:tcPr>
          <w:p w14:paraId="1B63312B" w14:textId="77777777" w:rsidR="00617272" w:rsidRPr="00EA639F" w:rsidRDefault="00617272">
            <w:pPr>
              <w:spacing w:after="0" w:line="276" w:lineRule="auto"/>
              <w:jc w:val="center"/>
              <w:rPr>
                <w:rFonts w:ascii="Calisto MT" w:eastAsia="Times New Roman" w:hAnsi="Calisto MT" w:cs="Arial"/>
                <w:sz w:val="20"/>
                <w:szCs w:val="20"/>
              </w:rPr>
              <w:pPrChange w:id="2796" w:author="Ava" w:date="2020-09-14T18:21:00Z">
                <w:pPr>
                  <w:spacing w:after="0" w:line="240" w:lineRule="auto"/>
                  <w:jc w:val="center"/>
                </w:pPr>
              </w:pPrChange>
            </w:pPr>
          </w:p>
        </w:tc>
        <w:tc>
          <w:tcPr>
            <w:tcW w:w="0" w:type="auto"/>
            <w:gridSpan w:val="3"/>
            <w:vAlign w:val="center"/>
            <w:hideMark/>
            <w:tcPrChange w:id="2797" w:author="Ava" w:date="2020-09-14T18:22:00Z">
              <w:tcPr>
                <w:tcW w:w="0" w:type="auto"/>
                <w:gridSpan w:val="3"/>
                <w:vAlign w:val="center"/>
                <w:hideMark/>
              </w:tcPr>
            </w:tcPrChange>
          </w:tcPr>
          <w:p w14:paraId="476208CD" w14:textId="77777777" w:rsidR="00617272" w:rsidRPr="00EA639F" w:rsidRDefault="00617272">
            <w:pPr>
              <w:spacing w:after="0" w:line="276" w:lineRule="auto"/>
              <w:jc w:val="center"/>
              <w:rPr>
                <w:rFonts w:ascii="Calisto MT" w:eastAsia="Times New Roman" w:hAnsi="Calisto MT" w:cs="Arial"/>
                <w:sz w:val="24"/>
                <w:szCs w:val="24"/>
              </w:rPr>
              <w:pPrChange w:id="2798" w:author="Ava" w:date="2020-09-14T18:21:00Z">
                <w:pPr>
                  <w:spacing w:after="0" w:line="240" w:lineRule="auto"/>
                  <w:jc w:val="center"/>
                </w:pPr>
              </w:pPrChange>
            </w:pPr>
            <w:r w:rsidRPr="00EA639F">
              <w:rPr>
                <w:rFonts w:ascii="Calisto MT" w:eastAsia="Times New Roman" w:hAnsi="Calisto MT" w:cs="Arial"/>
                <w:i/>
                <w:iCs/>
                <w:sz w:val="24"/>
                <w:szCs w:val="24"/>
              </w:rPr>
              <w:t>Dependent variable:</w:t>
            </w:r>
          </w:p>
        </w:tc>
      </w:tr>
      <w:tr w:rsidR="00617272" w:rsidRPr="00EA639F" w14:paraId="4FB1ECEA" w14:textId="77777777" w:rsidTr="001256D4">
        <w:trPr>
          <w:trHeight w:val="119"/>
          <w:tblCellSpacing w:w="15" w:type="dxa"/>
          <w:trPrChange w:id="2799" w:author="Ava" w:date="2020-09-14T18:22:00Z">
            <w:trPr>
              <w:tblCellSpacing w:w="15" w:type="dxa"/>
            </w:trPr>
          </w:trPrChange>
        </w:trPr>
        <w:tc>
          <w:tcPr>
            <w:tcW w:w="0" w:type="auto"/>
            <w:vAlign w:val="center"/>
            <w:hideMark/>
            <w:tcPrChange w:id="2800" w:author="Ava" w:date="2020-09-14T18:22:00Z">
              <w:tcPr>
                <w:tcW w:w="0" w:type="auto"/>
                <w:vAlign w:val="center"/>
                <w:hideMark/>
              </w:tcPr>
            </w:tcPrChange>
          </w:tcPr>
          <w:p w14:paraId="54766C5F" w14:textId="77777777" w:rsidR="00617272" w:rsidRPr="00EA639F" w:rsidRDefault="00617272">
            <w:pPr>
              <w:spacing w:after="0" w:line="276" w:lineRule="auto"/>
              <w:jc w:val="center"/>
              <w:rPr>
                <w:rFonts w:ascii="Calisto MT" w:eastAsia="Times New Roman" w:hAnsi="Calisto MT" w:cs="Arial"/>
                <w:sz w:val="24"/>
                <w:szCs w:val="24"/>
              </w:rPr>
              <w:pPrChange w:id="2801" w:author="Ava" w:date="2020-09-14T18:21:00Z">
                <w:pPr>
                  <w:spacing w:after="0" w:line="240" w:lineRule="auto"/>
                  <w:jc w:val="center"/>
                </w:pPr>
              </w:pPrChange>
            </w:pPr>
          </w:p>
        </w:tc>
        <w:tc>
          <w:tcPr>
            <w:tcW w:w="0" w:type="auto"/>
            <w:gridSpan w:val="3"/>
            <w:tcBorders>
              <w:bottom w:val="single" w:sz="6" w:space="0" w:color="000000"/>
            </w:tcBorders>
            <w:vAlign w:val="center"/>
            <w:hideMark/>
            <w:tcPrChange w:id="2802" w:author="Ava" w:date="2020-09-14T18:22:00Z">
              <w:tcPr>
                <w:tcW w:w="0" w:type="auto"/>
                <w:gridSpan w:val="3"/>
                <w:tcBorders>
                  <w:bottom w:val="single" w:sz="6" w:space="0" w:color="000000"/>
                </w:tcBorders>
                <w:vAlign w:val="center"/>
                <w:hideMark/>
              </w:tcPr>
            </w:tcPrChange>
          </w:tcPr>
          <w:p w14:paraId="5E286B86" w14:textId="77777777" w:rsidR="00617272" w:rsidRPr="00EA639F" w:rsidRDefault="00617272">
            <w:pPr>
              <w:spacing w:after="0" w:line="276" w:lineRule="auto"/>
              <w:jc w:val="center"/>
              <w:rPr>
                <w:rFonts w:ascii="Calisto MT" w:eastAsia="Times New Roman" w:hAnsi="Calisto MT" w:cs="Arial"/>
                <w:sz w:val="20"/>
                <w:szCs w:val="20"/>
              </w:rPr>
              <w:pPrChange w:id="2803" w:author="Ava" w:date="2020-09-14T18:21:00Z">
                <w:pPr>
                  <w:spacing w:after="0" w:line="240" w:lineRule="auto"/>
                  <w:jc w:val="center"/>
                </w:pPr>
              </w:pPrChange>
            </w:pPr>
          </w:p>
        </w:tc>
      </w:tr>
      <w:tr w:rsidR="00617272" w:rsidRPr="00EA639F" w14:paraId="53BC6C28" w14:textId="77777777" w:rsidTr="001256D4">
        <w:trPr>
          <w:trHeight w:val="260"/>
          <w:tblCellSpacing w:w="15" w:type="dxa"/>
          <w:trPrChange w:id="2804" w:author="Ava" w:date="2020-09-14T18:22:00Z">
            <w:trPr>
              <w:tblCellSpacing w:w="15" w:type="dxa"/>
            </w:trPr>
          </w:trPrChange>
        </w:trPr>
        <w:tc>
          <w:tcPr>
            <w:tcW w:w="0" w:type="auto"/>
            <w:vAlign w:val="center"/>
            <w:hideMark/>
            <w:tcPrChange w:id="2805" w:author="Ava" w:date="2020-09-14T18:22:00Z">
              <w:tcPr>
                <w:tcW w:w="0" w:type="auto"/>
                <w:vAlign w:val="center"/>
                <w:hideMark/>
              </w:tcPr>
            </w:tcPrChange>
          </w:tcPr>
          <w:p w14:paraId="77DAA2CC" w14:textId="77777777" w:rsidR="00617272" w:rsidRPr="00EA639F" w:rsidRDefault="00617272">
            <w:pPr>
              <w:spacing w:after="0" w:line="276" w:lineRule="auto"/>
              <w:jc w:val="center"/>
              <w:rPr>
                <w:rFonts w:ascii="Calisto MT" w:eastAsia="Times New Roman" w:hAnsi="Calisto MT" w:cs="Arial"/>
                <w:sz w:val="20"/>
                <w:szCs w:val="20"/>
              </w:rPr>
              <w:pPrChange w:id="2806" w:author="Ava" w:date="2020-09-14T18:21:00Z">
                <w:pPr>
                  <w:spacing w:after="0" w:line="240" w:lineRule="auto"/>
                  <w:jc w:val="center"/>
                </w:pPr>
              </w:pPrChange>
            </w:pPr>
          </w:p>
        </w:tc>
        <w:tc>
          <w:tcPr>
            <w:tcW w:w="0" w:type="auto"/>
            <w:gridSpan w:val="3"/>
            <w:vAlign w:val="center"/>
            <w:hideMark/>
            <w:tcPrChange w:id="2807" w:author="Ava" w:date="2020-09-14T18:22:00Z">
              <w:tcPr>
                <w:tcW w:w="0" w:type="auto"/>
                <w:gridSpan w:val="3"/>
                <w:vAlign w:val="center"/>
                <w:hideMark/>
              </w:tcPr>
            </w:tcPrChange>
          </w:tcPr>
          <w:p w14:paraId="19A46B7D" w14:textId="77777777" w:rsidR="00617272" w:rsidRPr="00EA639F" w:rsidRDefault="00617272">
            <w:pPr>
              <w:spacing w:after="0" w:line="276" w:lineRule="auto"/>
              <w:jc w:val="center"/>
              <w:rPr>
                <w:rFonts w:ascii="Calisto MT" w:eastAsia="Times New Roman" w:hAnsi="Calisto MT" w:cs="Arial"/>
                <w:sz w:val="24"/>
                <w:szCs w:val="24"/>
              </w:rPr>
              <w:pPrChange w:id="2808" w:author="Ava" w:date="2020-09-14T18:21:00Z">
                <w:pPr>
                  <w:spacing w:after="0" w:line="240" w:lineRule="auto"/>
                  <w:jc w:val="center"/>
                </w:pPr>
              </w:pPrChange>
            </w:pPr>
            <w:r w:rsidRPr="00EA639F">
              <w:rPr>
                <w:rFonts w:ascii="Calisto MT" w:eastAsia="Times New Roman" w:hAnsi="Calisto MT" w:cs="Arial"/>
                <w:sz w:val="24"/>
                <w:szCs w:val="24"/>
              </w:rPr>
              <w:t>reaction time (s)</w:t>
            </w:r>
          </w:p>
        </w:tc>
      </w:tr>
      <w:tr w:rsidR="00617272" w:rsidRPr="00EA639F" w14:paraId="6ED4C43F" w14:textId="77777777" w:rsidTr="001256D4">
        <w:trPr>
          <w:trHeight w:val="260"/>
          <w:tblCellSpacing w:w="15" w:type="dxa"/>
          <w:trPrChange w:id="2809" w:author="Ava" w:date="2020-09-14T18:22:00Z">
            <w:trPr>
              <w:tblCellSpacing w:w="15" w:type="dxa"/>
            </w:trPr>
          </w:trPrChange>
        </w:trPr>
        <w:tc>
          <w:tcPr>
            <w:tcW w:w="0" w:type="auto"/>
            <w:vAlign w:val="center"/>
            <w:hideMark/>
            <w:tcPrChange w:id="2810" w:author="Ava" w:date="2020-09-14T18:22:00Z">
              <w:tcPr>
                <w:tcW w:w="0" w:type="auto"/>
                <w:vAlign w:val="center"/>
                <w:hideMark/>
              </w:tcPr>
            </w:tcPrChange>
          </w:tcPr>
          <w:p w14:paraId="7E8E1AE3" w14:textId="77777777" w:rsidR="00617272" w:rsidRPr="00EA639F" w:rsidRDefault="00617272">
            <w:pPr>
              <w:spacing w:after="0" w:line="276" w:lineRule="auto"/>
              <w:jc w:val="center"/>
              <w:rPr>
                <w:rFonts w:ascii="Calisto MT" w:eastAsia="Times New Roman" w:hAnsi="Calisto MT" w:cs="Arial"/>
                <w:sz w:val="24"/>
                <w:szCs w:val="24"/>
              </w:rPr>
              <w:pPrChange w:id="2811" w:author="Ava" w:date="2020-09-14T18:21:00Z">
                <w:pPr>
                  <w:spacing w:after="0" w:line="240" w:lineRule="auto"/>
                  <w:jc w:val="center"/>
                </w:pPr>
              </w:pPrChange>
            </w:pPr>
          </w:p>
        </w:tc>
        <w:tc>
          <w:tcPr>
            <w:tcW w:w="0" w:type="auto"/>
            <w:vAlign w:val="center"/>
            <w:hideMark/>
            <w:tcPrChange w:id="2812" w:author="Ava" w:date="2020-09-14T18:22:00Z">
              <w:tcPr>
                <w:tcW w:w="0" w:type="auto"/>
                <w:vAlign w:val="center"/>
                <w:hideMark/>
              </w:tcPr>
            </w:tcPrChange>
          </w:tcPr>
          <w:p w14:paraId="2CAA66EF" w14:textId="77777777" w:rsidR="00617272" w:rsidRPr="00EA639F" w:rsidRDefault="00617272">
            <w:pPr>
              <w:spacing w:after="0" w:line="276" w:lineRule="auto"/>
              <w:jc w:val="center"/>
              <w:rPr>
                <w:rFonts w:ascii="Calisto MT" w:eastAsia="Times New Roman" w:hAnsi="Calisto MT" w:cs="Arial"/>
                <w:sz w:val="24"/>
                <w:szCs w:val="24"/>
              </w:rPr>
              <w:pPrChange w:id="2813" w:author="Ava" w:date="2020-09-14T18:21:00Z">
                <w:pPr>
                  <w:spacing w:after="0" w:line="240" w:lineRule="auto"/>
                  <w:jc w:val="center"/>
                </w:pPr>
              </w:pPrChange>
            </w:pPr>
            <w:r w:rsidRPr="00EA639F">
              <w:rPr>
                <w:rFonts w:ascii="Calisto MT" w:eastAsia="Times New Roman" w:hAnsi="Calisto MT" w:cs="Arial"/>
                <w:sz w:val="24"/>
                <w:szCs w:val="24"/>
              </w:rPr>
              <w:t>lesser</w:t>
            </w:r>
          </w:p>
        </w:tc>
        <w:tc>
          <w:tcPr>
            <w:tcW w:w="0" w:type="auto"/>
            <w:vAlign w:val="center"/>
            <w:hideMark/>
            <w:tcPrChange w:id="2814" w:author="Ava" w:date="2020-09-14T18:22:00Z">
              <w:tcPr>
                <w:tcW w:w="0" w:type="auto"/>
                <w:vAlign w:val="center"/>
                <w:hideMark/>
              </w:tcPr>
            </w:tcPrChange>
          </w:tcPr>
          <w:p w14:paraId="203BAB07" w14:textId="77777777" w:rsidR="00617272" w:rsidRPr="00EA639F" w:rsidRDefault="00617272">
            <w:pPr>
              <w:spacing w:after="0" w:line="276" w:lineRule="auto"/>
              <w:jc w:val="center"/>
              <w:rPr>
                <w:rFonts w:ascii="Calisto MT" w:eastAsia="Times New Roman" w:hAnsi="Calisto MT" w:cs="Arial"/>
                <w:sz w:val="24"/>
                <w:szCs w:val="24"/>
              </w:rPr>
              <w:pPrChange w:id="2815" w:author="Ava" w:date="2020-09-14T18:21:00Z">
                <w:pPr>
                  <w:spacing w:after="0" w:line="240" w:lineRule="auto"/>
                  <w:jc w:val="center"/>
                </w:pPr>
              </w:pPrChange>
            </w:pPr>
            <w:r w:rsidRPr="00EA639F">
              <w:rPr>
                <w:rFonts w:ascii="Calisto MT" w:eastAsia="Times New Roman" w:hAnsi="Calisto MT" w:cs="Arial"/>
                <w:sz w:val="24"/>
                <w:szCs w:val="24"/>
              </w:rPr>
              <w:t>lesser (random slopes)</w:t>
            </w:r>
          </w:p>
        </w:tc>
        <w:tc>
          <w:tcPr>
            <w:tcW w:w="0" w:type="auto"/>
            <w:vAlign w:val="center"/>
            <w:hideMark/>
            <w:tcPrChange w:id="2816" w:author="Ava" w:date="2020-09-14T18:22:00Z">
              <w:tcPr>
                <w:tcW w:w="0" w:type="auto"/>
                <w:vAlign w:val="center"/>
                <w:hideMark/>
              </w:tcPr>
            </w:tcPrChange>
          </w:tcPr>
          <w:p w14:paraId="2C1CFAF8" w14:textId="77777777" w:rsidR="00617272" w:rsidRPr="00EA639F" w:rsidRDefault="00617272">
            <w:pPr>
              <w:spacing w:after="0" w:line="276" w:lineRule="auto"/>
              <w:jc w:val="center"/>
              <w:rPr>
                <w:rFonts w:ascii="Calisto MT" w:eastAsia="Times New Roman" w:hAnsi="Calisto MT" w:cs="Arial"/>
                <w:sz w:val="24"/>
                <w:szCs w:val="24"/>
              </w:rPr>
              <w:pPrChange w:id="2817" w:author="Ava" w:date="2020-09-14T18:21:00Z">
                <w:pPr>
                  <w:spacing w:after="0" w:line="240" w:lineRule="auto"/>
                  <w:jc w:val="center"/>
                </w:pPr>
              </w:pPrChange>
            </w:pPr>
            <w:r w:rsidRPr="00EA639F">
              <w:rPr>
                <w:rFonts w:ascii="Calisto MT" w:eastAsia="Times New Roman" w:hAnsi="Calisto MT" w:cs="Arial"/>
                <w:sz w:val="24"/>
                <w:szCs w:val="24"/>
              </w:rPr>
              <w:t>fuller</w:t>
            </w:r>
          </w:p>
        </w:tc>
      </w:tr>
      <w:tr w:rsidR="00617272" w:rsidRPr="00EA639F" w14:paraId="138CE3A5" w14:textId="77777777" w:rsidTr="001256D4">
        <w:trPr>
          <w:trHeight w:val="273"/>
          <w:tblCellSpacing w:w="15" w:type="dxa"/>
          <w:trPrChange w:id="2818" w:author="Ava" w:date="2020-09-14T18:22:00Z">
            <w:trPr>
              <w:tblCellSpacing w:w="15" w:type="dxa"/>
            </w:trPr>
          </w:trPrChange>
        </w:trPr>
        <w:tc>
          <w:tcPr>
            <w:tcW w:w="0" w:type="auto"/>
            <w:vAlign w:val="center"/>
            <w:hideMark/>
            <w:tcPrChange w:id="2819" w:author="Ava" w:date="2020-09-14T18:22:00Z">
              <w:tcPr>
                <w:tcW w:w="0" w:type="auto"/>
                <w:vAlign w:val="center"/>
                <w:hideMark/>
              </w:tcPr>
            </w:tcPrChange>
          </w:tcPr>
          <w:p w14:paraId="7379A204" w14:textId="77777777" w:rsidR="00617272" w:rsidRPr="00EA639F" w:rsidRDefault="00617272">
            <w:pPr>
              <w:spacing w:after="0" w:line="276" w:lineRule="auto"/>
              <w:jc w:val="center"/>
              <w:rPr>
                <w:rFonts w:ascii="Calisto MT" w:eastAsia="Times New Roman" w:hAnsi="Calisto MT" w:cs="Arial"/>
                <w:sz w:val="24"/>
                <w:szCs w:val="24"/>
              </w:rPr>
              <w:pPrChange w:id="2820" w:author="Ava" w:date="2020-09-14T18:21:00Z">
                <w:pPr>
                  <w:spacing w:after="0" w:line="240" w:lineRule="auto"/>
                  <w:jc w:val="center"/>
                </w:pPr>
              </w:pPrChange>
            </w:pPr>
          </w:p>
        </w:tc>
        <w:tc>
          <w:tcPr>
            <w:tcW w:w="0" w:type="auto"/>
            <w:vAlign w:val="center"/>
            <w:hideMark/>
            <w:tcPrChange w:id="2821" w:author="Ava" w:date="2020-09-14T18:22:00Z">
              <w:tcPr>
                <w:tcW w:w="0" w:type="auto"/>
                <w:vAlign w:val="center"/>
                <w:hideMark/>
              </w:tcPr>
            </w:tcPrChange>
          </w:tcPr>
          <w:p w14:paraId="1C495A7B" w14:textId="77777777" w:rsidR="00617272" w:rsidRPr="00EA639F" w:rsidRDefault="00617272">
            <w:pPr>
              <w:spacing w:after="0" w:line="276" w:lineRule="auto"/>
              <w:jc w:val="center"/>
              <w:rPr>
                <w:rFonts w:ascii="Calisto MT" w:eastAsia="Times New Roman" w:hAnsi="Calisto MT" w:cs="Arial"/>
                <w:sz w:val="24"/>
                <w:szCs w:val="24"/>
              </w:rPr>
              <w:pPrChange w:id="2822" w:author="Ava" w:date="2020-09-14T18:21:00Z">
                <w:pPr>
                  <w:spacing w:after="0" w:line="240" w:lineRule="auto"/>
                  <w:jc w:val="center"/>
                </w:pPr>
              </w:pPrChange>
            </w:pPr>
            <w:r w:rsidRPr="00EA639F">
              <w:rPr>
                <w:rFonts w:ascii="Calisto MT" w:eastAsia="Times New Roman" w:hAnsi="Calisto MT" w:cs="Arial"/>
                <w:sz w:val="24"/>
                <w:szCs w:val="24"/>
              </w:rPr>
              <w:t>(1)</w:t>
            </w:r>
          </w:p>
        </w:tc>
        <w:tc>
          <w:tcPr>
            <w:tcW w:w="0" w:type="auto"/>
            <w:vAlign w:val="center"/>
            <w:hideMark/>
            <w:tcPrChange w:id="2823" w:author="Ava" w:date="2020-09-14T18:22:00Z">
              <w:tcPr>
                <w:tcW w:w="0" w:type="auto"/>
                <w:vAlign w:val="center"/>
                <w:hideMark/>
              </w:tcPr>
            </w:tcPrChange>
          </w:tcPr>
          <w:p w14:paraId="4520F13B" w14:textId="77777777" w:rsidR="00617272" w:rsidRPr="00EA639F" w:rsidRDefault="00617272">
            <w:pPr>
              <w:spacing w:after="0" w:line="276" w:lineRule="auto"/>
              <w:jc w:val="center"/>
              <w:rPr>
                <w:rFonts w:ascii="Calisto MT" w:eastAsia="Times New Roman" w:hAnsi="Calisto MT" w:cs="Arial"/>
                <w:sz w:val="24"/>
                <w:szCs w:val="24"/>
              </w:rPr>
              <w:pPrChange w:id="2824" w:author="Ava" w:date="2020-09-14T18:21:00Z">
                <w:pPr>
                  <w:spacing w:after="0" w:line="240" w:lineRule="auto"/>
                  <w:jc w:val="center"/>
                </w:pPr>
              </w:pPrChange>
            </w:pPr>
            <w:r w:rsidRPr="00EA639F">
              <w:rPr>
                <w:rFonts w:ascii="Calisto MT" w:eastAsia="Times New Roman" w:hAnsi="Calisto MT" w:cs="Arial"/>
                <w:sz w:val="24"/>
                <w:szCs w:val="24"/>
              </w:rPr>
              <w:t>(2)</w:t>
            </w:r>
          </w:p>
        </w:tc>
        <w:tc>
          <w:tcPr>
            <w:tcW w:w="0" w:type="auto"/>
            <w:vAlign w:val="center"/>
            <w:hideMark/>
            <w:tcPrChange w:id="2825" w:author="Ava" w:date="2020-09-14T18:22:00Z">
              <w:tcPr>
                <w:tcW w:w="0" w:type="auto"/>
                <w:vAlign w:val="center"/>
                <w:hideMark/>
              </w:tcPr>
            </w:tcPrChange>
          </w:tcPr>
          <w:p w14:paraId="1BD34864" w14:textId="77777777" w:rsidR="00617272" w:rsidRPr="00EA639F" w:rsidRDefault="00617272">
            <w:pPr>
              <w:spacing w:after="0" w:line="276" w:lineRule="auto"/>
              <w:jc w:val="center"/>
              <w:rPr>
                <w:rFonts w:ascii="Calisto MT" w:eastAsia="Times New Roman" w:hAnsi="Calisto MT" w:cs="Arial"/>
                <w:sz w:val="24"/>
                <w:szCs w:val="24"/>
              </w:rPr>
              <w:pPrChange w:id="2826" w:author="Ava" w:date="2020-09-14T18:21:00Z">
                <w:pPr>
                  <w:spacing w:after="0" w:line="240" w:lineRule="auto"/>
                  <w:jc w:val="center"/>
                </w:pPr>
              </w:pPrChange>
            </w:pPr>
            <w:r w:rsidRPr="00EA639F">
              <w:rPr>
                <w:rFonts w:ascii="Calisto MT" w:eastAsia="Times New Roman" w:hAnsi="Calisto MT" w:cs="Arial"/>
                <w:sz w:val="24"/>
                <w:szCs w:val="24"/>
              </w:rPr>
              <w:t>(3)</w:t>
            </w:r>
          </w:p>
        </w:tc>
      </w:tr>
      <w:tr w:rsidR="00617272" w:rsidRPr="00EA639F" w14:paraId="42E46E57" w14:textId="77777777" w:rsidTr="001256D4">
        <w:trPr>
          <w:trHeight w:val="119"/>
          <w:tblCellSpacing w:w="15" w:type="dxa"/>
          <w:trPrChange w:id="2827" w:author="Ava" w:date="2020-09-14T18:22:00Z">
            <w:trPr>
              <w:tblCellSpacing w:w="15" w:type="dxa"/>
            </w:trPr>
          </w:trPrChange>
        </w:trPr>
        <w:tc>
          <w:tcPr>
            <w:tcW w:w="0" w:type="auto"/>
            <w:gridSpan w:val="4"/>
            <w:tcBorders>
              <w:bottom w:val="single" w:sz="6" w:space="0" w:color="000000"/>
            </w:tcBorders>
            <w:vAlign w:val="center"/>
            <w:hideMark/>
            <w:tcPrChange w:id="2828" w:author="Ava" w:date="2020-09-14T18:22:00Z">
              <w:tcPr>
                <w:tcW w:w="0" w:type="auto"/>
                <w:gridSpan w:val="4"/>
                <w:tcBorders>
                  <w:bottom w:val="single" w:sz="6" w:space="0" w:color="000000"/>
                </w:tcBorders>
                <w:vAlign w:val="center"/>
                <w:hideMark/>
              </w:tcPr>
            </w:tcPrChange>
          </w:tcPr>
          <w:p w14:paraId="1F05F714" w14:textId="77777777" w:rsidR="00617272" w:rsidRPr="00EA639F" w:rsidRDefault="00617272">
            <w:pPr>
              <w:spacing w:after="0" w:line="276" w:lineRule="auto"/>
              <w:jc w:val="center"/>
              <w:rPr>
                <w:rFonts w:ascii="Calisto MT" w:eastAsia="Times New Roman" w:hAnsi="Calisto MT" w:cs="Arial"/>
                <w:sz w:val="24"/>
                <w:szCs w:val="24"/>
              </w:rPr>
              <w:pPrChange w:id="2829" w:author="Ava" w:date="2020-09-14T18:21:00Z">
                <w:pPr>
                  <w:spacing w:after="0" w:line="240" w:lineRule="auto"/>
                  <w:jc w:val="center"/>
                </w:pPr>
              </w:pPrChange>
            </w:pPr>
          </w:p>
        </w:tc>
      </w:tr>
      <w:tr w:rsidR="00617272" w:rsidRPr="00EA639F" w14:paraId="23C32D28" w14:textId="77777777" w:rsidTr="001256D4">
        <w:trPr>
          <w:trHeight w:val="260"/>
          <w:tblCellSpacing w:w="15" w:type="dxa"/>
          <w:trPrChange w:id="2830" w:author="Ava" w:date="2020-09-14T18:22:00Z">
            <w:trPr>
              <w:tblCellSpacing w:w="15" w:type="dxa"/>
            </w:trPr>
          </w:trPrChange>
        </w:trPr>
        <w:tc>
          <w:tcPr>
            <w:tcW w:w="0" w:type="auto"/>
            <w:vAlign w:val="center"/>
            <w:hideMark/>
            <w:tcPrChange w:id="2831" w:author="Ava" w:date="2020-09-14T18:22:00Z">
              <w:tcPr>
                <w:tcW w:w="0" w:type="auto"/>
                <w:vAlign w:val="center"/>
                <w:hideMark/>
              </w:tcPr>
            </w:tcPrChange>
          </w:tcPr>
          <w:p w14:paraId="5069E2A9" w14:textId="77777777" w:rsidR="00617272" w:rsidRPr="00EA639F" w:rsidRDefault="00617272">
            <w:pPr>
              <w:spacing w:after="0" w:line="276" w:lineRule="auto"/>
              <w:rPr>
                <w:rFonts w:ascii="Calisto MT" w:eastAsia="Times New Roman" w:hAnsi="Calisto MT" w:cs="Arial"/>
                <w:sz w:val="24"/>
                <w:szCs w:val="24"/>
              </w:rPr>
              <w:pPrChange w:id="2832" w:author="Ava" w:date="2020-09-14T18:21:00Z">
                <w:pPr>
                  <w:spacing w:after="0" w:line="240" w:lineRule="auto"/>
                </w:pPr>
              </w:pPrChange>
            </w:pPr>
            <w:r w:rsidRPr="00EA639F">
              <w:rPr>
                <w:rFonts w:ascii="Calisto MT" w:eastAsia="Times New Roman" w:hAnsi="Calisto MT" w:cs="Arial"/>
                <w:sz w:val="24"/>
                <w:szCs w:val="24"/>
              </w:rPr>
              <w:t>Intercept(</w:t>
            </w:r>
            <w:proofErr w:type="spellStart"/>
            <w:r w:rsidRPr="00EA639F">
              <w:rPr>
                <w:rFonts w:ascii="Calisto MT" w:eastAsia="Times New Roman" w:hAnsi="Calisto MT" w:cs="Arial"/>
                <w:sz w:val="24"/>
                <w:szCs w:val="24"/>
              </w:rPr>
              <w:t>Pos</w:t>
            </w:r>
            <w:proofErr w:type="spellEnd"/>
            <w:r w:rsidRPr="00EA639F">
              <w:rPr>
                <w:rFonts w:ascii="Calisto MT" w:eastAsia="Times New Roman" w:hAnsi="Calisto MT" w:cs="Arial"/>
                <w:sz w:val="24"/>
                <w:szCs w:val="24"/>
              </w:rPr>
              <w:t xml:space="preserve"> 1)</w:t>
            </w:r>
          </w:p>
        </w:tc>
        <w:tc>
          <w:tcPr>
            <w:tcW w:w="0" w:type="auto"/>
            <w:vAlign w:val="center"/>
            <w:hideMark/>
            <w:tcPrChange w:id="2833" w:author="Ava" w:date="2020-09-14T18:22:00Z">
              <w:tcPr>
                <w:tcW w:w="0" w:type="auto"/>
                <w:vAlign w:val="center"/>
                <w:hideMark/>
              </w:tcPr>
            </w:tcPrChange>
          </w:tcPr>
          <w:p w14:paraId="09294C2F" w14:textId="77777777" w:rsidR="00617272" w:rsidRPr="00EA639F" w:rsidRDefault="00617272">
            <w:pPr>
              <w:spacing w:after="0" w:line="276" w:lineRule="auto"/>
              <w:jc w:val="center"/>
              <w:rPr>
                <w:rFonts w:ascii="Calisto MT" w:eastAsia="Times New Roman" w:hAnsi="Calisto MT" w:cs="Arial"/>
                <w:sz w:val="24"/>
                <w:szCs w:val="24"/>
              </w:rPr>
              <w:pPrChange w:id="2834" w:author="Ava" w:date="2020-09-14T18:21:00Z">
                <w:pPr>
                  <w:spacing w:after="0" w:line="240" w:lineRule="auto"/>
                  <w:jc w:val="center"/>
                </w:pPr>
              </w:pPrChange>
            </w:pPr>
            <w:r w:rsidRPr="00EA639F">
              <w:rPr>
                <w:rFonts w:ascii="Calisto MT" w:eastAsia="Times New Roman" w:hAnsi="Calisto MT" w:cs="Arial"/>
                <w:sz w:val="24"/>
                <w:szCs w:val="24"/>
              </w:rPr>
              <w:t>-0.63</w:t>
            </w: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 xml:space="preserve"> (-0.68, -0.57)</w:t>
            </w:r>
          </w:p>
        </w:tc>
        <w:tc>
          <w:tcPr>
            <w:tcW w:w="0" w:type="auto"/>
            <w:vAlign w:val="center"/>
            <w:hideMark/>
            <w:tcPrChange w:id="2835" w:author="Ava" w:date="2020-09-14T18:22:00Z">
              <w:tcPr>
                <w:tcW w:w="0" w:type="auto"/>
                <w:vAlign w:val="center"/>
                <w:hideMark/>
              </w:tcPr>
            </w:tcPrChange>
          </w:tcPr>
          <w:p w14:paraId="105C51F0" w14:textId="77777777" w:rsidR="00617272" w:rsidRPr="00EA639F" w:rsidRDefault="00617272">
            <w:pPr>
              <w:spacing w:after="0" w:line="276" w:lineRule="auto"/>
              <w:jc w:val="center"/>
              <w:rPr>
                <w:rFonts w:ascii="Calisto MT" w:eastAsia="Times New Roman" w:hAnsi="Calisto MT" w:cs="Arial"/>
                <w:sz w:val="24"/>
                <w:szCs w:val="24"/>
              </w:rPr>
              <w:pPrChange w:id="2836" w:author="Ava" w:date="2020-09-14T18:21:00Z">
                <w:pPr>
                  <w:spacing w:after="0" w:line="240" w:lineRule="auto"/>
                  <w:jc w:val="center"/>
                </w:pPr>
              </w:pPrChange>
            </w:pPr>
            <w:r w:rsidRPr="00EA639F">
              <w:rPr>
                <w:rFonts w:ascii="Calisto MT" w:eastAsia="Times New Roman" w:hAnsi="Calisto MT" w:cs="Arial"/>
                <w:sz w:val="24"/>
                <w:szCs w:val="24"/>
              </w:rPr>
              <w:t>-0.64</w:t>
            </w: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 xml:space="preserve"> (-0.68, -0.61)</w:t>
            </w:r>
          </w:p>
        </w:tc>
        <w:tc>
          <w:tcPr>
            <w:tcW w:w="0" w:type="auto"/>
            <w:vAlign w:val="center"/>
            <w:hideMark/>
            <w:tcPrChange w:id="2837" w:author="Ava" w:date="2020-09-14T18:22:00Z">
              <w:tcPr>
                <w:tcW w:w="0" w:type="auto"/>
                <w:vAlign w:val="center"/>
                <w:hideMark/>
              </w:tcPr>
            </w:tcPrChange>
          </w:tcPr>
          <w:p w14:paraId="40C013C4" w14:textId="77777777" w:rsidR="00617272" w:rsidRPr="00EA639F" w:rsidRDefault="00617272">
            <w:pPr>
              <w:spacing w:after="0" w:line="276" w:lineRule="auto"/>
              <w:jc w:val="center"/>
              <w:rPr>
                <w:rFonts w:ascii="Calisto MT" w:eastAsia="Times New Roman" w:hAnsi="Calisto MT" w:cs="Arial"/>
                <w:sz w:val="24"/>
                <w:szCs w:val="24"/>
              </w:rPr>
              <w:pPrChange w:id="2838" w:author="Ava" w:date="2020-09-14T18:21:00Z">
                <w:pPr>
                  <w:spacing w:after="0" w:line="240" w:lineRule="auto"/>
                  <w:jc w:val="center"/>
                </w:pPr>
              </w:pPrChange>
            </w:pPr>
            <w:r w:rsidRPr="00EA639F">
              <w:rPr>
                <w:rFonts w:ascii="Calisto MT" w:eastAsia="Times New Roman" w:hAnsi="Calisto MT" w:cs="Arial"/>
                <w:sz w:val="24"/>
                <w:szCs w:val="24"/>
              </w:rPr>
              <w:t>-0.69</w:t>
            </w: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 xml:space="preserve"> (-0.76, -0.62)</w:t>
            </w:r>
          </w:p>
        </w:tc>
      </w:tr>
      <w:tr w:rsidR="00617272" w:rsidRPr="00EA639F" w14:paraId="54ED4FAF" w14:textId="77777777" w:rsidTr="001256D4">
        <w:trPr>
          <w:trHeight w:val="260"/>
          <w:tblCellSpacing w:w="15" w:type="dxa"/>
          <w:trPrChange w:id="2839" w:author="Ava" w:date="2020-09-14T18:22:00Z">
            <w:trPr>
              <w:tblCellSpacing w:w="15" w:type="dxa"/>
            </w:trPr>
          </w:trPrChange>
        </w:trPr>
        <w:tc>
          <w:tcPr>
            <w:tcW w:w="0" w:type="auto"/>
            <w:vAlign w:val="center"/>
            <w:hideMark/>
            <w:tcPrChange w:id="2840" w:author="Ava" w:date="2020-09-14T18:22:00Z">
              <w:tcPr>
                <w:tcW w:w="0" w:type="auto"/>
                <w:vAlign w:val="center"/>
                <w:hideMark/>
              </w:tcPr>
            </w:tcPrChange>
          </w:tcPr>
          <w:p w14:paraId="11A8210A" w14:textId="77777777" w:rsidR="00617272" w:rsidRPr="00EA639F" w:rsidRDefault="00617272">
            <w:pPr>
              <w:spacing w:after="0" w:line="276" w:lineRule="auto"/>
              <w:rPr>
                <w:rFonts w:ascii="Calisto MT" w:eastAsia="Times New Roman" w:hAnsi="Calisto MT" w:cs="Arial"/>
                <w:sz w:val="24"/>
                <w:szCs w:val="24"/>
              </w:rPr>
              <w:pPrChange w:id="2841" w:author="Ava" w:date="2020-09-14T18:21:00Z">
                <w:pPr>
                  <w:spacing w:after="0" w:line="240" w:lineRule="auto"/>
                </w:pPr>
              </w:pPrChange>
            </w:pPr>
            <w:proofErr w:type="spellStart"/>
            <w:r w:rsidRPr="00EA639F">
              <w:rPr>
                <w:rFonts w:ascii="Calisto MT" w:eastAsia="Times New Roman" w:hAnsi="Calisto MT" w:cs="Arial"/>
                <w:sz w:val="24"/>
                <w:szCs w:val="24"/>
              </w:rPr>
              <w:t>Pos</w:t>
            </w:r>
            <w:proofErr w:type="spellEnd"/>
            <w:r w:rsidRPr="00EA639F">
              <w:rPr>
                <w:rFonts w:ascii="Calisto MT" w:eastAsia="Times New Roman" w:hAnsi="Calisto MT" w:cs="Arial"/>
                <w:sz w:val="24"/>
                <w:szCs w:val="24"/>
              </w:rPr>
              <w:t xml:space="preserve"> 2</w:t>
            </w:r>
          </w:p>
        </w:tc>
        <w:tc>
          <w:tcPr>
            <w:tcW w:w="0" w:type="auto"/>
            <w:vAlign w:val="center"/>
            <w:hideMark/>
            <w:tcPrChange w:id="2842" w:author="Ava" w:date="2020-09-14T18:22:00Z">
              <w:tcPr>
                <w:tcW w:w="0" w:type="auto"/>
                <w:vAlign w:val="center"/>
                <w:hideMark/>
              </w:tcPr>
            </w:tcPrChange>
          </w:tcPr>
          <w:p w14:paraId="7A083760" w14:textId="77777777" w:rsidR="00617272" w:rsidRPr="00EA639F" w:rsidRDefault="00617272">
            <w:pPr>
              <w:spacing w:after="0" w:line="276" w:lineRule="auto"/>
              <w:jc w:val="center"/>
              <w:rPr>
                <w:rFonts w:ascii="Calisto MT" w:eastAsia="Times New Roman" w:hAnsi="Calisto MT" w:cs="Arial"/>
                <w:sz w:val="24"/>
                <w:szCs w:val="24"/>
              </w:rPr>
              <w:pPrChange w:id="2843" w:author="Ava" w:date="2020-09-14T18:21:00Z">
                <w:pPr>
                  <w:spacing w:after="0" w:line="240" w:lineRule="auto"/>
                  <w:jc w:val="center"/>
                </w:pPr>
              </w:pPrChange>
            </w:pPr>
            <w:r w:rsidRPr="00EA639F">
              <w:rPr>
                <w:rFonts w:ascii="Calisto MT" w:eastAsia="Times New Roman" w:hAnsi="Calisto MT" w:cs="Arial"/>
                <w:sz w:val="24"/>
                <w:szCs w:val="24"/>
              </w:rPr>
              <w:t>-0.16</w:t>
            </w: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 xml:space="preserve"> (-0.18, -0.14)</w:t>
            </w:r>
          </w:p>
        </w:tc>
        <w:tc>
          <w:tcPr>
            <w:tcW w:w="0" w:type="auto"/>
            <w:vAlign w:val="center"/>
            <w:hideMark/>
            <w:tcPrChange w:id="2844" w:author="Ava" w:date="2020-09-14T18:22:00Z">
              <w:tcPr>
                <w:tcW w:w="0" w:type="auto"/>
                <w:vAlign w:val="center"/>
                <w:hideMark/>
              </w:tcPr>
            </w:tcPrChange>
          </w:tcPr>
          <w:p w14:paraId="2841474D" w14:textId="77777777" w:rsidR="00617272" w:rsidRPr="00EA639F" w:rsidRDefault="00617272">
            <w:pPr>
              <w:spacing w:after="0" w:line="276" w:lineRule="auto"/>
              <w:jc w:val="center"/>
              <w:rPr>
                <w:rFonts w:ascii="Calisto MT" w:eastAsia="Times New Roman" w:hAnsi="Calisto MT" w:cs="Arial"/>
                <w:sz w:val="24"/>
                <w:szCs w:val="24"/>
              </w:rPr>
              <w:pPrChange w:id="2845" w:author="Ava" w:date="2020-09-14T18:21:00Z">
                <w:pPr>
                  <w:spacing w:after="0" w:line="240" w:lineRule="auto"/>
                  <w:jc w:val="center"/>
                </w:pPr>
              </w:pPrChange>
            </w:pPr>
            <w:r w:rsidRPr="00EA639F">
              <w:rPr>
                <w:rFonts w:ascii="Calisto MT" w:eastAsia="Times New Roman" w:hAnsi="Calisto MT" w:cs="Arial"/>
                <w:sz w:val="24"/>
                <w:szCs w:val="24"/>
              </w:rPr>
              <w:t>-0.14</w:t>
            </w: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 xml:space="preserve"> (-0.19, -0.10)</w:t>
            </w:r>
          </w:p>
        </w:tc>
        <w:tc>
          <w:tcPr>
            <w:tcW w:w="0" w:type="auto"/>
            <w:vAlign w:val="center"/>
            <w:hideMark/>
            <w:tcPrChange w:id="2846" w:author="Ava" w:date="2020-09-14T18:22:00Z">
              <w:tcPr>
                <w:tcW w:w="0" w:type="auto"/>
                <w:vAlign w:val="center"/>
                <w:hideMark/>
              </w:tcPr>
            </w:tcPrChange>
          </w:tcPr>
          <w:p w14:paraId="6B591E53" w14:textId="77777777" w:rsidR="00617272" w:rsidRPr="00EA639F" w:rsidRDefault="00617272">
            <w:pPr>
              <w:spacing w:after="0" w:line="276" w:lineRule="auto"/>
              <w:jc w:val="center"/>
              <w:rPr>
                <w:rFonts w:ascii="Calisto MT" w:eastAsia="Times New Roman" w:hAnsi="Calisto MT" w:cs="Arial"/>
                <w:sz w:val="24"/>
                <w:szCs w:val="24"/>
              </w:rPr>
              <w:pPrChange w:id="2847" w:author="Ava" w:date="2020-09-14T18:21:00Z">
                <w:pPr>
                  <w:spacing w:after="0" w:line="240" w:lineRule="auto"/>
                  <w:jc w:val="center"/>
                </w:pPr>
              </w:pPrChange>
            </w:pPr>
            <w:r w:rsidRPr="00EA639F">
              <w:rPr>
                <w:rFonts w:ascii="Calisto MT" w:eastAsia="Times New Roman" w:hAnsi="Calisto MT" w:cs="Arial"/>
                <w:sz w:val="24"/>
                <w:szCs w:val="24"/>
              </w:rPr>
              <w:t>-0.11</w:t>
            </w: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 xml:space="preserve"> (-0.17, -0.05)</w:t>
            </w:r>
          </w:p>
        </w:tc>
      </w:tr>
      <w:tr w:rsidR="00617272" w:rsidRPr="00EA639F" w14:paraId="770E2750" w14:textId="77777777" w:rsidTr="001256D4">
        <w:trPr>
          <w:trHeight w:val="260"/>
          <w:tblCellSpacing w:w="15" w:type="dxa"/>
          <w:trPrChange w:id="2848" w:author="Ava" w:date="2020-09-14T18:22:00Z">
            <w:trPr>
              <w:tblCellSpacing w:w="15" w:type="dxa"/>
            </w:trPr>
          </w:trPrChange>
        </w:trPr>
        <w:tc>
          <w:tcPr>
            <w:tcW w:w="0" w:type="auto"/>
            <w:vAlign w:val="center"/>
            <w:hideMark/>
            <w:tcPrChange w:id="2849" w:author="Ava" w:date="2020-09-14T18:22:00Z">
              <w:tcPr>
                <w:tcW w:w="0" w:type="auto"/>
                <w:vAlign w:val="center"/>
                <w:hideMark/>
              </w:tcPr>
            </w:tcPrChange>
          </w:tcPr>
          <w:p w14:paraId="2F16DE64" w14:textId="77777777" w:rsidR="00617272" w:rsidRPr="00EA639F" w:rsidRDefault="00617272">
            <w:pPr>
              <w:spacing w:after="0" w:line="276" w:lineRule="auto"/>
              <w:rPr>
                <w:rFonts w:ascii="Calisto MT" w:eastAsia="Times New Roman" w:hAnsi="Calisto MT" w:cs="Arial"/>
                <w:sz w:val="24"/>
                <w:szCs w:val="24"/>
              </w:rPr>
              <w:pPrChange w:id="2850" w:author="Ava" w:date="2020-09-14T18:21:00Z">
                <w:pPr>
                  <w:spacing w:after="0" w:line="240" w:lineRule="auto"/>
                </w:pPr>
              </w:pPrChange>
            </w:pPr>
            <w:proofErr w:type="spellStart"/>
            <w:r w:rsidRPr="00EA639F">
              <w:rPr>
                <w:rFonts w:ascii="Calisto MT" w:eastAsia="Times New Roman" w:hAnsi="Calisto MT" w:cs="Arial"/>
                <w:sz w:val="24"/>
                <w:szCs w:val="24"/>
              </w:rPr>
              <w:t>Pos</w:t>
            </w:r>
            <w:proofErr w:type="spellEnd"/>
            <w:r w:rsidRPr="00EA639F">
              <w:rPr>
                <w:rFonts w:ascii="Calisto MT" w:eastAsia="Times New Roman" w:hAnsi="Calisto MT" w:cs="Arial"/>
                <w:sz w:val="24"/>
                <w:szCs w:val="24"/>
              </w:rPr>
              <w:t xml:space="preserve"> 3</w:t>
            </w:r>
          </w:p>
        </w:tc>
        <w:tc>
          <w:tcPr>
            <w:tcW w:w="0" w:type="auto"/>
            <w:vAlign w:val="center"/>
            <w:hideMark/>
            <w:tcPrChange w:id="2851" w:author="Ava" w:date="2020-09-14T18:22:00Z">
              <w:tcPr>
                <w:tcW w:w="0" w:type="auto"/>
                <w:vAlign w:val="center"/>
                <w:hideMark/>
              </w:tcPr>
            </w:tcPrChange>
          </w:tcPr>
          <w:p w14:paraId="1B5E78CC" w14:textId="77777777" w:rsidR="00617272" w:rsidRPr="00EA639F" w:rsidRDefault="00617272">
            <w:pPr>
              <w:spacing w:after="0" w:line="276" w:lineRule="auto"/>
              <w:jc w:val="center"/>
              <w:rPr>
                <w:rFonts w:ascii="Calisto MT" w:eastAsia="Times New Roman" w:hAnsi="Calisto MT" w:cs="Arial"/>
                <w:sz w:val="24"/>
                <w:szCs w:val="24"/>
              </w:rPr>
              <w:pPrChange w:id="2852" w:author="Ava" w:date="2020-09-14T18:21:00Z">
                <w:pPr>
                  <w:spacing w:after="0" w:line="240" w:lineRule="auto"/>
                  <w:jc w:val="center"/>
                </w:pPr>
              </w:pPrChange>
            </w:pPr>
            <w:r w:rsidRPr="00EA639F">
              <w:rPr>
                <w:rFonts w:ascii="Calisto MT" w:eastAsia="Times New Roman" w:hAnsi="Calisto MT" w:cs="Arial"/>
                <w:sz w:val="24"/>
                <w:szCs w:val="24"/>
              </w:rPr>
              <w:t>-0.23</w:t>
            </w: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 xml:space="preserve"> (-0.25, -0.21)</w:t>
            </w:r>
          </w:p>
        </w:tc>
        <w:tc>
          <w:tcPr>
            <w:tcW w:w="0" w:type="auto"/>
            <w:vAlign w:val="center"/>
            <w:hideMark/>
            <w:tcPrChange w:id="2853" w:author="Ava" w:date="2020-09-14T18:22:00Z">
              <w:tcPr>
                <w:tcW w:w="0" w:type="auto"/>
                <w:vAlign w:val="center"/>
                <w:hideMark/>
              </w:tcPr>
            </w:tcPrChange>
          </w:tcPr>
          <w:p w14:paraId="124CF51E" w14:textId="77777777" w:rsidR="00617272" w:rsidRPr="00EA639F" w:rsidRDefault="00617272">
            <w:pPr>
              <w:spacing w:after="0" w:line="276" w:lineRule="auto"/>
              <w:jc w:val="center"/>
              <w:rPr>
                <w:rFonts w:ascii="Calisto MT" w:eastAsia="Times New Roman" w:hAnsi="Calisto MT" w:cs="Arial"/>
                <w:sz w:val="24"/>
                <w:szCs w:val="24"/>
              </w:rPr>
              <w:pPrChange w:id="2854" w:author="Ava" w:date="2020-09-14T18:21:00Z">
                <w:pPr>
                  <w:spacing w:after="0" w:line="240" w:lineRule="auto"/>
                  <w:jc w:val="center"/>
                </w:pPr>
              </w:pPrChange>
            </w:pPr>
            <w:r w:rsidRPr="00EA639F">
              <w:rPr>
                <w:rFonts w:ascii="Calisto MT" w:eastAsia="Times New Roman" w:hAnsi="Calisto MT" w:cs="Arial"/>
                <w:sz w:val="24"/>
                <w:szCs w:val="24"/>
              </w:rPr>
              <w:t>-0.22</w:t>
            </w: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 xml:space="preserve"> (-0.28, -0.15)</w:t>
            </w:r>
          </w:p>
        </w:tc>
        <w:tc>
          <w:tcPr>
            <w:tcW w:w="0" w:type="auto"/>
            <w:vAlign w:val="center"/>
            <w:hideMark/>
            <w:tcPrChange w:id="2855" w:author="Ava" w:date="2020-09-14T18:22:00Z">
              <w:tcPr>
                <w:tcW w:w="0" w:type="auto"/>
                <w:vAlign w:val="center"/>
                <w:hideMark/>
              </w:tcPr>
            </w:tcPrChange>
          </w:tcPr>
          <w:p w14:paraId="2D642C8F" w14:textId="77777777" w:rsidR="00617272" w:rsidRPr="00EA639F" w:rsidRDefault="00617272">
            <w:pPr>
              <w:spacing w:after="0" w:line="276" w:lineRule="auto"/>
              <w:jc w:val="center"/>
              <w:rPr>
                <w:rFonts w:ascii="Calisto MT" w:eastAsia="Times New Roman" w:hAnsi="Calisto MT" w:cs="Arial"/>
                <w:sz w:val="24"/>
                <w:szCs w:val="24"/>
              </w:rPr>
              <w:pPrChange w:id="2856" w:author="Ava" w:date="2020-09-14T18:21:00Z">
                <w:pPr>
                  <w:spacing w:after="0" w:line="240" w:lineRule="auto"/>
                  <w:jc w:val="center"/>
                </w:pPr>
              </w:pPrChange>
            </w:pPr>
            <w:r w:rsidRPr="00EA639F">
              <w:rPr>
                <w:rFonts w:ascii="Calisto MT" w:eastAsia="Times New Roman" w:hAnsi="Calisto MT" w:cs="Arial"/>
                <w:sz w:val="24"/>
                <w:szCs w:val="24"/>
              </w:rPr>
              <w:t>-0.18</w:t>
            </w: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 xml:space="preserve"> (-0.24, -0.12)</w:t>
            </w:r>
          </w:p>
        </w:tc>
      </w:tr>
      <w:tr w:rsidR="00617272" w:rsidRPr="00EA639F" w14:paraId="69B8C8DC" w14:textId="77777777" w:rsidTr="001256D4">
        <w:trPr>
          <w:trHeight w:val="273"/>
          <w:tblCellSpacing w:w="15" w:type="dxa"/>
          <w:trPrChange w:id="2857" w:author="Ava" w:date="2020-09-14T18:22:00Z">
            <w:trPr>
              <w:tblCellSpacing w:w="15" w:type="dxa"/>
            </w:trPr>
          </w:trPrChange>
        </w:trPr>
        <w:tc>
          <w:tcPr>
            <w:tcW w:w="0" w:type="auto"/>
            <w:vAlign w:val="center"/>
            <w:hideMark/>
            <w:tcPrChange w:id="2858" w:author="Ava" w:date="2020-09-14T18:22:00Z">
              <w:tcPr>
                <w:tcW w:w="0" w:type="auto"/>
                <w:vAlign w:val="center"/>
                <w:hideMark/>
              </w:tcPr>
            </w:tcPrChange>
          </w:tcPr>
          <w:p w14:paraId="75071F32" w14:textId="77777777" w:rsidR="00617272" w:rsidRPr="00EA639F" w:rsidRDefault="00617272">
            <w:pPr>
              <w:spacing w:after="0" w:line="276" w:lineRule="auto"/>
              <w:rPr>
                <w:rFonts w:ascii="Calisto MT" w:eastAsia="Times New Roman" w:hAnsi="Calisto MT" w:cs="Arial"/>
                <w:sz w:val="24"/>
                <w:szCs w:val="24"/>
              </w:rPr>
              <w:pPrChange w:id="2859" w:author="Ava" w:date="2020-09-14T18:21:00Z">
                <w:pPr>
                  <w:spacing w:after="0" w:line="240" w:lineRule="auto"/>
                </w:pPr>
              </w:pPrChange>
            </w:pPr>
            <w:r w:rsidRPr="00EA639F">
              <w:rPr>
                <w:rFonts w:ascii="Calisto MT" w:eastAsia="Times New Roman" w:hAnsi="Calisto MT" w:cs="Arial"/>
                <w:sz w:val="24"/>
                <w:szCs w:val="24"/>
              </w:rPr>
              <w:t>Block 2</w:t>
            </w:r>
          </w:p>
        </w:tc>
        <w:tc>
          <w:tcPr>
            <w:tcW w:w="0" w:type="auto"/>
            <w:vAlign w:val="center"/>
            <w:hideMark/>
            <w:tcPrChange w:id="2860" w:author="Ava" w:date="2020-09-14T18:22:00Z">
              <w:tcPr>
                <w:tcW w:w="0" w:type="auto"/>
                <w:vAlign w:val="center"/>
                <w:hideMark/>
              </w:tcPr>
            </w:tcPrChange>
          </w:tcPr>
          <w:p w14:paraId="2D44BA2D" w14:textId="77777777" w:rsidR="00617272" w:rsidRPr="00EA639F" w:rsidRDefault="00617272">
            <w:pPr>
              <w:spacing w:after="0" w:line="276" w:lineRule="auto"/>
              <w:rPr>
                <w:rFonts w:ascii="Calisto MT" w:eastAsia="Times New Roman" w:hAnsi="Calisto MT" w:cs="Arial"/>
                <w:sz w:val="24"/>
                <w:szCs w:val="24"/>
              </w:rPr>
              <w:pPrChange w:id="2861" w:author="Ava" w:date="2020-09-14T18:21:00Z">
                <w:pPr>
                  <w:spacing w:after="0" w:line="240" w:lineRule="auto"/>
                </w:pPr>
              </w:pPrChange>
            </w:pPr>
          </w:p>
        </w:tc>
        <w:tc>
          <w:tcPr>
            <w:tcW w:w="0" w:type="auto"/>
            <w:vAlign w:val="center"/>
            <w:hideMark/>
            <w:tcPrChange w:id="2862" w:author="Ava" w:date="2020-09-14T18:22:00Z">
              <w:tcPr>
                <w:tcW w:w="0" w:type="auto"/>
                <w:vAlign w:val="center"/>
                <w:hideMark/>
              </w:tcPr>
            </w:tcPrChange>
          </w:tcPr>
          <w:p w14:paraId="40A71150" w14:textId="77777777" w:rsidR="00617272" w:rsidRPr="00EA639F" w:rsidRDefault="00617272">
            <w:pPr>
              <w:spacing w:after="0" w:line="276" w:lineRule="auto"/>
              <w:jc w:val="center"/>
              <w:rPr>
                <w:rFonts w:ascii="Calisto MT" w:eastAsia="Times New Roman" w:hAnsi="Calisto MT" w:cs="Arial"/>
                <w:sz w:val="20"/>
                <w:szCs w:val="20"/>
              </w:rPr>
              <w:pPrChange w:id="2863" w:author="Ava" w:date="2020-09-14T18:21:00Z">
                <w:pPr>
                  <w:spacing w:after="0" w:line="240" w:lineRule="auto"/>
                  <w:jc w:val="center"/>
                </w:pPr>
              </w:pPrChange>
            </w:pPr>
          </w:p>
        </w:tc>
        <w:tc>
          <w:tcPr>
            <w:tcW w:w="0" w:type="auto"/>
            <w:vAlign w:val="center"/>
            <w:hideMark/>
            <w:tcPrChange w:id="2864" w:author="Ava" w:date="2020-09-14T18:22:00Z">
              <w:tcPr>
                <w:tcW w:w="0" w:type="auto"/>
                <w:vAlign w:val="center"/>
                <w:hideMark/>
              </w:tcPr>
            </w:tcPrChange>
          </w:tcPr>
          <w:p w14:paraId="644FF00B" w14:textId="77777777" w:rsidR="00617272" w:rsidRPr="00EA639F" w:rsidRDefault="00617272">
            <w:pPr>
              <w:spacing w:after="0" w:line="276" w:lineRule="auto"/>
              <w:jc w:val="center"/>
              <w:rPr>
                <w:rFonts w:ascii="Calisto MT" w:eastAsia="Times New Roman" w:hAnsi="Calisto MT" w:cs="Arial"/>
                <w:sz w:val="24"/>
                <w:szCs w:val="24"/>
              </w:rPr>
              <w:pPrChange w:id="2865" w:author="Ava" w:date="2020-09-14T18:21:00Z">
                <w:pPr>
                  <w:spacing w:after="0" w:line="240" w:lineRule="auto"/>
                  <w:jc w:val="center"/>
                </w:pPr>
              </w:pPrChange>
            </w:pPr>
            <w:r w:rsidRPr="00EA639F">
              <w:rPr>
                <w:rFonts w:ascii="Calisto MT" w:eastAsia="Times New Roman" w:hAnsi="Calisto MT" w:cs="Arial"/>
                <w:sz w:val="24"/>
                <w:szCs w:val="24"/>
              </w:rPr>
              <w:t>0.07</w:t>
            </w: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 xml:space="preserve"> (0.01, 0.13)</w:t>
            </w:r>
          </w:p>
        </w:tc>
      </w:tr>
      <w:tr w:rsidR="00617272" w:rsidRPr="00EA639F" w14:paraId="1BA07AB6" w14:textId="77777777" w:rsidTr="001256D4">
        <w:trPr>
          <w:trHeight w:val="260"/>
          <w:tblCellSpacing w:w="15" w:type="dxa"/>
          <w:trPrChange w:id="2866" w:author="Ava" w:date="2020-09-14T18:22:00Z">
            <w:trPr>
              <w:tblCellSpacing w:w="15" w:type="dxa"/>
            </w:trPr>
          </w:trPrChange>
        </w:trPr>
        <w:tc>
          <w:tcPr>
            <w:tcW w:w="0" w:type="auto"/>
            <w:vAlign w:val="center"/>
            <w:hideMark/>
            <w:tcPrChange w:id="2867" w:author="Ava" w:date="2020-09-14T18:22:00Z">
              <w:tcPr>
                <w:tcW w:w="0" w:type="auto"/>
                <w:vAlign w:val="center"/>
                <w:hideMark/>
              </w:tcPr>
            </w:tcPrChange>
          </w:tcPr>
          <w:p w14:paraId="70FE8B37" w14:textId="77777777" w:rsidR="00617272" w:rsidRPr="00EA639F" w:rsidRDefault="00617272">
            <w:pPr>
              <w:spacing w:after="0" w:line="276" w:lineRule="auto"/>
              <w:rPr>
                <w:rFonts w:ascii="Calisto MT" w:eastAsia="Times New Roman" w:hAnsi="Calisto MT" w:cs="Arial"/>
                <w:sz w:val="24"/>
                <w:szCs w:val="24"/>
              </w:rPr>
              <w:pPrChange w:id="2868" w:author="Ava" w:date="2020-09-14T18:21:00Z">
                <w:pPr>
                  <w:spacing w:after="0" w:line="240" w:lineRule="auto"/>
                </w:pPr>
              </w:pPrChange>
            </w:pPr>
            <w:r w:rsidRPr="00EA639F">
              <w:rPr>
                <w:rFonts w:ascii="Calisto MT" w:eastAsia="Times New Roman" w:hAnsi="Calisto MT" w:cs="Arial"/>
                <w:sz w:val="24"/>
                <w:szCs w:val="24"/>
              </w:rPr>
              <w:t>Block 3</w:t>
            </w:r>
          </w:p>
        </w:tc>
        <w:tc>
          <w:tcPr>
            <w:tcW w:w="0" w:type="auto"/>
            <w:vAlign w:val="center"/>
            <w:hideMark/>
            <w:tcPrChange w:id="2869" w:author="Ava" w:date="2020-09-14T18:22:00Z">
              <w:tcPr>
                <w:tcW w:w="0" w:type="auto"/>
                <w:vAlign w:val="center"/>
                <w:hideMark/>
              </w:tcPr>
            </w:tcPrChange>
          </w:tcPr>
          <w:p w14:paraId="702FC160" w14:textId="77777777" w:rsidR="00617272" w:rsidRPr="00EA639F" w:rsidRDefault="00617272">
            <w:pPr>
              <w:spacing w:after="0" w:line="276" w:lineRule="auto"/>
              <w:rPr>
                <w:rFonts w:ascii="Calisto MT" w:eastAsia="Times New Roman" w:hAnsi="Calisto MT" w:cs="Arial"/>
                <w:sz w:val="24"/>
                <w:szCs w:val="24"/>
              </w:rPr>
              <w:pPrChange w:id="2870" w:author="Ava" w:date="2020-09-14T18:21:00Z">
                <w:pPr>
                  <w:spacing w:after="0" w:line="240" w:lineRule="auto"/>
                </w:pPr>
              </w:pPrChange>
            </w:pPr>
          </w:p>
        </w:tc>
        <w:tc>
          <w:tcPr>
            <w:tcW w:w="0" w:type="auto"/>
            <w:vAlign w:val="center"/>
            <w:hideMark/>
            <w:tcPrChange w:id="2871" w:author="Ava" w:date="2020-09-14T18:22:00Z">
              <w:tcPr>
                <w:tcW w:w="0" w:type="auto"/>
                <w:vAlign w:val="center"/>
                <w:hideMark/>
              </w:tcPr>
            </w:tcPrChange>
          </w:tcPr>
          <w:p w14:paraId="731A7E93" w14:textId="77777777" w:rsidR="00617272" w:rsidRPr="00EA639F" w:rsidRDefault="00617272">
            <w:pPr>
              <w:spacing w:after="0" w:line="276" w:lineRule="auto"/>
              <w:jc w:val="center"/>
              <w:rPr>
                <w:rFonts w:ascii="Calisto MT" w:eastAsia="Times New Roman" w:hAnsi="Calisto MT" w:cs="Arial"/>
                <w:sz w:val="20"/>
                <w:szCs w:val="20"/>
              </w:rPr>
              <w:pPrChange w:id="2872" w:author="Ava" w:date="2020-09-14T18:21:00Z">
                <w:pPr>
                  <w:spacing w:after="0" w:line="240" w:lineRule="auto"/>
                  <w:jc w:val="center"/>
                </w:pPr>
              </w:pPrChange>
            </w:pPr>
          </w:p>
        </w:tc>
        <w:tc>
          <w:tcPr>
            <w:tcW w:w="0" w:type="auto"/>
            <w:vAlign w:val="center"/>
            <w:hideMark/>
            <w:tcPrChange w:id="2873" w:author="Ava" w:date="2020-09-14T18:22:00Z">
              <w:tcPr>
                <w:tcW w:w="0" w:type="auto"/>
                <w:vAlign w:val="center"/>
                <w:hideMark/>
              </w:tcPr>
            </w:tcPrChange>
          </w:tcPr>
          <w:p w14:paraId="5A76D399" w14:textId="77777777" w:rsidR="00617272" w:rsidRPr="00EA639F" w:rsidRDefault="00617272">
            <w:pPr>
              <w:spacing w:after="0" w:line="276" w:lineRule="auto"/>
              <w:jc w:val="center"/>
              <w:rPr>
                <w:rFonts w:ascii="Calisto MT" w:eastAsia="Times New Roman" w:hAnsi="Calisto MT" w:cs="Arial"/>
                <w:sz w:val="24"/>
                <w:szCs w:val="24"/>
              </w:rPr>
              <w:pPrChange w:id="2874" w:author="Ava" w:date="2020-09-14T18:21:00Z">
                <w:pPr>
                  <w:spacing w:after="0" w:line="240" w:lineRule="auto"/>
                  <w:jc w:val="center"/>
                </w:pPr>
              </w:pPrChange>
            </w:pPr>
            <w:r w:rsidRPr="00EA639F">
              <w:rPr>
                <w:rFonts w:ascii="Calisto MT" w:eastAsia="Times New Roman" w:hAnsi="Calisto MT" w:cs="Arial"/>
                <w:sz w:val="24"/>
                <w:szCs w:val="24"/>
              </w:rPr>
              <w:t>0.08</w:t>
            </w: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 xml:space="preserve"> (0.02, 0.15)</w:t>
            </w:r>
          </w:p>
        </w:tc>
      </w:tr>
      <w:tr w:rsidR="00617272" w:rsidRPr="00EA639F" w14:paraId="0B2AC58A" w14:textId="77777777" w:rsidTr="001256D4">
        <w:trPr>
          <w:trHeight w:val="260"/>
          <w:tblCellSpacing w:w="15" w:type="dxa"/>
          <w:trPrChange w:id="2875" w:author="Ava" w:date="2020-09-14T18:22:00Z">
            <w:trPr>
              <w:tblCellSpacing w:w="15" w:type="dxa"/>
            </w:trPr>
          </w:trPrChange>
        </w:trPr>
        <w:tc>
          <w:tcPr>
            <w:tcW w:w="0" w:type="auto"/>
            <w:vAlign w:val="center"/>
            <w:hideMark/>
            <w:tcPrChange w:id="2876" w:author="Ava" w:date="2020-09-14T18:22:00Z">
              <w:tcPr>
                <w:tcW w:w="0" w:type="auto"/>
                <w:vAlign w:val="center"/>
                <w:hideMark/>
              </w:tcPr>
            </w:tcPrChange>
          </w:tcPr>
          <w:p w14:paraId="769061B2" w14:textId="77777777" w:rsidR="00617272" w:rsidRPr="00EA639F" w:rsidRDefault="00617272">
            <w:pPr>
              <w:spacing w:after="0" w:line="276" w:lineRule="auto"/>
              <w:rPr>
                <w:rFonts w:ascii="Calisto MT" w:eastAsia="Times New Roman" w:hAnsi="Calisto MT" w:cs="Arial"/>
                <w:sz w:val="24"/>
                <w:szCs w:val="24"/>
              </w:rPr>
              <w:pPrChange w:id="2877" w:author="Ava" w:date="2020-09-14T18:21:00Z">
                <w:pPr>
                  <w:spacing w:after="0" w:line="240" w:lineRule="auto"/>
                </w:pPr>
              </w:pPrChange>
            </w:pPr>
            <w:r w:rsidRPr="00EA639F">
              <w:rPr>
                <w:rFonts w:ascii="Calisto MT" w:eastAsia="Times New Roman" w:hAnsi="Calisto MT" w:cs="Arial"/>
                <w:sz w:val="24"/>
                <w:szCs w:val="24"/>
              </w:rPr>
              <w:t>Block 4</w:t>
            </w:r>
          </w:p>
        </w:tc>
        <w:tc>
          <w:tcPr>
            <w:tcW w:w="0" w:type="auto"/>
            <w:vAlign w:val="center"/>
            <w:hideMark/>
            <w:tcPrChange w:id="2878" w:author="Ava" w:date="2020-09-14T18:22:00Z">
              <w:tcPr>
                <w:tcW w:w="0" w:type="auto"/>
                <w:vAlign w:val="center"/>
                <w:hideMark/>
              </w:tcPr>
            </w:tcPrChange>
          </w:tcPr>
          <w:p w14:paraId="1C00D1BE" w14:textId="77777777" w:rsidR="00617272" w:rsidRPr="00EA639F" w:rsidRDefault="00617272">
            <w:pPr>
              <w:spacing w:after="0" w:line="276" w:lineRule="auto"/>
              <w:rPr>
                <w:rFonts w:ascii="Calisto MT" w:eastAsia="Times New Roman" w:hAnsi="Calisto MT" w:cs="Arial"/>
                <w:sz w:val="24"/>
                <w:szCs w:val="24"/>
              </w:rPr>
              <w:pPrChange w:id="2879" w:author="Ava" w:date="2020-09-14T18:21:00Z">
                <w:pPr>
                  <w:spacing w:after="0" w:line="240" w:lineRule="auto"/>
                </w:pPr>
              </w:pPrChange>
            </w:pPr>
          </w:p>
        </w:tc>
        <w:tc>
          <w:tcPr>
            <w:tcW w:w="0" w:type="auto"/>
            <w:vAlign w:val="center"/>
            <w:hideMark/>
            <w:tcPrChange w:id="2880" w:author="Ava" w:date="2020-09-14T18:22:00Z">
              <w:tcPr>
                <w:tcW w:w="0" w:type="auto"/>
                <w:vAlign w:val="center"/>
                <w:hideMark/>
              </w:tcPr>
            </w:tcPrChange>
          </w:tcPr>
          <w:p w14:paraId="667B2509" w14:textId="77777777" w:rsidR="00617272" w:rsidRPr="00EA639F" w:rsidRDefault="00617272">
            <w:pPr>
              <w:spacing w:after="0" w:line="276" w:lineRule="auto"/>
              <w:jc w:val="center"/>
              <w:rPr>
                <w:rFonts w:ascii="Calisto MT" w:eastAsia="Times New Roman" w:hAnsi="Calisto MT" w:cs="Arial"/>
                <w:sz w:val="20"/>
                <w:szCs w:val="20"/>
              </w:rPr>
              <w:pPrChange w:id="2881" w:author="Ava" w:date="2020-09-14T18:21:00Z">
                <w:pPr>
                  <w:spacing w:after="0" w:line="240" w:lineRule="auto"/>
                  <w:jc w:val="center"/>
                </w:pPr>
              </w:pPrChange>
            </w:pPr>
          </w:p>
        </w:tc>
        <w:tc>
          <w:tcPr>
            <w:tcW w:w="0" w:type="auto"/>
            <w:vAlign w:val="center"/>
            <w:hideMark/>
            <w:tcPrChange w:id="2882" w:author="Ava" w:date="2020-09-14T18:22:00Z">
              <w:tcPr>
                <w:tcW w:w="0" w:type="auto"/>
                <w:vAlign w:val="center"/>
                <w:hideMark/>
              </w:tcPr>
            </w:tcPrChange>
          </w:tcPr>
          <w:p w14:paraId="1D48C142" w14:textId="77777777" w:rsidR="00617272" w:rsidRPr="00EA639F" w:rsidRDefault="00617272">
            <w:pPr>
              <w:spacing w:after="0" w:line="276" w:lineRule="auto"/>
              <w:jc w:val="center"/>
              <w:rPr>
                <w:rFonts w:ascii="Calisto MT" w:eastAsia="Times New Roman" w:hAnsi="Calisto MT" w:cs="Arial"/>
                <w:sz w:val="24"/>
                <w:szCs w:val="24"/>
              </w:rPr>
              <w:pPrChange w:id="2883" w:author="Ava" w:date="2020-09-14T18:21:00Z">
                <w:pPr>
                  <w:spacing w:after="0" w:line="240" w:lineRule="auto"/>
                  <w:jc w:val="center"/>
                </w:pPr>
              </w:pPrChange>
            </w:pPr>
            <w:r w:rsidRPr="00EA639F">
              <w:rPr>
                <w:rFonts w:ascii="Calisto MT" w:eastAsia="Times New Roman" w:hAnsi="Calisto MT" w:cs="Arial"/>
                <w:sz w:val="24"/>
                <w:szCs w:val="24"/>
              </w:rPr>
              <w:t>0.08</w:t>
            </w: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 xml:space="preserve"> (0.02, 0.14)</w:t>
            </w:r>
          </w:p>
        </w:tc>
      </w:tr>
      <w:tr w:rsidR="00617272" w:rsidRPr="00EA639F" w14:paraId="29C8435D" w14:textId="77777777" w:rsidTr="001256D4">
        <w:trPr>
          <w:trHeight w:val="260"/>
          <w:tblCellSpacing w:w="15" w:type="dxa"/>
          <w:trPrChange w:id="2884" w:author="Ava" w:date="2020-09-14T18:22:00Z">
            <w:trPr>
              <w:tblCellSpacing w:w="15" w:type="dxa"/>
            </w:trPr>
          </w:trPrChange>
        </w:trPr>
        <w:tc>
          <w:tcPr>
            <w:tcW w:w="0" w:type="auto"/>
            <w:vAlign w:val="center"/>
            <w:hideMark/>
            <w:tcPrChange w:id="2885" w:author="Ava" w:date="2020-09-14T18:22:00Z">
              <w:tcPr>
                <w:tcW w:w="0" w:type="auto"/>
                <w:vAlign w:val="center"/>
                <w:hideMark/>
              </w:tcPr>
            </w:tcPrChange>
          </w:tcPr>
          <w:p w14:paraId="02E8FA55" w14:textId="77777777" w:rsidR="00617272" w:rsidRPr="00EA639F" w:rsidRDefault="00617272">
            <w:pPr>
              <w:spacing w:after="0" w:line="276" w:lineRule="auto"/>
              <w:rPr>
                <w:rFonts w:ascii="Calisto MT" w:eastAsia="Times New Roman" w:hAnsi="Calisto MT" w:cs="Arial"/>
                <w:sz w:val="24"/>
                <w:szCs w:val="24"/>
              </w:rPr>
              <w:pPrChange w:id="2886" w:author="Ava" w:date="2020-09-14T18:21:00Z">
                <w:pPr>
                  <w:spacing w:after="0" w:line="240" w:lineRule="auto"/>
                </w:pPr>
              </w:pPrChange>
            </w:pPr>
            <w:r w:rsidRPr="00EA639F">
              <w:rPr>
                <w:rFonts w:ascii="Calisto MT" w:eastAsia="Times New Roman" w:hAnsi="Calisto MT" w:cs="Arial"/>
                <w:sz w:val="24"/>
                <w:szCs w:val="24"/>
              </w:rPr>
              <w:t>Block 5</w:t>
            </w:r>
          </w:p>
        </w:tc>
        <w:tc>
          <w:tcPr>
            <w:tcW w:w="0" w:type="auto"/>
            <w:vAlign w:val="center"/>
            <w:hideMark/>
            <w:tcPrChange w:id="2887" w:author="Ava" w:date="2020-09-14T18:22:00Z">
              <w:tcPr>
                <w:tcW w:w="0" w:type="auto"/>
                <w:vAlign w:val="center"/>
                <w:hideMark/>
              </w:tcPr>
            </w:tcPrChange>
          </w:tcPr>
          <w:p w14:paraId="3ED82F06" w14:textId="77777777" w:rsidR="00617272" w:rsidRPr="00EA639F" w:rsidRDefault="00617272">
            <w:pPr>
              <w:spacing w:after="0" w:line="276" w:lineRule="auto"/>
              <w:rPr>
                <w:rFonts w:ascii="Calisto MT" w:eastAsia="Times New Roman" w:hAnsi="Calisto MT" w:cs="Arial"/>
                <w:sz w:val="24"/>
                <w:szCs w:val="24"/>
              </w:rPr>
              <w:pPrChange w:id="2888" w:author="Ava" w:date="2020-09-14T18:21:00Z">
                <w:pPr>
                  <w:spacing w:after="0" w:line="240" w:lineRule="auto"/>
                </w:pPr>
              </w:pPrChange>
            </w:pPr>
          </w:p>
        </w:tc>
        <w:tc>
          <w:tcPr>
            <w:tcW w:w="0" w:type="auto"/>
            <w:vAlign w:val="center"/>
            <w:hideMark/>
            <w:tcPrChange w:id="2889" w:author="Ava" w:date="2020-09-14T18:22:00Z">
              <w:tcPr>
                <w:tcW w:w="0" w:type="auto"/>
                <w:vAlign w:val="center"/>
                <w:hideMark/>
              </w:tcPr>
            </w:tcPrChange>
          </w:tcPr>
          <w:p w14:paraId="0690D01A" w14:textId="77777777" w:rsidR="00617272" w:rsidRPr="00EA639F" w:rsidRDefault="00617272">
            <w:pPr>
              <w:spacing w:after="0" w:line="276" w:lineRule="auto"/>
              <w:jc w:val="center"/>
              <w:rPr>
                <w:rFonts w:ascii="Calisto MT" w:eastAsia="Times New Roman" w:hAnsi="Calisto MT" w:cs="Arial"/>
                <w:sz w:val="20"/>
                <w:szCs w:val="20"/>
              </w:rPr>
              <w:pPrChange w:id="2890" w:author="Ava" w:date="2020-09-14T18:21:00Z">
                <w:pPr>
                  <w:spacing w:after="0" w:line="240" w:lineRule="auto"/>
                  <w:jc w:val="center"/>
                </w:pPr>
              </w:pPrChange>
            </w:pPr>
          </w:p>
        </w:tc>
        <w:tc>
          <w:tcPr>
            <w:tcW w:w="0" w:type="auto"/>
            <w:vAlign w:val="center"/>
            <w:hideMark/>
            <w:tcPrChange w:id="2891" w:author="Ava" w:date="2020-09-14T18:22:00Z">
              <w:tcPr>
                <w:tcW w:w="0" w:type="auto"/>
                <w:vAlign w:val="center"/>
                <w:hideMark/>
              </w:tcPr>
            </w:tcPrChange>
          </w:tcPr>
          <w:p w14:paraId="7C8C3488" w14:textId="77777777" w:rsidR="00617272" w:rsidRPr="00EA639F" w:rsidRDefault="00617272">
            <w:pPr>
              <w:spacing w:after="0" w:line="276" w:lineRule="auto"/>
              <w:jc w:val="center"/>
              <w:rPr>
                <w:rFonts w:ascii="Calisto MT" w:eastAsia="Times New Roman" w:hAnsi="Calisto MT" w:cs="Arial"/>
                <w:sz w:val="24"/>
                <w:szCs w:val="24"/>
              </w:rPr>
              <w:pPrChange w:id="2892" w:author="Ava" w:date="2020-09-14T18:21:00Z">
                <w:pPr>
                  <w:spacing w:after="0" w:line="240" w:lineRule="auto"/>
                  <w:jc w:val="center"/>
                </w:pPr>
              </w:pPrChange>
            </w:pPr>
            <w:r w:rsidRPr="00EA639F">
              <w:rPr>
                <w:rFonts w:ascii="Calisto MT" w:eastAsia="Times New Roman" w:hAnsi="Calisto MT" w:cs="Arial"/>
                <w:sz w:val="24"/>
                <w:szCs w:val="24"/>
              </w:rPr>
              <w:t>0.11</w:t>
            </w: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 xml:space="preserve"> (0.05, 0.17)</w:t>
            </w:r>
          </w:p>
        </w:tc>
      </w:tr>
      <w:tr w:rsidR="00617272" w:rsidRPr="00EA639F" w14:paraId="19026EE7" w14:textId="77777777" w:rsidTr="001256D4">
        <w:trPr>
          <w:trHeight w:val="273"/>
          <w:tblCellSpacing w:w="15" w:type="dxa"/>
          <w:trPrChange w:id="2893" w:author="Ava" w:date="2020-09-14T18:22:00Z">
            <w:trPr>
              <w:tblCellSpacing w:w="15" w:type="dxa"/>
            </w:trPr>
          </w:trPrChange>
        </w:trPr>
        <w:tc>
          <w:tcPr>
            <w:tcW w:w="0" w:type="auto"/>
            <w:vAlign w:val="center"/>
            <w:hideMark/>
            <w:tcPrChange w:id="2894" w:author="Ava" w:date="2020-09-14T18:22:00Z">
              <w:tcPr>
                <w:tcW w:w="0" w:type="auto"/>
                <w:vAlign w:val="center"/>
                <w:hideMark/>
              </w:tcPr>
            </w:tcPrChange>
          </w:tcPr>
          <w:p w14:paraId="02CD074D" w14:textId="77777777" w:rsidR="00617272" w:rsidRPr="00EA639F" w:rsidRDefault="00617272">
            <w:pPr>
              <w:spacing w:after="0" w:line="276" w:lineRule="auto"/>
              <w:rPr>
                <w:rFonts w:ascii="Calisto MT" w:eastAsia="Times New Roman" w:hAnsi="Calisto MT" w:cs="Arial"/>
                <w:sz w:val="24"/>
                <w:szCs w:val="24"/>
              </w:rPr>
              <w:pPrChange w:id="2895" w:author="Ava" w:date="2020-09-14T18:21:00Z">
                <w:pPr>
                  <w:spacing w:after="0" w:line="240" w:lineRule="auto"/>
                </w:pPr>
              </w:pPrChange>
            </w:pPr>
            <w:r w:rsidRPr="00EA639F">
              <w:rPr>
                <w:rFonts w:ascii="Calisto MT" w:eastAsia="Times New Roman" w:hAnsi="Calisto MT" w:cs="Arial"/>
                <w:sz w:val="24"/>
                <w:szCs w:val="24"/>
              </w:rPr>
              <w:t>Block 6</w:t>
            </w:r>
          </w:p>
        </w:tc>
        <w:tc>
          <w:tcPr>
            <w:tcW w:w="0" w:type="auto"/>
            <w:vAlign w:val="center"/>
            <w:hideMark/>
            <w:tcPrChange w:id="2896" w:author="Ava" w:date="2020-09-14T18:22:00Z">
              <w:tcPr>
                <w:tcW w:w="0" w:type="auto"/>
                <w:vAlign w:val="center"/>
                <w:hideMark/>
              </w:tcPr>
            </w:tcPrChange>
          </w:tcPr>
          <w:p w14:paraId="0E9DD783" w14:textId="77777777" w:rsidR="00617272" w:rsidRPr="00EA639F" w:rsidRDefault="00617272">
            <w:pPr>
              <w:spacing w:after="0" w:line="276" w:lineRule="auto"/>
              <w:rPr>
                <w:rFonts w:ascii="Calisto MT" w:eastAsia="Times New Roman" w:hAnsi="Calisto MT" w:cs="Arial"/>
                <w:sz w:val="24"/>
                <w:szCs w:val="24"/>
              </w:rPr>
              <w:pPrChange w:id="2897" w:author="Ava" w:date="2020-09-14T18:21:00Z">
                <w:pPr>
                  <w:spacing w:after="0" w:line="240" w:lineRule="auto"/>
                </w:pPr>
              </w:pPrChange>
            </w:pPr>
          </w:p>
        </w:tc>
        <w:tc>
          <w:tcPr>
            <w:tcW w:w="0" w:type="auto"/>
            <w:vAlign w:val="center"/>
            <w:hideMark/>
            <w:tcPrChange w:id="2898" w:author="Ava" w:date="2020-09-14T18:22:00Z">
              <w:tcPr>
                <w:tcW w:w="0" w:type="auto"/>
                <w:vAlign w:val="center"/>
                <w:hideMark/>
              </w:tcPr>
            </w:tcPrChange>
          </w:tcPr>
          <w:p w14:paraId="58617B75" w14:textId="77777777" w:rsidR="00617272" w:rsidRPr="00EA639F" w:rsidRDefault="00617272">
            <w:pPr>
              <w:spacing w:after="0" w:line="276" w:lineRule="auto"/>
              <w:jc w:val="center"/>
              <w:rPr>
                <w:rFonts w:ascii="Calisto MT" w:eastAsia="Times New Roman" w:hAnsi="Calisto MT" w:cs="Arial"/>
                <w:sz w:val="20"/>
                <w:szCs w:val="20"/>
              </w:rPr>
              <w:pPrChange w:id="2899" w:author="Ava" w:date="2020-09-14T18:21:00Z">
                <w:pPr>
                  <w:spacing w:after="0" w:line="240" w:lineRule="auto"/>
                  <w:jc w:val="center"/>
                </w:pPr>
              </w:pPrChange>
            </w:pPr>
          </w:p>
        </w:tc>
        <w:tc>
          <w:tcPr>
            <w:tcW w:w="0" w:type="auto"/>
            <w:vAlign w:val="center"/>
            <w:hideMark/>
            <w:tcPrChange w:id="2900" w:author="Ava" w:date="2020-09-14T18:22:00Z">
              <w:tcPr>
                <w:tcW w:w="0" w:type="auto"/>
                <w:vAlign w:val="center"/>
                <w:hideMark/>
              </w:tcPr>
            </w:tcPrChange>
          </w:tcPr>
          <w:p w14:paraId="2ECA1132" w14:textId="77777777" w:rsidR="00617272" w:rsidRPr="00EA639F" w:rsidRDefault="00617272">
            <w:pPr>
              <w:spacing w:after="0" w:line="276" w:lineRule="auto"/>
              <w:jc w:val="center"/>
              <w:rPr>
                <w:rFonts w:ascii="Calisto MT" w:eastAsia="Times New Roman" w:hAnsi="Calisto MT" w:cs="Arial"/>
                <w:sz w:val="24"/>
                <w:szCs w:val="24"/>
              </w:rPr>
              <w:pPrChange w:id="2901" w:author="Ava" w:date="2020-09-14T18:21:00Z">
                <w:pPr>
                  <w:spacing w:after="0" w:line="240" w:lineRule="auto"/>
                  <w:jc w:val="center"/>
                </w:pPr>
              </w:pPrChange>
            </w:pPr>
            <w:r w:rsidRPr="00EA639F">
              <w:rPr>
                <w:rFonts w:ascii="Calisto MT" w:eastAsia="Times New Roman" w:hAnsi="Calisto MT" w:cs="Arial"/>
                <w:sz w:val="24"/>
                <w:szCs w:val="24"/>
              </w:rPr>
              <w:t>0.03 (-0.03, 0.09)</w:t>
            </w:r>
          </w:p>
        </w:tc>
      </w:tr>
      <w:tr w:rsidR="00617272" w:rsidRPr="00EA639F" w14:paraId="1834D089" w14:textId="77777777" w:rsidTr="001256D4">
        <w:trPr>
          <w:trHeight w:val="260"/>
          <w:tblCellSpacing w:w="15" w:type="dxa"/>
          <w:trPrChange w:id="2902" w:author="Ava" w:date="2020-09-14T18:22:00Z">
            <w:trPr>
              <w:tblCellSpacing w:w="15" w:type="dxa"/>
            </w:trPr>
          </w:trPrChange>
        </w:trPr>
        <w:tc>
          <w:tcPr>
            <w:tcW w:w="0" w:type="auto"/>
            <w:vAlign w:val="center"/>
            <w:hideMark/>
            <w:tcPrChange w:id="2903" w:author="Ava" w:date="2020-09-14T18:22:00Z">
              <w:tcPr>
                <w:tcW w:w="0" w:type="auto"/>
                <w:vAlign w:val="center"/>
                <w:hideMark/>
              </w:tcPr>
            </w:tcPrChange>
          </w:tcPr>
          <w:p w14:paraId="0D654F31" w14:textId="77777777" w:rsidR="00617272" w:rsidRPr="00EA639F" w:rsidRDefault="00617272">
            <w:pPr>
              <w:spacing w:after="0" w:line="276" w:lineRule="auto"/>
              <w:rPr>
                <w:rFonts w:ascii="Calisto MT" w:eastAsia="Times New Roman" w:hAnsi="Calisto MT" w:cs="Arial"/>
                <w:sz w:val="24"/>
                <w:szCs w:val="24"/>
              </w:rPr>
              <w:pPrChange w:id="2904" w:author="Ava" w:date="2020-09-14T18:21:00Z">
                <w:pPr>
                  <w:spacing w:after="0" w:line="240" w:lineRule="auto"/>
                </w:pPr>
              </w:pPrChange>
            </w:pPr>
            <w:r w:rsidRPr="00EA639F">
              <w:rPr>
                <w:rFonts w:ascii="Calisto MT" w:eastAsia="Times New Roman" w:hAnsi="Calisto MT" w:cs="Arial"/>
                <w:sz w:val="24"/>
                <w:szCs w:val="24"/>
              </w:rPr>
              <w:t>Block 7</w:t>
            </w:r>
          </w:p>
        </w:tc>
        <w:tc>
          <w:tcPr>
            <w:tcW w:w="0" w:type="auto"/>
            <w:vAlign w:val="center"/>
            <w:hideMark/>
            <w:tcPrChange w:id="2905" w:author="Ava" w:date="2020-09-14T18:22:00Z">
              <w:tcPr>
                <w:tcW w:w="0" w:type="auto"/>
                <w:vAlign w:val="center"/>
                <w:hideMark/>
              </w:tcPr>
            </w:tcPrChange>
          </w:tcPr>
          <w:p w14:paraId="029BB1EB" w14:textId="77777777" w:rsidR="00617272" w:rsidRPr="00EA639F" w:rsidRDefault="00617272">
            <w:pPr>
              <w:spacing w:after="0" w:line="276" w:lineRule="auto"/>
              <w:rPr>
                <w:rFonts w:ascii="Calisto MT" w:eastAsia="Times New Roman" w:hAnsi="Calisto MT" w:cs="Arial"/>
                <w:sz w:val="24"/>
                <w:szCs w:val="24"/>
              </w:rPr>
              <w:pPrChange w:id="2906" w:author="Ava" w:date="2020-09-14T18:21:00Z">
                <w:pPr>
                  <w:spacing w:after="0" w:line="240" w:lineRule="auto"/>
                </w:pPr>
              </w:pPrChange>
            </w:pPr>
          </w:p>
        </w:tc>
        <w:tc>
          <w:tcPr>
            <w:tcW w:w="0" w:type="auto"/>
            <w:vAlign w:val="center"/>
            <w:hideMark/>
            <w:tcPrChange w:id="2907" w:author="Ava" w:date="2020-09-14T18:22:00Z">
              <w:tcPr>
                <w:tcW w:w="0" w:type="auto"/>
                <w:vAlign w:val="center"/>
                <w:hideMark/>
              </w:tcPr>
            </w:tcPrChange>
          </w:tcPr>
          <w:p w14:paraId="2A0530CE" w14:textId="77777777" w:rsidR="00617272" w:rsidRPr="00EA639F" w:rsidRDefault="00617272">
            <w:pPr>
              <w:spacing w:after="0" w:line="276" w:lineRule="auto"/>
              <w:jc w:val="center"/>
              <w:rPr>
                <w:rFonts w:ascii="Calisto MT" w:eastAsia="Times New Roman" w:hAnsi="Calisto MT" w:cs="Arial"/>
                <w:sz w:val="20"/>
                <w:szCs w:val="20"/>
              </w:rPr>
              <w:pPrChange w:id="2908" w:author="Ava" w:date="2020-09-14T18:21:00Z">
                <w:pPr>
                  <w:spacing w:after="0" w:line="240" w:lineRule="auto"/>
                  <w:jc w:val="center"/>
                </w:pPr>
              </w:pPrChange>
            </w:pPr>
          </w:p>
        </w:tc>
        <w:tc>
          <w:tcPr>
            <w:tcW w:w="0" w:type="auto"/>
            <w:vAlign w:val="center"/>
            <w:hideMark/>
            <w:tcPrChange w:id="2909" w:author="Ava" w:date="2020-09-14T18:22:00Z">
              <w:tcPr>
                <w:tcW w:w="0" w:type="auto"/>
                <w:vAlign w:val="center"/>
                <w:hideMark/>
              </w:tcPr>
            </w:tcPrChange>
          </w:tcPr>
          <w:p w14:paraId="242E1DAA" w14:textId="77777777" w:rsidR="00617272" w:rsidRPr="00EA639F" w:rsidRDefault="00617272">
            <w:pPr>
              <w:spacing w:after="0" w:line="276" w:lineRule="auto"/>
              <w:jc w:val="center"/>
              <w:rPr>
                <w:rFonts w:ascii="Calisto MT" w:eastAsia="Times New Roman" w:hAnsi="Calisto MT" w:cs="Arial"/>
                <w:sz w:val="24"/>
                <w:szCs w:val="24"/>
              </w:rPr>
              <w:pPrChange w:id="2910" w:author="Ava" w:date="2020-09-14T18:21:00Z">
                <w:pPr>
                  <w:spacing w:after="0" w:line="240" w:lineRule="auto"/>
                  <w:jc w:val="center"/>
                </w:pPr>
              </w:pPrChange>
            </w:pPr>
            <w:r w:rsidRPr="00EA639F">
              <w:rPr>
                <w:rFonts w:ascii="Calisto MT" w:eastAsia="Times New Roman" w:hAnsi="Calisto MT" w:cs="Arial"/>
                <w:sz w:val="24"/>
                <w:szCs w:val="24"/>
              </w:rPr>
              <w:t>0.05 (-0.01, 0.11)</w:t>
            </w:r>
          </w:p>
        </w:tc>
      </w:tr>
      <w:tr w:rsidR="00617272" w:rsidRPr="00EA639F" w14:paraId="58FA76B6" w14:textId="77777777" w:rsidTr="001256D4">
        <w:trPr>
          <w:trHeight w:val="260"/>
          <w:tblCellSpacing w:w="15" w:type="dxa"/>
          <w:trPrChange w:id="2911" w:author="Ava" w:date="2020-09-14T18:22:00Z">
            <w:trPr>
              <w:tblCellSpacing w:w="15" w:type="dxa"/>
            </w:trPr>
          </w:trPrChange>
        </w:trPr>
        <w:tc>
          <w:tcPr>
            <w:tcW w:w="0" w:type="auto"/>
            <w:vAlign w:val="center"/>
            <w:hideMark/>
            <w:tcPrChange w:id="2912" w:author="Ava" w:date="2020-09-14T18:22:00Z">
              <w:tcPr>
                <w:tcW w:w="0" w:type="auto"/>
                <w:vAlign w:val="center"/>
                <w:hideMark/>
              </w:tcPr>
            </w:tcPrChange>
          </w:tcPr>
          <w:p w14:paraId="3D30E013" w14:textId="77777777" w:rsidR="00617272" w:rsidRPr="00EA639F" w:rsidRDefault="00617272">
            <w:pPr>
              <w:spacing w:after="0" w:line="276" w:lineRule="auto"/>
              <w:rPr>
                <w:rFonts w:ascii="Calisto MT" w:eastAsia="Times New Roman" w:hAnsi="Calisto MT" w:cs="Arial"/>
                <w:sz w:val="24"/>
                <w:szCs w:val="24"/>
              </w:rPr>
              <w:pPrChange w:id="2913" w:author="Ava" w:date="2020-09-14T18:21:00Z">
                <w:pPr>
                  <w:spacing w:after="0" w:line="240" w:lineRule="auto"/>
                </w:pPr>
              </w:pPrChange>
            </w:pPr>
            <w:r w:rsidRPr="00EA639F">
              <w:rPr>
                <w:rFonts w:ascii="Calisto MT" w:eastAsia="Times New Roman" w:hAnsi="Calisto MT" w:cs="Arial"/>
                <w:sz w:val="24"/>
                <w:szCs w:val="24"/>
              </w:rPr>
              <w:t>Block 8</w:t>
            </w:r>
          </w:p>
        </w:tc>
        <w:tc>
          <w:tcPr>
            <w:tcW w:w="0" w:type="auto"/>
            <w:vAlign w:val="center"/>
            <w:hideMark/>
            <w:tcPrChange w:id="2914" w:author="Ava" w:date="2020-09-14T18:22:00Z">
              <w:tcPr>
                <w:tcW w:w="0" w:type="auto"/>
                <w:vAlign w:val="center"/>
                <w:hideMark/>
              </w:tcPr>
            </w:tcPrChange>
          </w:tcPr>
          <w:p w14:paraId="17111D9C" w14:textId="77777777" w:rsidR="00617272" w:rsidRPr="00EA639F" w:rsidRDefault="00617272">
            <w:pPr>
              <w:spacing w:after="0" w:line="276" w:lineRule="auto"/>
              <w:rPr>
                <w:rFonts w:ascii="Calisto MT" w:eastAsia="Times New Roman" w:hAnsi="Calisto MT" w:cs="Arial"/>
                <w:sz w:val="24"/>
                <w:szCs w:val="24"/>
              </w:rPr>
              <w:pPrChange w:id="2915" w:author="Ava" w:date="2020-09-14T18:21:00Z">
                <w:pPr>
                  <w:spacing w:after="0" w:line="240" w:lineRule="auto"/>
                </w:pPr>
              </w:pPrChange>
            </w:pPr>
          </w:p>
        </w:tc>
        <w:tc>
          <w:tcPr>
            <w:tcW w:w="0" w:type="auto"/>
            <w:vAlign w:val="center"/>
            <w:hideMark/>
            <w:tcPrChange w:id="2916" w:author="Ava" w:date="2020-09-14T18:22:00Z">
              <w:tcPr>
                <w:tcW w:w="0" w:type="auto"/>
                <w:vAlign w:val="center"/>
                <w:hideMark/>
              </w:tcPr>
            </w:tcPrChange>
          </w:tcPr>
          <w:p w14:paraId="06A9A1F2" w14:textId="77777777" w:rsidR="00617272" w:rsidRPr="00EA639F" w:rsidRDefault="00617272">
            <w:pPr>
              <w:spacing w:after="0" w:line="276" w:lineRule="auto"/>
              <w:jc w:val="center"/>
              <w:rPr>
                <w:rFonts w:ascii="Calisto MT" w:eastAsia="Times New Roman" w:hAnsi="Calisto MT" w:cs="Arial"/>
                <w:sz w:val="20"/>
                <w:szCs w:val="20"/>
              </w:rPr>
              <w:pPrChange w:id="2917" w:author="Ava" w:date="2020-09-14T18:21:00Z">
                <w:pPr>
                  <w:spacing w:after="0" w:line="240" w:lineRule="auto"/>
                  <w:jc w:val="center"/>
                </w:pPr>
              </w:pPrChange>
            </w:pPr>
          </w:p>
        </w:tc>
        <w:tc>
          <w:tcPr>
            <w:tcW w:w="0" w:type="auto"/>
            <w:vAlign w:val="center"/>
            <w:hideMark/>
            <w:tcPrChange w:id="2918" w:author="Ava" w:date="2020-09-14T18:22:00Z">
              <w:tcPr>
                <w:tcW w:w="0" w:type="auto"/>
                <w:vAlign w:val="center"/>
                <w:hideMark/>
              </w:tcPr>
            </w:tcPrChange>
          </w:tcPr>
          <w:p w14:paraId="34B68433" w14:textId="77777777" w:rsidR="00617272" w:rsidRPr="00EA639F" w:rsidRDefault="00617272">
            <w:pPr>
              <w:spacing w:after="0" w:line="276" w:lineRule="auto"/>
              <w:jc w:val="center"/>
              <w:rPr>
                <w:rFonts w:ascii="Calisto MT" w:eastAsia="Times New Roman" w:hAnsi="Calisto MT" w:cs="Arial"/>
                <w:sz w:val="24"/>
                <w:szCs w:val="24"/>
              </w:rPr>
              <w:pPrChange w:id="2919" w:author="Ava" w:date="2020-09-14T18:21:00Z">
                <w:pPr>
                  <w:spacing w:after="0" w:line="240" w:lineRule="auto"/>
                  <w:jc w:val="center"/>
                </w:pPr>
              </w:pPrChange>
            </w:pPr>
            <w:r w:rsidRPr="00EA639F">
              <w:rPr>
                <w:rFonts w:ascii="Calisto MT" w:eastAsia="Times New Roman" w:hAnsi="Calisto MT" w:cs="Arial"/>
                <w:sz w:val="24"/>
                <w:szCs w:val="24"/>
              </w:rPr>
              <w:t>0.06</w:t>
            </w: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 xml:space="preserve"> (-0.005, 0.12)</w:t>
            </w:r>
          </w:p>
        </w:tc>
      </w:tr>
      <w:tr w:rsidR="00617272" w:rsidRPr="00EA639F" w14:paraId="2A44069A" w14:textId="77777777" w:rsidTr="001256D4">
        <w:trPr>
          <w:trHeight w:val="260"/>
          <w:tblCellSpacing w:w="15" w:type="dxa"/>
          <w:trPrChange w:id="2920" w:author="Ava" w:date="2020-09-14T18:22:00Z">
            <w:trPr>
              <w:tblCellSpacing w:w="15" w:type="dxa"/>
            </w:trPr>
          </w:trPrChange>
        </w:trPr>
        <w:tc>
          <w:tcPr>
            <w:tcW w:w="0" w:type="auto"/>
            <w:vAlign w:val="center"/>
            <w:hideMark/>
            <w:tcPrChange w:id="2921" w:author="Ava" w:date="2020-09-14T18:22:00Z">
              <w:tcPr>
                <w:tcW w:w="0" w:type="auto"/>
                <w:vAlign w:val="center"/>
                <w:hideMark/>
              </w:tcPr>
            </w:tcPrChange>
          </w:tcPr>
          <w:p w14:paraId="1BA90A52" w14:textId="77777777" w:rsidR="00617272" w:rsidRPr="00EA639F" w:rsidRDefault="00617272">
            <w:pPr>
              <w:spacing w:after="0" w:line="276" w:lineRule="auto"/>
              <w:rPr>
                <w:rFonts w:ascii="Calisto MT" w:eastAsia="Times New Roman" w:hAnsi="Calisto MT" w:cs="Arial"/>
                <w:sz w:val="24"/>
                <w:szCs w:val="24"/>
              </w:rPr>
              <w:pPrChange w:id="2922" w:author="Ava" w:date="2020-09-14T18:21:00Z">
                <w:pPr>
                  <w:spacing w:after="0" w:line="240" w:lineRule="auto"/>
                </w:pPr>
              </w:pPrChange>
            </w:pPr>
            <w:proofErr w:type="spellStart"/>
            <w:r w:rsidRPr="00EA639F">
              <w:rPr>
                <w:rFonts w:ascii="Calisto MT" w:eastAsia="Times New Roman" w:hAnsi="Calisto MT" w:cs="Arial"/>
                <w:sz w:val="24"/>
                <w:szCs w:val="24"/>
              </w:rPr>
              <w:t>Pos</w:t>
            </w:r>
            <w:proofErr w:type="spellEnd"/>
            <w:r w:rsidRPr="00EA639F">
              <w:rPr>
                <w:rFonts w:ascii="Calisto MT" w:eastAsia="Times New Roman" w:hAnsi="Calisto MT" w:cs="Arial"/>
                <w:sz w:val="24"/>
                <w:szCs w:val="24"/>
              </w:rPr>
              <w:t xml:space="preserve"> 2:Block 2</w:t>
            </w:r>
          </w:p>
        </w:tc>
        <w:tc>
          <w:tcPr>
            <w:tcW w:w="0" w:type="auto"/>
            <w:vAlign w:val="center"/>
            <w:hideMark/>
            <w:tcPrChange w:id="2923" w:author="Ava" w:date="2020-09-14T18:22:00Z">
              <w:tcPr>
                <w:tcW w:w="0" w:type="auto"/>
                <w:vAlign w:val="center"/>
                <w:hideMark/>
              </w:tcPr>
            </w:tcPrChange>
          </w:tcPr>
          <w:p w14:paraId="3EFDBC56" w14:textId="77777777" w:rsidR="00617272" w:rsidRPr="00EA639F" w:rsidRDefault="00617272">
            <w:pPr>
              <w:spacing w:after="0" w:line="276" w:lineRule="auto"/>
              <w:rPr>
                <w:rFonts w:ascii="Calisto MT" w:eastAsia="Times New Roman" w:hAnsi="Calisto MT" w:cs="Arial"/>
                <w:sz w:val="24"/>
                <w:szCs w:val="24"/>
              </w:rPr>
              <w:pPrChange w:id="2924" w:author="Ava" w:date="2020-09-14T18:21:00Z">
                <w:pPr>
                  <w:spacing w:after="0" w:line="240" w:lineRule="auto"/>
                </w:pPr>
              </w:pPrChange>
            </w:pPr>
          </w:p>
        </w:tc>
        <w:tc>
          <w:tcPr>
            <w:tcW w:w="0" w:type="auto"/>
            <w:vAlign w:val="center"/>
            <w:hideMark/>
            <w:tcPrChange w:id="2925" w:author="Ava" w:date="2020-09-14T18:22:00Z">
              <w:tcPr>
                <w:tcW w:w="0" w:type="auto"/>
                <w:vAlign w:val="center"/>
                <w:hideMark/>
              </w:tcPr>
            </w:tcPrChange>
          </w:tcPr>
          <w:p w14:paraId="272F1333" w14:textId="77777777" w:rsidR="00617272" w:rsidRPr="00EA639F" w:rsidRDefault="00617272">
            <w:pPr>
              <w:spacing w:after="0" w:line="276" w:lineRule="auto"/>
              <w:jc w:val="center"/>
              <w:rPr>
                <w:rFonts w:ascii="Calisto MT" w:eastAsia="Times New Roman" w:hAnsi="Calisto MT" w:cs="Arial"/>
                <w:sz w:val="20"/>
                <w:szCs w:val="20"/>
              </w:rPr>
              <w:pPrChange w:id="2926" w:author="Ava" w:date="2020-09-14T18:21:00Z">
                <w:pPr>
                  <w:spacing w:after="0" w:line="240" w:lineRule="auto"/>
                  <w:jc w:val="center"/>
                </w:pPr>
              </w:pPrChange>
            </w:pPr>
          </w:p>
        </w:tc>
        <w:tc>
          <w:tcPr>
            <w:tcW w:w="0" w:type="auto"/>
            <w:vAlign w:val="center"/>
            <w:hideMark/>
            <w:tcPrChange w:id="2927" w:author="Ava" w:date="2020-09-14T18:22:00Z">
              <w:tcPr>
                <w:tcW w:w="0" w:type="auto"/>
                <w:vAlign w:val="center"/>
                <w:hideMark/>
              </w:tcPr>
            </w:tcPrChange>
          </w:tcPr>
          <w:p w14:paraId="54004AD7" w14:textId="77777777" w:rsidR="00617272" w:rsidRPr="00EA639F" w:rsidRDefault="00617272">
            <w:pPr>
              <w:spacing w:after="0" w:line="276" w:lineRule="auto"/>
              <w:jc w:val="center"/>
              <w:rPr>
                <w:rFonts w:ascii="Calisto MT" w:eastAsia="Times New Roman" w:hAnsi="Calisto MT" w:cs="Arial"/>
                <w:sz w:val="24"/>
                <w:szCs w:val="24"/>
              </w:rPr>
              <w:pPrChange w:id="2928" w:author="Ava" w:date="2020-09-14T18:21:00Z">
                <w:pPr>
                  <w:spacing w:after="0" w:line="240" w:lineRule="auto"/>
                  <w:jc w:val="center"/>
                </w:pPr>
              </w:pPrChange>
            </w:pPr>
            <w:r w:rsidRPr="00EA639F">
              <w:rPr>
                <w:rFonts w:ascii="Calisto MT" w:eastAsia="Times New Roman" w:hAnsi="Calisto MT" w:cs="Arial"/>
                <w:sz w:val="24"/>
                <w:szCs w:val="24"/>
              </w:rPr>
              <w:t>-0.04 (-0.12, 0.04)</w:t>
            </w:r>
          </w:p>
        </w:tc>
      </w:tr>
      <w:tr w:rsidR="00617272" w:rsidRPr="00EA639F" w14:paraId="115D97C0" w14:textId="77777777" w:rsidTr="001256D4">
        <w:trPr>
          <w:trHeight w:val="273"/>
          <w:tblCellSpacing w:w="15" w:type="dxa"/>
          <w:trPrChange w:id="2929" w:author="Ava" w:date="2020-09-14T18:22:00Z">
            <w:trPr>
              <w:tblCellSpacing w:w="15" w:type="dxa"/>
            </w:trPr>
          </w:trPrChange>
        </w:trPr>
        <w:tc>
          <w:tcPr>
            <w:tcW w:w="0" w:type="auto"/>
            <w:vAlign w:val="center"/>
            <w:hideMark/>
            <w:tcPrChange w:id="2930" w:author="Ava" w:date="2020-09-14T18:22:00Z">
              <w:tcPr>
                <w:tcW w:w="0" w:type="auto"/>
                <w:vAlign w:val="center"/>
                <w:hideMark/>
              </w:tcPr>
            </w:tcPrChange>
          </w:tcPr>
          <w:p w14:paraId="0EBE1C63" w14:textId="77777777" w:rsidR="00617272" w:rsidRPr="00EA639F" w:rsidRDefault="00617272">
            <w:pPr>
              <w:spacing w:after="0" w:line="276" w:lineRule="auto"/>
              <w:rPr>
                <w:rFonts w:ascii="Calisto MT" w:eastAsia="Times New Roman" w:hAnsi="Calisto MT" w:cs="Arial"/>
                <w:sz w:val="24"/>
                <w:szCs w:val="24"/>
              </w:rPr>
              <w:pPrChange w:id="2931" w:author="Ava" w:date="2020-09-14T18:21:00Z">
                <w:pPr>
                  <w:spacing w:after="0" w:line="240" w:lineRule="auto"/>
                </w:pPr>
              </w:pPrChange>
            </w:pPr>
            <w:proofErr w:type="spellStart"/>
            <w:r w:rsidRPr="00EA639F">
              <w:rPr>
                <w:rFonts w:ascii="Calisto MT" w:eastAsia="Times New Roman" w:hAnsi="Calisto MT" w:cs="Arial"/>
                <w:sz w:val="24"/>
                <w:szCs w:val="24"/>
              </w:rPr>
              <w:t>Pos</w:t>
            </w:r>
            <w:proofErr w:type="spellEnd"/>
            <w:r w:rsidRPr="00EA639F">
              <w:rPr>
                <w:rFonts w:ascii="Calisto MT" w:eastAsia="Times New Roman" w:hAnsi="Calisto MT" w:cs="Arial"/>
                <w:sz w:val="24"/>
                <w:szCs w:val="24"/>
              </w:rPr>
              <w:t xml:space="preserve"> 3:Block 2</w:t>
            </w:r>
          </w:p>
        </w:tc>
        <w:tc>
          <w:tcPr>
            <w:tcW w:w="0" w:type="auto"/>
            <w:vAlign w:val="center"/>
            <w:hideMark/>
            <w:tcPrChange w:id="2932" w:author="Ava" w:date="2020-09-14T18:22:00Z">
              <w:tcPr>
                <w:tcW w:w="0" w:type="auto"/>
                <w:vAlign w:val="center"/>
                <w:hideMark/>
              </w:tcPr>
            </w:tcPrChange>
          </w:tcPr>
          <w:p w14:paraId="2E53BEA8" w14:textId="77777777" w:rsidR="00617272" w:rsidRPr="00EA639F" w:rsidRDefault="00617272">
            <w:pPr>
              <w:spacing w:after="0" w:line="276" w:lineRule="auto"/>
              <w:rPr>
                <w:rFonts w:ascii="Calisto MT" w:eastAsia="Times New Roman" w:hAnsi="Calisto MT" w:cs="Arial"/>
                <w:sz w:val="24"/>
                <w:szCs w:val="24"/>
              </w:rPr>
              <w:pPrChange w:id="2933" w:author="Ava" w:date="2020-09-14T18:21:00Z">
                <w:pPr>
                  <w:spacing w:after="0" w:line="240" w:lineRule="auto"/>
                </w:pPr>
              </w:pPrChange>
            </w:pPr>
          </w:p>
        </w:tc>
        <w:tc>
          <w:tcPr>
            <w:tcW w:w="0" w:type="auto"/>
            <w:vAlign w:val="center"/>
            <w:hideMark/>
            <w:tcPrChange w:id="2934" w:author="Ava" w:date="2020-09-14T18:22:00Z">
              <w:tcPr>
                <w:tcW w:w="0" w:type="auto"/>
                <w:vAlign w:val="center"/>
                <w:hideMark/>
              </w:tcPr>
            </w:tcPrChange>
          </w:tcPr>
          <w:p w14:paraId="5DC611D0" w14:textId="77777777" w:rsidR="00617272" w:rsidRPr="00EA639F" w:rsidRDefault="00617272">
            <w:pPr>
              <w:spacing w:after="0" w:line="276" w:lineRule="auto"/>
              <w:jc w:val="center"/>
              <w:rPr>
                <w:rFonts w:ascii="Calisto MT" w:eastAsia="Times New Roman" w:hAnsi="Calisto MT" w:cs="Arial"/>
                <w:sz w:val="20"/>
                <w:szCs w:val="20"/>
              </w:rPr>
              <w:pPrChange w:id="2935" w:author="Ava" w:date="2020-09-14T18:21:00Z">
                <w:pPr>
                  <w:spacing w:after="0" w:line="240" w:lineRule="auto"/>
                  <w:jc w:val="center"/>
                </w:pPr>
              </w:pPrChange>
            </w:pPr>
          </w:p>
        </w:tc>
        <w:tc>
          <w:tcPr>
            <w:tcW w:w="0" w:type="auto"/>
            <w:vAlign w:val="center"/>
            <w:hideMark/>
            <w:tcPrChange w:id="2936" w:author="Ava" w:date="2020-09-14T18:22:00Z">
              <w:tcPr>
                <w:tcW w:w="0" w:type="auto"/>
                <w:vAlign w:val="center"/>
                <w:hideMark/>
              </w:tcPr>
            </w:tcPrChange>
          </w:tcPr>
          <w:p w14:paraId="12A65027" w14:textId="77777777" w:rsidR="00617272" w:rsidRPr="00EA639F" w:rsidRDefault="00617272">
            <w:pPr>
              <w:spacing w:after="0" w:line="276" w:lineRule="auto"/>
              <w:jc w:val="center"/>
              <w:rPr>
                <w:rFonts w:ascii="Calisto MT" w:eastAsia="Times New Roman" w:hAnsi="Calisto MT" w:cs="Arial"/>
                <w:sz w:val="24"/>
                <w:szCs w:val="24"/>
              </w:rPr>
              <w:pPrChange w:id="2937" w:author="Ava" w:date="2020-09-14T18:21:00Z">
                <w:pPr>
                  <w:spacing w:after="0" w:line="240" w:lineRule="auto"/>
                  <w:jc w:val="center"/>
                </w:pPr>
              </w:pPrChange>
            </w:pPr>
            <w:r w:rsidRPr="00EA639F">
              <w:rPr>
                <w:rFonts w:ascii="Calisto MT" w:eastAsia="Times New Roman" w:hAnsi="Calisto MT" w:cs="Arial"/>
                <w:sz w:val="24"/>
                <w:szCs w:val="24"/>
              </w:rPr>
              <w:t>-0.03 (-0.11, 0.05)</w:t>
            </w:r>
          </w:p>
        </w:tc>
      </w:tr>
      <w:tr w:rsidR="00617272" w:rsidRPr="00EA639F" w14:paraId="29B2A1A0" w14:textId="77777777" w:rsidTr="001256D4">
        <w:trPr>
          <w:trHeight w:val="260"/>
          <w:tblCellSpacing w:w="15" w:type="dxa"/>
          <w:trPrChange w:id="2938" w:author="Ava" w:date="2020-09-14T18:22:00Z">
            <w:trPr>
              <w:tblCellSpacing w:w="15" w:type="dxa"/>
            </w:trPr>
          </w:trPrChange>
        </w:trPr>
        <w:tc>
          <w:tcPr>
            <w:tcW w:w="0" w:type="auto"/>
            <w:vAlign w:val="center"/>
            <w:hideMark/>
            <w:tcPrChange w:id="2939" w:author="Ava" w:date="2020-09-14T18:22:00Z">
              <w:tcPr>
                <w:tcW w:w="0" w:type="auto"/>
                <w:vAlign w:val="center"/>
                <w:hideMark/>
              </w:tcPr>
            </w:tcPrChange>
          </w:tcPr>
          <w:p w14:paraId="4E936156" w14:textId="77777777" w:rsidR="00617272" w:rsidRPr="00EA639F" w:rsidRDefault="00617272">
            <w:pPr>
              <w:spacing w:after="0" w:line="276" w:lineRule="auto"/>
              <w:rPr>
                <w:rFonts w:ascii="Calisto MT" w:eastAsia="Times New Roman" w:hAnsi="Calisto MT" w:cs="Arial"/>
                <w:sz w:val="24"/>
                <w:szCs w:val="24"/>
              </w:rPr>
              <w:pPrChange w:id="2940" w:author="Ava" w:date="2020-09-14T18:21:00Z">
                <w:pPr>
                  <w:spacing w:after="0" w:line="240" w:lineRule="auto"/>
                </w:pPr>
              </w:pPrChange>
            </w:pPr>
            <w:proofErr w:type="spellStart"/>
            <w:r w:rsidRPr="00EA639F">
              <w:rPr>
                <w:rFonts w:ascii="Calisto MT" w:eastAsia="Times New Roman" w:hAnsi="Calisto MT" w:cs="Arial"/>
                <w:sz w:val="24"/>
                <w:szCs w:val="24"/>
              </w:rPr>
              <w:t>Pos</w:t>
            </w:r>
            <w:proofErr w:type="spellEnd"/>
            <w:r w:rsidRPr="00EA639F">
              <w:rPr>
                <w:rFonts w:ascii="Calisto MT" w:eastAsia="Times New Roman" w:hAnsi="Calisto MT" w:cs="Arial"/>
                <w:sz w:val="24"/>
                <w:szCs w:val="24"/>
              </w:rPr>
              <w:t xml:space="preserve"> 2:Block 3</w:t>
            </w:r>
          </w:p>
        </w:tc>
        <w:tc>
          <w:tcPr>
            <w:tcW w:w="0" w:type="auto"/>
            <w:vAlign w:val="center"/>
            <w:hideMark/>
            <w:tcPrChange w:id="2941" w:author="Ava" w:date="2020-09-14T18:22:00Z">
              <w:tcPr>
                <w:tcW w:w="0" w:type="auto"/>
                <w:vAlign w:val="center"/>
                <w:hideMark/>
              </w:tcPr>
            </w:tcPrChange>
          </w:tcPr>
          <w:p w14:paraId="070A101D" w14:textId="77777777" w:rsidR="00617272" w:rsidRPr="00EA639F" w:rsidRDefault="00617272">
            <w:pPr>
              <w:spacing w:after="0" w:line="276" w:lineRule="auto"/>
              <w:rPr>
                <w:rFonts w:ascii="Calisto MT" w:eastAsia="Times New Roman" w:hAnsi="Calisto MT" w:cs="Arial"/>
                <w:sz w:val="24"/>
                <w:szCs w:val="24"/>
              </w:rPr>
              <w:pPrChange w:id="2942" w:author="Ava" w:date="2020-09-14T18:21:00Z">
                <w:pPr>
                  <w:spacing w:after="0" w:line="240" w:lineRule="auto"/>
                </w:pPr>
              </w:pPrChange>
            </w:pPr>
          </w:p>
        </w:tc>
        <w:tc>
          <w:tcPr>
            <w:tcW w:w="0" w:type="auto"/>
            <w:vAlign w:val="center"/>
            <w:hideMark/>
            <w:tcPrChange w:id="2943" w:author="Ava" w:date="2020-09-14T18:22:00Z">
              <w:tcPr>
                <w:tcW w:w="0" w:type="auto"/>
                <w:vAlign w:val="center"/>
                <w:hideMark/>
              </w:tcPr>
            </w:tcPrChange>
          </w:tcPr>
          <w:p w14:paraId="2818E348" w14:textId="77777777" w:rsidR="00617272" w:rsidRPr="00EA639F" w:rsidRDefault="00617272">
            <w:pPr>
              <w:spacing w:after="0" w:line="276" w:lineRule="auto"/>
              <w:jc w:val="center"/>
              <w:rPr>
                <w:rFonts w:ascii="Calisto MT" w:eastAsia="Times New Roman" w:hAnsi="Calisto MT" w:cs="Arial"/>
                <w:sz w:val="20"/>
                <w:szCs w:val="20"/>
              </w:rPr>
              <w:pPrChange w:id="2944" w:author="Ava" w:date="2020-09-14T18:21:00Z">
                <w:pPr>
                  <w:spacing w:after="0" w:line="240" w:lineRule="auto"/>
                  <w:jc w:val="center"/>
                </w:pPr>
              </w:pPrChange>
            </w:pPr>
          </w:p>
        </w:tc>
        <w:tc>
          <w:tcPr>
            <w:tcW w:w="0" w:type="auto"/>
            <w:vAlign w:val="center"/>
            <w:hideMark/>
            <w:tcPrChange w:id="2945" w:author="Ava" w:date="2020-09-14T18:22:00Z">
              <w:tcPr>
                <w:tcW w:w="0" w:type="auto"/>
                <w:vAlign w:val="center"/>
                <w:hideMark/>
              </w:tcPr>
            </w:tcPrChange>
          </w:tcPr>
          <w:p w14:paraId="5DD40437" w14:textId="77777777" w:rsidR="00617272" w:rsidRPr="00EA639F" w:rsidRDefault="00617272">
            <w:pPr>
              <w:spacing w:after="0" w:line="276" w:lineRule="auto"/>
              <w:jc w:val="center"/>
              <w:rPr>
                <w:rFonts w:ascii="Calisto MT" w:eastAsia="Times New Roman" w:hAnsi="Calisto MT" w:cs="Arial"/>
                <w:sz w:val="24"/>
                <w:szCs w:val="24"/>
              </w:rPr>
              <w:pPrChange w:id="2946" w:author="Ava" w:date="2020-09-14T18:21:00Z">
                <w:pPr>
                  <w:spacing w:after="0" w:line="240" w:lineRule="auto"/>
                  <w:jc w:val="center"/>
                </w:pPr>
              </w:pPrChange>
            </w:pPr>
            <w:r w:rsidRPr="00EA639F">
              <w:rPr>
                <w:rFonts w:ascii="Calisto MT" w:eastAsia="Times New Roman" w:hAnsi="Calisto MT" w:cs="Arial"/>
                <w:sz w:val="24"/>
                <w:szCs w:val="24"/>
              </w:rPr>
              <w:t>-0.07</w:t>
            </w: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 xml:space="preserve"> (-0.16, 0.01)</w:t>
            </w:r>
          </w:p>
        </w:tc>
      </w:tr>
      <w:tr w:rsidR="00617272" w:rsidRPr="00EA639F" w14:paraId="3D4FAC58" w14:textId="77777777" w:rsidTr="001256D4">
        <w:trPr>
          <w:trHeight w:val="260"/>
          <w:tblCellSpacing w:w="15" w:type="dxa"/>
          <w:trPrChange w:id="2947" w:author="Ava" w:date="2020-09-14T18:22:00Z">
            <w:trPr>
              <w:tblCellSpacing w:w="15" w:type="dxa"/>
            </w:trPr>
          </w:trPrChange>
        </w:trPr>
        <w:tc>
          <w:tcPr>
            <w:tcW w:w="0" w:type="auto"/>
            <w:vAlign w:val="center"/>
            <w:hideMark/>
            <w:tcPrChange w:id="2948" w:author="Ava" w:date="2020-09-14T18:22:00Z">
              <w:tcPr>
                <w:tcW w:w="0" w:type="auto"/>
                <w:vAlign w:val="center"/>
                <w:hideMark/>
              </w:tcPr>
            </w:tcPrChange>
          </w:tcPr>
          <w:p w14:paraId="44EF4354" w14:textId="77777777" w:rsidR="00617272" w:rsidRPr="00EA639F" w:rsidRDefault="00617272">
            <w:pPr>
              <w:spacing w:after="0" w:line="276" w:lineRule="auto"/>
              <w:rPr>
                <w:rFonts w:ascii="Calisto MT" w:eastAsia="Times New Roman" w:hAnsi="Calisto MT" w:cs="Arial"/>
                <w:sz w:val="24"/>
                <w:szCs w:val="24"/>
              </w:rPr>
              <w:pPrChange w:id="2949" w:author="Ava" w:date="2020-09-14T18:21:00Z">
                <w:pPr>
                  <w:spacing w:after="0" w:line="240" w:lineRule="auto"/>
                </w:pPr>
              </w:pPrChange>
            </w:pPr>
            <w:proofErr w:type="spellStart"/>
            <w:r w:rsidRPr="00EA639F">
              <w:rPr>
                <w:rFonts w:ascii="Calisto MT" w:eastAsia="Times New Roman" w:hAnsi="Calisto MT" w:cs="Arial"/>
                <w:sz w:val="24"/>
                <w:szCs w:val="24"/>
              </w:rPr>
              <w:t>Pos</w:t>
            </w:r>
            <w:proofErr w:type="spellEnd"/>
            <w:r w:rsidRPr="00EA639F">
              <w:rPr>
                <w:rFonts w:ascii="Calisto MT" w:eastAsia="Times New Roman" w:hAnsi="Calisto MT" w:cs="Arial"/>
                <w:sz w:val="24"/>
                <w:szCs w:val="24"/>
              </w:rPr>
              <w:t xml:space="preserve"> 3:Block 3</w:t>
            </w:r>
          </w:p>
        </w:tc>
        <w:tc>
          <w:tcPr>
            <w:tcW w:w="0" w:type="auto"/>
            <w:vAlign w:val="center"/>
            <w:hideMark/>
            <w:tcPrChange w:id="2950" w:author="Ava" w:date="2020-09-14T18:22:00Z">
              <w:tcPr>
                <w:tcW w:w="0" w:type="auto"/>
                <w:vAlign w:val="center"/>
                <w:hideMark/>
              </w:tcPr>
            </w:tcPrChange>
          </w:tcPr>
          <w:p w14:paraId="29F6BCF1" w14:textId="77777777" w:rsidR="00617272" w:rsidRPr="00EA639F" w:rsidRDefault="00617272">
            <w:pPr>
              <w:spacing w:after="0" w:line="276" w:lineRule="auto"/>
              <w:rPr>
                <w:rFonts w:ascii="Calisto MT" w:eastAsia="Times New Roman" w:hAnsi="Calisto MT" w:cs="Arial"/>
                <w:sz w:val="24"/>
                <w:szCs w:val="24"/>
              </w:rPr>
              <w:pPrChange w:id="2951" w:author="Ava" w:date="2020-09-14T18:21:00Z">
                <w:pPr>
                  <w:spacing w:after="0" w:line="240" w:lineRule="auto"/>
                </w:pPr>
              </w:pPrChange>
            </w:pPr>
          </w:p>
        </w:tc>
        <w:tc>
          <w:tcPr>
            <w:tcW w:w="0" w:type="auto"/>
            <w:vAlign w:val="center"/>
            <w:hideMark/>
            <w:tcPrChange w:id="2952" w:author="Ava" w:date="2020-09-14T18:22:00Z">
              <w:tcPr>
                <w:tcW w:w="0" w:type="auto"/>
                <w:vAlign w:val="center"/>
                <w:hideMark/>
              </w:tcPr>
            </w:tcPrChange>
          </w:tcPr>
          <w:p w14:paraId="79BB31B4" w14:textId="77777777" w:rsidR="00617272" w:rsidRPr="00EA639F" w:rsidRDefault="00617272">
            <w:pPr>
              <w:spacing w:after="0" w:line="276" w:lineRule="auto"/>
              <w:jc w:val="center"/>
              <w:rPr>
                <w:rFonts w:ascii="Calisto MT" w:eastAsia="Times New Roman" w:hAnsi="Calisto MT" w:cs="Arial"/>
                <w:sz w:val="20"/>
                <w:szCs w:val="20"/>
              </w:rPr>
              <w:pPrChange w:id="2953" w:author="Ava" w:date="2020-09-14T18:21:00Z">
                <w:pPr>
                  <w:spacing w:after="0" w:line="240" w:lineRule="auto"/>
                  <w:jc w:val="center"/>
                </w:pPr>
              </w:pPrChange>
            </w:pPr>
          </w:p>
        </w:tc>
        <w:tc>
          <w:tcPr>
            <w:tcW w:w="0" w:type="auto"/>
            <w:vAlign w:val="center"/>
            <w:hideMark/>
            <w:tcPrChange w:id="2954" w:author="Ava" w:date="2020-09-14T18:22:00Z">
              <w:tcPr>
                <w:tcW w:w="0" w:type="auto"/>
                <w:vAlign w:val="center"/>
                <w:hideMark/>
              </w:tcPr>
            </w:tcPrChange>
          </w:tcPr>
          <w:p w14:paraId="1D6EC386" w14:textId="77777777" w:rsidR="00617272" w:rsidRPr="00EA639F" w:rsidRDefault="00617272">
            <w:pPr>
              <w:spacing w:after="0" w:line="276" w:lineRule="auto"/>
              <w:jc w:val="center"/>
              <w:rPr>
                <w:rFonts w:ascii="Calisto MT" w:eastAsia="Times New Roman" w:hAnsi="Calisto MT" w:cs="Arial"/>
                <w:sz w:val="24"/>
                <w:szCs w:val="24"/>
              </w:rPr>
              <w:pPrChange w:id="2955" w:author="Ava" w:date="2020-09-14T18:21:00Z">
                <w:pPr>
                  <w:spacing w:after="0" w:line="240" w:lineRule="auto"/>
                  <w:jc w:val="center"/>
                </w:pPr>
              </w:pPrChange>
            </w:pPr>
            <w:r w:rsidRPr="00EA639F">
              <w:rPr>
                <w:rFonts w:ascii="Calisto MT" w:eastAsia="Times New Roman" w:hAnsi="Calisto MT" w:cs="Arial"/>
                <w:sz w:val="24"/>
                <w:szCs w:val="24"/>
              </w:rPr>
              <w:t>-0.03 (-0.11, 0.05)</w:t>
            </w:r>
          </w:p>
        </w:tc>
      </w:tr>
      <w:tr w:rsidR="00617272" w:rsidRPr="00EA639F" w14:paraId="3471AC92" w14:textId="77777777" w:rsidTr="001256D4">
        <w:trPr>
          <w:trHeight w:val="260"/>
          <w:tblCellSpacing w:w="15" w:type="dxa"/>
          <w:trPrChange w:id="2956" w:author="Ava" w:date="2020-09-14T18:22:00Z">
            <w:trPr>
              <w:tblCellSpacing w:w="15" w:type="dxa"/>
            </w:trPr>
          </w:trPrChange>
        </w:trPr>
        <w:tc>
          <w:tcPr>
            <w:tcW w:w="0" w:type="auto"/>
            <w:vAlign w:val="center"/>
            <w:hideMark/>
            <w:tcPrChange w:id="2957" w:author="Ava" w:date="2020-09-14T18:22:00Z">
              <w:tcPr>
                <w:tcW w:w="0" w:type="auto"/>
                <w:vAlign w:val="center"/>
                <w:hideMark/>
              </w:tcPr>
            </w:tcPrChange>
          </w:tcPr>
          <w:p w14:paraId="34937C71" w14:textId="77777777" w:rsidR="00617272" w:rsidRPr="00EA639F" w:rsidRDefault="00617272">
            <w:pPr>
              <w:spacing w:after="0" w:line="276" w:lineRule="auto"/>
              <w:rPr>
                <w:rFonts w:ascii="Calisto MT" w:eastAsia="Times New Roman" w:hAnsi="Calisto MT" w:cs="Arial"/>
                <w:sz w:val="24"/>
                <w:szCs w:val="24"/>
              </w:rPr>
              <w:pPrChange w:id="2958" w:author="Ava" w:date="2020-09-14T18:21:00Z">
                <w:pPr>
                  <w:spacing w:after="0" w:line="240" w:lineRule="auto"/>
                </w:pPr>
              </w:pPrChange>
            </w:pPr>
            <w:proofErr w:type="spellStart"/>
            <w:r w:rsidRPr="00EA639F">
              <w:rPr>
                <w:rFonts w:ascii="Calisto MT" w:eastAsia="Times New Roman" w:hAnsi="Calisto MT" w:cs="Arial"/>
                <w:sz w:val="24"/>
                <w:szCs w:val="24"/>
              </w:rPr>
              <w:t>Pos</w:t>
            </w:r>
            <w:proofErr w:type="spellEnd"/>
            <w:r w:rsidRPr="00EA639F">
              <w:rPr>
                <w:rFonts w:ascii="Calisto MT" w:eastAsia="Times New Roman" w:hAnsi="Calisto MT" w:cs="Arial"/>
                <w:sz w:val="24"/>
                <w:szCs w:val="24"/>
              </w:rPr>
              <w:t xml:space="preserve"> 2:Block 4</w:t>
            </w:r>
          </w:p>
        </w:tc>
        <w:tc>
          <w:tcPr>
            <w:tcW w:w="0" w:type="auto"/>
            <w:vAlign w:val="center"/>
            <w:hideMark/>
            <w:tcPrChange w:id="2959" w:author="Ava" w:date="2020-09-14T18:22:00Z">
              <w:tcPr>
                <w:tcW w:w="0" w:type="auto"/>
                <w:vAlign w:val="center"/>
                <w:hideMark/>
              </w:tcPr>
            </w:tcPrChange>
          </w:tcPr>
          <w:p w14:paraId="1919D80A" w14:textId="77777777" w:rsidR="00617272" w:rsidRPr="00EA639F" w:rsidRDefault="00617272">
            <w:pPr>
              <w:spacing w:after="0" w:line="276" w:lineRule="auto"/>
              <w:rPr>
                <w:rFonts w:ascii="Calisto MT" w:eastAsia="Times New Roman" w:hAnsi="Calisto MT" w:cs="Arial"/>
                <w:sz w:val="24"/>
                <w:szCs w:val="24"/>
              </w:rPr>
              <w:pPrChange w:id="2960" w:author="Ava" w:date="2020-09-14T18:21:00Z">
                <w:pPr>
                  <w:spacing w:after="0" w:line="240" w:lineRule="auto"/>
                </w:pPr>
              </w:pPrChange>
            </w:pPr>
          </w:p>
        </w:tc>
        <w:tc>
          <w:tcPr>
            <w:tcW w:w="0" w:type="auto"/>
            <w:vAlign w:val="center"/>
            <w:hideMark/>
            <w:tcPrChange w:id="2961" w:author="Ava" w:date="2020-09-14T18:22:00Z">
              <w:tcPr>
                <w:tcW w:w="0" w:type="auto"/>
                <w:vAlign w:val="center"/>
                <w:hideMark/>
              </w:tcPr>
            </w:tcPrChange>
          </w:tcPr>
          <w:p w14:paraId="0F81BB12" w14:textId="77777777" w:rsidR="00617272" w:rsidRPr="00EA639F" w:rsidRDefault="00617272">
            <w:pPr>
              <w:spacing w:after="0" w:line="276" w:lineRule="auto"/>
              <w:jc w:val="center"/>
              <w:rPr>
                <w:rFonts w:ascii="Calisto MT" w:eastAsia="Times New Roman" w:hAnsi="Calisto MT" w:cs="Arial"/>
                <w:sz w:val="20"/>
                <w:szCs w:val="20"/>
              </w:rPr>
              <w:pPrChange w:id="2962" w:author="Ava" w:date="2020-09-14T18:21:00Z">
                <w:pPr>
                  <w:spacing w:after="0" w:line="240" w:lineRule="auto"/>
                  <w:jc w:val="center"/>
                </w:pPr>
              </w:pPrChange>
            </w:pPr>
          </w:p>
        </w:tc>
        <w:tc>
          <w:tcPr>
            <w:tcW w:w="0" w:type="auto"/>
            <w:vAlign w:val="center"/>
            <w:hideMark/>
            <w:tcPrChange w:id="2963" w:author="Ava" w:date="2020-09-14T18:22:00Z">
              <w:tcPr>
                <w:tcW w:w="0" w:type="auto"/>
                <w:vAlign w:val="center"/>
                <w:hideMark/>
              </w:tcPr>
            </w:tcPrChange>
          </w:tcPr>
          <w:p w14:paraId="7EF2674B" w14:textId="77777777" w:rsidR="00617272" w:rsidRPr="00EA639F" w:rsidRDefault="00617272">
            <w:pPr>
              <w:spacing w:after="0" w:line="276" w:lineRule="auto"/>
              <w:jc w:val="center"/>
              <w:rPr>
                <w:rFonts w:ascii="Calisto MT" w:eastAsia="Times New Roman" w:hAnsi="Calisto MT" w:cs="Arial"/>
                <w:sz w:val="24"/>
                <w:szCs w:val="24"/>
              </w:rPr>
              <w:pPrChange w:id="2964" w:author="Ava" w:date="2020-09-14T18:21:00Z">
                <w:pPr>
                  <w:spacing w:after="0" w:line="240" w:lineRule="auto"/>
                  <w:jc w:val="center"/>
                </w:pPr>
              </w:pPrChange>
            </w:pPr>
            <w:r w:rsidRPr="00EA639F">
              <w:rPr>
                <w:rFonts w:ascii="Calisto MT" w:eastAsia="Times New Roman" w:hAnsi="Calisto MT" w:cs="Arial"/>
                <w:sz w:val="24"/>
                <w:szCs w:val="24"/>
              </w:rPr>
              <w:t>-0.05 (-0.13, 0.04)</w:t>
            </w:r>
          </w:p>
        </w:tc>
      </w:tr>
      <w:tr w:rsidR="00617272" w:rsidRPr="00EA639F" w14:paraId="2EAD6A10" w14:textId="77777777" w:rsidTr="001256D4">
        <w:trPr>
          <w:trHeight w:val="260"/>
          <w:tblCellSpacing w:w="15" w:type="dxa"/>
          <w:trPrChange w:id="2965" w:author="Ava" w:date="2020-09-14T18:22:00Z">
            <w:trPr>
              <w:tblCellSpacing w:w="15" w:type="dxa"/>
            </w:trPr>
          </w:trPrChange>
        </w:trPr>
        <w:tc>
          <w:tcPr>
            <w:tcW w:w="0" w:type="auto"/>
            <w:vAlign w:val="center"/>
            <w:hideMark/>
            <w:tcPrChange w:id="2966" w:author="Ava" w:date="2020-09-14T18:22:00Z">
              <w:tcPr>
                <w:tcW w:w="0" w:type="auto"/>
                <w:vAlign w:val="center"/>
                <w:hideMark/>
              </w:tcPr>
            </w:tcPrChange>
          </w:tcPr>
          <w:p w14:paraId="07F62E7D" w14:textId="77777777" w:rsidR="00617272" w:rsidRPr="00EA639F" w:rsidRDefault="00617272">
            <w:pPr>
              <w:spacing w:after="0" w:line="276" w:lineRule="auto"/>
              <w:rPr>
                <w:rFonts w:ascii="Calisto MT" w:eastAsia="Times New Roman" w:hAnsi="Calisto MT" w:cs="Arial"/>
                <w:sz w:val="24"/>
                <w:szCs w:val="24"/>
              </w:rPr>
              <w:pPrChange w:id="2967" w:author="Ava" w:date="2020-09-14T18:21:00Z">
                <w:pPr>
                  <w:spacing w:after="0" w:line="240" w:lineRule="auto"/>
                </w:pPr>
              </w:pPrChange>
            </w:pPr>
            <w:proofErr w:type="spellStart"/>
            <w:r w:rsidRPr="00EA639F">
              <w:rPr>
                <w:rFonts w:ascii="Calisto MT" w:eastAsia="Times New Roman" w:hAnsi="Calisto MT" w:cs="Arial"/>
                <w:sz w:val="24"/>
                <w:szCs w:val="24"/>
              </w:rPr>
              <w:t>Pos</w:t>
            </w:r>
            <w:proofErr w:type="spellEnd"/>
            <w:r w:rsidRPr="00EA639F">
              <w:rPr>
                <w:rFonts w:ascii="Calisto MT" w:eastAsia="Times New Roman" w:hAnsi="Calisto MT" w:cs="Arial"/>
                <w:sz w:val="24"/>
                <w:szCs w:val="24"/>
              </w:rPr>
              <w:t xml:space="preserve"> 3:Block 4</w:t>
            </w:r>
          </w:p>
        </w:tc>
        <w:tc>
          <w:tcPr>
            <w:tcW w:w="0" w:type="auto"/>
            <w:vAlign w:val="center"/>
            <w:hideMark/>
            <w:tcPrChange w:id="2968" w:author="Ava" w:date="2020-09-14T18:22:00Z">
              <w:tcPr>
                <w:tcW w:w="0" w:type="auto"/>
                <w:vAlign w:val="center"/>
                <w:hideMark/>
              </w:tcPr>
            </w:tcPrChange>
          </w:tcPr>
          <w:p w14:paraId="0A6235E6" w14:textId="77777777" w:rsidR="00617272" w:rsidRPr="00EA639F" w:rsidRDefault="00617272">
            <w:pPr>
              <w:spacing w:after="0" w:line="276" w:lineRule="auto"/>
              <w:rPr>
                <w:rFonts w:ascii="Calisto MT" w:eastAsia="Times New Roman" w:hAnsi="Calisto MT" w:cs="Arial"/>
                <w:sz w:val="24"/>
                <w:szCs w:val="24"/>
              </w:rPr>
              <w:pPrChange w:id="2969" w:author="Ava" w:date="2020-09-14T18:21:00Z">
                <w:pPr>
                  <w:spacing w:after="0" w:line="240" w:lineRule="auto"/>
                </w:pPr>
              </w:pPrChange>
            </w:pPr>
          </w:p>
        </w:tc>
        <w:tc>
          <w:tcPr>
            <w:tcW w:w="0" w:type="auto"/>
            <w:vAlign w:val="center"/>
            <w:hideMark/>
            <w:tcPrChange w:id="2970" w:author="Ava" w:date="2020-09-14T18:22:00Z">
              <w:tcPr>
                <w:tcW w:w="0" w:type="auto"/>
                <w:vAlign w:val="center"/>
                <w:hideMark/>
              </w:tcPr>
            </w:tcPrChange>
          </w:tcPr>
          <w:p w14:paraId="74BA6CC7" w14:textId="77777777" w:rsidR="00617272" w:rsidRPr="00EA639F" w:rsidRDefault="00617272">
            <w:pPr>
              <w:spacing w:after="0" w:line="276" w:lineRule="auto"/>
              <w:jc w:val="center"/>
              <w:rPr>
                <w:rFonts w:ascii="Calisto MT" w:eastAsia="Times New Roman" w:hAnsi="Calisto MT" w:cs="Arial"/>
                <w:sz w:val="20"/>
                <w:szCs w:val="20"/>
              </w:rPr>
              <w:pPrChange w:id="2971" w:author="Ava" w:date="2020-09-14T18:21:00Z">
                <w:pPr>
                  <w:spacing w:after="0" w:line="240" w:lineRule="auto"/>
                  <w:jc w:val="center"/>
                </w:pPr>
              </w:pPrChange>
            </w:pPr>
          </w:p>
        </w:tc>
        <w:tc>
          <w:tcPr>
            <w:tcW w:w="0" w:type="auto"/>
            <w:vAlign w:val="center"/>
            <w:hideMark/>
            <w:tcPrChange w:id="2972" w:author="Ava" w:date="2020-09-14T18:22:00Z">
              <w:tcPr>
                <w:tcW w:w="0" w:type="auto"/>
                <w:vAlign w:val="center"/>
                <w:hideMark/>
              </w:tcPr>
            </w:tcPrChange>
          </w:tcPr>
          <w:p w14:paraId="2EEBFF49" w14:textId="77777777" w:rsidR="00617272" w:rsidRPr="00EA639F" w:rsidRDefault="00617272">
            <w:pPr>
              <w:spacing w:after="0" w:line="276" w:lineRule="auto"/>
              <w:jc w:val="center"/>
              <w:rPr>
                <w:rFonts w:ascii="Calisto MT" w:eastAsia="Times New Roman" w:hAnsi="Calisto MT" w:cs="Arial"/>
                <w:sz w:val="24"/>
                <w:szCs w:val="24"/>
              </w:rPr>
              <w:pPrChange w:id="2973" w:author="Ava" w:date="2020-09-14T18:21:00Z">
                <w:pPr>
                  <w:spacing w:after="0" w:line="240" w:lineRule="auto"/>
                  <w:jc w:val="center"/>
                </w:pPr>
              </w:pPrChange>
            </w:pPr>
            <w:r w:rsidRPr="00EA639F">
              <w:rPr>
                <w:rFonts w:ascii="Calisto MT" w:eastAsia="Times New Roman" w:hAnsi="Calisto MT" w:cs="Arial"/>
                <w:sz w:val="24"/>
                <w:szCs w:val="24"/>
              </w:rPr>
              <w:t>-0.07 (-0.15, 0.01)</w:t>
            </w:r>
          </w:p>
        </w:tc>
      </w:tr>
      <w:tr w:rsidR="00617272" w:rsidRPr="00EA639F" w14:paraId="2F2E434B" w14:textId="77777777" w:rsidTr="001256D4">
        <w:trPr>
          <w:trHeight w:val="273"/>
          <w:tblCellSpacing w:w="15" w:type="dxa"/>
          <w:trPrChange w:id="2974" w:author="Ava" w:date="2020-09-14T18:22:00Z">
            <w:trPr>
              <w:tblCellSpacing w:w="15" w:type="dxa"/>
            </w:trPr>
          </w:trPrChange>
        </w:trPr>
        <w:tc>
          <w:tcPr>
            <w:tcW w:w="0" w:type="auto"/>
            <w:vAlign w:val="center"/>
            <w:hideMark/>
            <w:tcPrChange w:id="2975" w:author="Ava" w:date="2020-09-14T18:22:00Z">
              <w:tcPr>
                <w:tcW w:w="0" w:type="auto"/>
                <w:vAlign w:val="center"/>
                <w:hideMark/>
              </w:tcPr>
            </w:tcPrChange>
          </w:tcPr>
          <w:p w14:paraId="4DCAB9C9" w14:textId="77777777" w:rsidR="00617272" w:rsidRPr="00EA639F" w:rsidRDefault="00617272">
            <w:pPr>
              <w:spacing w:after="0" w:line="276" w:lineRule="auto"/>
              <w:rPr>
                <w:rFonts w:ascii="Calisto MT" w:eastAsia="Times New Roman" w:hAnsi="Calisto MT" w:cs="Arial"/>
                <w:sz w:val="24"/>
                <w:szCs w:val="24"/>
              </w:rPr>
              <w:pPrChange w:id="2976" w:author="Ava" w:date="2020-09-14T18:21:00Z">
                <w:pPr>
                  <w:spacing w:after="0" w:line="240" w:lineRule="auto"/>
                </w:pPr>
              </w:pPrChange>
            </w:pPr>
            <w:proofErr w:type="spellStart"/>
            <w:r w:rsidRPr="00EA639F">
              <w:rPr>
                <w:rFonts w:ascii="Calisto MT" w:eastAsia="Times New Roman" w:hAnsi="Calisto MT" w:cs="Arial"/>
                <w:sz w:val="24"/>
                <w:szCs w:val="24"/>
              </w:rPr>
              <w:t>Pos</w:t>
            </w:r>
            <w:proofErr w:type="spellEnd"/>
            <w:r w:rsidRPr="00EA639F">
              <w:rPr>
                <w:rFonts w:ascii="Calisto MT" w:eastAsia="Times New Roman" w:hAnsi="Calisto MT" w:cs="Arial"/>
                <w:sz w:val="24"/>
                <w:szCs w:val="24"/>
              </w:rPr>
              <w:t xml:space="preserve"> 2:Block 5</w:t>
            </w:r>
          </w:p>
        </w:tc>
        <w:tc>
          <w:tcPr>
            <w:tcW w:w="0" w:type="auto"/>
            <w:vAlign w:val="center"/>
            <w:hideMark/>
            <w:tcPrChange w:id="2977" w:author="Ava" w:date="2020-09-14T18:22:00Z">
              <w:tcPr>
                <w:tcW w:w="0" w:type="auto"/>
                <w:vAlign w:val="center"/>
                <w:hideMark/>
              </w:tcPr>
            </w:tcPrChange>
          </w:tcPr>
          <w:p w14:paraId="754622EB" w14:textId="77777777" w:rsidR="00617272" w:rsidRPr="00EA639F" w:rsidRDefault="00617272">
            <w:pPr>
              <w:spacing w:after="0" w:line="276" w:lineRule="auto"/>
              <w:rPr>
                <w:rFonts w:ascii="Calisto MT" w:eastAsia="Times New Roman" w:hAnsi="Calisto MT" w:cs="Arial"/>
                <w:sz w:val="24"/>
                <w:szCs w:val="24"/>
              </w:rPr>
              <w:pPrChange w:id="2978" w:author="Ava" w:date="2020-09-14T18:21:00Z">
                <w:pPr>
                  <w:spacing w:after="0" w:line="240" w:lineRule="auto"/>
                </w:pPr>
              </w:pPrChange>
            </w:pPr>
          </w:p>
        </w:tc>
        <w:tc>
          <w:tcPr>
            <w:tcW w:w="0" w:type="auto"/>
            <w:vAlign w:val="center"/>
            <w:hideMark/>
            <w:tcPrChange w:id="2979" w:author="Ava" w:date="2020-09-14T18:22:00Z">
              <w:tcPr>
                <w:tcW w:w="0" w:type="auto"/>
                <w:vAlign w:val="center"/>
                <w:hideMark/>
              </w:tcPr>
            </w:tcPrChange>
          </w:tcPr>
          <w:p w14:paraId="1EB6757A" w14:textId="77777777" w:rsidR="00617272" w:rsidRPr="00EA639F" w:rsidRDefault="00617272">
            <w:pPr>
              <w:spacing w:after="0" w:line="276" w:lineRule="auto"/>
              <w:jc w:val="center"/>
              <w:rPr>
                <w:rFonts w:ascii="Calisto MT" w:eastAsia="Times New Roman" w:hAnsi="Calisto MT" w:cs="Arial"/>
                <w:sz w:val="20"/>
                <w:szCs w:val="20"/>
              </w:rPr>
              <w:pPrChange w:id="2980" w:author="Ava" w:date="2020-09-14T18:21:00Z">
                <w:pPr>
                  <w:spacing w:after="0" w:line="240" w:lineRule="auto"/>
                  <w:jc w:val="center"/>
                </w:pPr>
              </w:pPrChange>
            </w:pPr>
          </w:p>
        </w:tc>
        <w:tc>
          <w:tcPr>
            <w:tcW w:w="0" w:type="auto"/>
            <w:vAlign w:val="center"/>
            <w:hideMark/>
            <w:tcPrChange w:id="2981" w:author="Ava" w:date="2020-09-14T18:22:00Z">
              <w:tcPr>
                <w:tcW w:w="0" w:type="auto"/>
                <w:vAlign w:val="center"/>
                <w:hideMark/>
              </w:tcPr>
            </w:tcPrChange>
          </w:tcPr>
          <w:p w14:paraId="58C59692" w14:textId="77777777" w:rsidR="00617272" w:rsidRPr="00EA639F" w:rsidRDefault="00617272">
            <w:pPr>
              <w:spacing w:after="0" w:line="276" w:lineRule="auto"/>
              <w:jc w:val="center"/>
              <w:rPr>
                <w:rFonts w:ascii="Calisto MT" w:eastAsia="Times New Roman" w:hAnsi="Calisto MT" w:cs="Arial"/>
                <w:sz w:val="24"/>
                <w:szCs w:val="24"/>
              </w:rPr>
              <w:pPrChange w:id="2982" w:author="Ava" w:date="2020-09-14T18:21:00Z">
                <w:pPr>
                  <w:spacing w:after="0" w:line="240" w:lineRule="auto"/>
                  <w:jc w:val="center"/>
                </w:pPr>
              </w:pPrChange>
            </w:pPr>
            <w:r w:rsidRPr="00EA639F">
              <w:rPr>
                <w:rFonts w:ascii="Calisto MT" w:eastAsia="Times New Roman" w:hAnsi="Calisto MT" w:cs="Arial"/>
                <w:sz w:val="24"/>
                <w:szCs w:val="24"/>
              </w:rPr>
              <w:t>-0.06 (-0.14, 0.03)</w:t>
            </w:r>
          </w:p>
        </w:tc>
      </w:tr>
      <w:tr w:rsidR="00617272" w:rsidRPr="00EA639F" w14:paraId="16602D4E" w14:textId="77777777" w:rsidTr="001256D4">
        <w:trPr>
          <w:trHeight w:val="260"/>
          <w:tblCellSpacing w:w="15" w:type="dxa"/>
          <w:trPrChange w:id="2983" w:author="Ava" w:date="2020-09-14T18:22:00Z">
            <w:trPr>
              <w:tblCellSpacing w:w="15" w:type="dxa"/>
            </w:trPr>
          </w:trPrChange>
        </w:trPr>
        <w:tc>
          <w:tcPr>
            <w:tcW w:w="0" w:type="auto"/>
            <w:vAlign w:val="center"/>
            <w:hideMark/>
            <w:tcPrChange w:id="2984" w:author="Ava" w:date="2020-09-14T18:22:00Z">
              <w:tcPr>
                <w:tcW w:w="0" w:type="auto"/>
                <w:vAlign w:val="center"/>
                <w:hideMark/>
              </w:tcPr>
            </w:tcPrChange>
          </w:tcPr>
          <w:p w14:paraId="1CD86F70" w14:textId="77777777" w:rsidR="00617272" w:rsidRPr="00EA639F" w:rsidRDefault="00617272">
            <w:pPr>
              <w:spacing w:after="0" w:line="276" w:lineRule="auto"/>
              <w:rPr>
                <w:rFonts w:ascii="Calisto MT" w:eastAsia="Times New Roman" w:hAnsi="Calisto MT" w:cs="Arial"/>
                <w:sz w:val="24"/>
                <w:szCs w:val="24"/>
              </w:rPr>
              <w:pPrChange w:id="2985" w:author="Ava" w:date="2020-09-14T18:21:00Z">
                <w:pPr>
                  <w:spacing w:after="0" w:line="240" w:lineRule="auto"/>
                </w:pPr>
              </w:pPrChange>
            </w:pPr>
            <w:proofErr w:type="spellStart"/>
            <w:r w:rsidRPr="00EA639F">
              <w:rPr>
                <w:rFonts w:ascii="Calisto MT" w:eastAsia="Times New Roman" w:hAnsi="Calisto MT" w:cs="Arial"/>
                <w:sz w:val="24"/>
                <w:szCs w:val="24"/>
              </w:rPr>
              <w:t>Pos</w:t>
            </w:r>
            <w:proofErr w:type="spellEnd"/>
            <w:r w:rsidRPr="00EA639F">
              <w:rPr>
                <w:rFonts w:ascii="Calisto MT" w:eastAsia="Times New Roman" w:hAnsi="Calisto MT" w:cs="Arial"/>
                <w:sz w:val="24"/>
                <w:szCs w:val="24"/>
              </w:rPr>
              <w:t xml:space="preserve"> 3:Block 5</w:t>
            </w:r>
          </w:p>
        </w:tc>
        <w:tc>
          <w:tcPr>
            <w:tcW w:w="0" w:type="auto"/>
            <w:vAlign w:val="center"/>
            <w:hideMark/>
            <w:tcPrChange w:id="2986" w:author="Ava" w:date="2020-09-14T18:22:00Z">
              <w:tcPr>
                <w:tcW w:w="0" w:type="auto"/>
                <w:vAlign w:val="center"/>
                <w:hideMark/>
              </w:tcPr>
            </w:tcPrChange>
          </w:tcPr>
          <w:p w14:paraId="3637D156" w14:textId="77777777" w:rsidR="00617272" w:rsidRPr="00EA639F" w:rsidRDefault="00617272">
            <w:pPr>
              <w:spacing w:after="0" w:line="276" w:lineRule="auto"/>
              <w:rPr>
                <w:rFonts w:ascii="Calisto MT" w:eastAsia="Times New Roman" w:hAnsi="Calisto MT" w:cs="Arial"/>
                <w:sz w:val="24"/>
                <w:szCs w:val="24"/>
              </w:rPr>
              <w:pPrChange w:id="2987" w:author="Ava" w:date="2020-09-14T18:21:00Z">
                <w:pPr>
                  <w:spacing w:after="0" w:line="240" w:lineRule="auto"/>
                </w:pPr>
              </w:pPrChange>
            </w:pPr>
          </w:p>
        </w:tc>
        <w:tc>
          <w:tcPr>
            <w:tcW w:w="0" w:type="auto"/>
            <w:vAlign w:val="center"/>
            <w:hideMark/>
            <w:tcPrChange w:id="2988" w:author="Ava" w:date="2020-09-14T18:22:00Z">
              <w:tcPr>
                <w:tcW w:w="0" w:type="auto"/>
                <w:vAlign w:val="center"/>
                <w:hideMark/>
              </w:tcPr>
            </w:tcPrChange>
          </w:tcPr>
          <w:p w14:paraId="1666AC2F" w14:textId="77777777" w:rsidR="00617272" w:rsidRPr="00EA639F" w:rsidRDefault="00617272">
            <w:pPr>
              <w:spacing w:after="0" w:line="276" w:lineRule="auto"/>
              <w:jc w:val="center"/>
              <w:rPr>
                <w:rFonts w:ascii="Calisto MT" w:eastAsia="Times New Roman" w:hAnsi="Calisto MT" w:cs="Arial"/>
                <w:sz w:val="20"/>
                <w:szCs w:val="20"/>
              </w:rPr>
              <w:pPrChange w:id="2989" w:author="Ava" w:date="2020-09-14T18:21:00Z">
                <w:pPr>
                  <w:spacing w:after="0" w:line="240" w:lineRule="auto"/>
                  <w:jc w:val="center"/>
                </w:pPr>
              </w:pPrChange>
            </w:pPr>
          </w:p>
        </w:tc>
        <w:tc>
          <w:tcPr>
            <w:tcW w:w="0" w:type="auto"/>
            <w:vAlign w:val="center"/>
            <w:hideMark/>
            <w:tcPrChange w:id="2990" w:author="Ava" w:date="2020-09-14T18:22:00Z">
              <w:tcPr>
                <w:tcW w:w="0" w:type="auto"/>
                <w:vAlign w:val="center"/>
                <w:hideMark/>
              </w:tcPr>
            </w:tcPrChange>
          </w:tcPr>
          <w:p w14:paraId="7BE835AD" w14:textId="77777777" w:rsidR="00617272" w:rsidRPr="00EA639F" w:rsidRDefault="00617272">
            <w:pPr>
              <w:spacing w:after="0" w:line="276" w:lineRule="auto"/>
              <w:jc w:val="center"/>
              <w:rPr>
                <w:rFonts w:ascii="Calisto MT" w:eastAsia="Times New Roman" w:hAnsi="Calisto MT" w:cs="Arial"/>
                <w:sz w:val="24"/>
                <w:szCs w:val="24"/>
              </w:rPr>
              <w:pPrChange w:id="2991" w:author="Ava" w:date="2020-09-14T18:21:00Z">
                <w:pPr>
                  <w:spacing w:after="0" w:line="240" w:lineRule="auto"/>
                  <w:jc w:val="center"/>
                </w:pPr>
              </w:pPrChange>
            </w:pPr>
            <w:r w:rsidRPr="00EA639F">
              <w:rPr>
                <w:rFonts w:ascii="Calisto MT" w:eastAsia="Times New Roman" w:hAnsi="Calisto MT" w:cs="Arial"/>
                <w:sz w:val="24"/>
                <w:szCs w:val="24"/>
              </w:rPr>
              <w:t>-0.14</w:t>
            </w: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 xml:space="preserve"> (-0.22, -0.06)</w:t>
            </w:r>
          </w:p>
        </w:tc>
      </w:tr>
      <w:tr w:rsidR="00617272" w:rsidRPr="00EA639F" w14:paraId="0622D5A5" w14:textId="77777777" w:rsidTr="001256D4">
        <w:trPr>
          <w:trHeight w:val="260"/>
          <w:tblCellSpacing w:w="15" w:type="dxa"/>
          <w:trPrChange w:id="2992" w:author="Ava" w:date="2020-09-14T18:22:00Z">
            <w:trPr>
              <w:tblCellSpacing w:w="15" w:type="dxa"/>
            </w:trPr>
          </w:trPrChange>
        </w:trPr>
        <w:tc>
          <w:tcPr>
            <w:tcW w:w="0" w:type="auto"/>
            <w:vAlign w:val="center"/>
            <w:hideMark/>
            <w:tcPrChange w:id="2993" w:author="Ava" w:date="2020-09-14T18:22:00Z">
              <w:tcPr>
                <w:tcW w:w="0" w:type="auto"/>
                <w:vAlign w:val="center"/>
                <w:hideMark/>
              </w:tcPr>
            </w:tcPrChange>
          </w:tcPr>
          <w:p w14:paraId="02B6BBC4" w14:textId="77777777" w:rsidR="00617272" w:rsidRPr="00EA639F" w:rsidRDefault="00617272">
            <w:pPr>
              <w:spacing w:after="0" w:line="276" w:lineRule="auto"/>
              <w:rPr>
                <w:rFonts w:ascii="Calisto MT" w:eastAsia="Times New Roman" w:hAnsi="Calisto MT" w:cs="Arial"/>
                <w:sz w:val="24"/>
                <w:szCs w:val="24"/>
              </w:rPr>
              <w:pPrChange w:id="2994" w:author="Ava" w:date="2020-09-14T18:21:00Z">
                <w:pPr>
                  <w:spacing w:after="0" w:line="240" w:lineRule="auto"/>
                </w:pPr>
              </w:pPrChange>
            </w:pPr>
            <w:proofErr w:type="spellStart"/>
            <w:r w:rsidRPr="00EA639F">
              <w:rPr>
                <w:rFonts w:ascii="Calisto MT" w:eastAsia="Times New Roman" w:hAnsi="Calisto MT" w:cs="Arial"/>
                <w:sz w:val="24"/>
                <w:szCs w:val="24"/>
              </w:rPr>
              <w:t>Pos</w:t>
            </w:r>
            <w:proofErr w:type="spellEnd"/>
            <w:r w:rsidRPr="00EA639F">
              <w:rPr>
                <w:rFonts w:ascii="Calisto MT" w:eastAsia="Times New Roman" w:hAnsi="Calisto MT" w:cs="Arial"/>
                <w:sz w:val="24"/>
                <w:szCs w:val="24"/>
              </w:rPr>
              <w:t xml:space="preserve"> 2:Block 6</w:t>
            </w:r>
          </w:p>
        </w:tc>
        <w:tc>
          <w:tcPr>
            <w:tcW w:w="0" w:type="auto"/>
            <w:vAlign w:val="center"/>
            <w:hideMark/>
            <w:tcPrChange w:id="2995" w:author="Ava" w:date="2020-09-14T18:22:00Z">
              <w:tcPr>
                <w:tcW w:w="0" w:type="auto"/>
                <w:vAlign w:val="center"/>
                <w:hideMark/>
              </w:tcPr>
            </w:tcPrChange>
          </w:tcPr>
          <w:p w14:paraId="374E0B0C" w14:textId="77777777" w:rsidR="00617272" w:rsidRPr="00EA639F" w:rsidRDefault="00617272">
            <w:pPr>
              <w:spacing w:after="0" w:line="276" w:lineRule="auto"/>
              <w:rPr>
                <w:rFonts w:ascii="Calisto MT" w:eastAsia="Times New Roman" w:hAnsi="Calisto MT" w:cs="Arial"/>
                <w:sz w:val="24"/>
                <w:szCs w:val="24"/>
              </w:rPr>
              <w:pPrChange w:id="2996" w:author="Ava" w:date="2020-09-14T18:21:00Z">
                <w:pPr>
                  <w:spacing w:after="0" w:line="240" w:lineRule="auto"/>
                </w:pPr>
              </w:pPrChange>
            </w:pPr>
          </w:p>
        </w:tc>
        <w:tc>
          <w:tcPr>
            <w:tcW w:w="0" w:type="auto"/>
            <w:vAlign w:val="center"/>
            <w:hideMark/>
            <w:tcPrChange w:id="2997" w:author="Ava" w:date="2020-09-14T18:22:00Z">
              <w:tcPr>
                <w:tcW w:w="0" w:type="auto"/>
                <w:vAlign w:val="center"/>
                <w:hideMark/>
              </w:tcPr>
            </w:tcPrChange>
          </w:tcPr>
          <w:p w14:paraId="480A91B8" w14:textId="77777777" w:rsidR="00617272" w:rsidRPr="00EA639F" w:rsidRDefault="00617272">
            <w:pPr>
              <w:spacing w:after="0" w:line="276" w:lineRule="auto"/>
              <w:jc w:val="center"/>
              <w:rPr>
                <w:rFonts w:ascii="Calisto MT" w:eastAsia="Times New Roman" w:hAnsi="Calisto MT" w:cs="Arial"/>
                <w:sz w:val="20"/>
                <w:szCs w:val="20"/>
              </w:rPr>
              <w:pPrChange w:id="2998" w:author="Ava" w:date="2020-09-14T18:21:00Z">
                <w:pPr>
                  <w:spacing w:after="0" w:line="240" w:lineRule="auto"/>
                  <w:jc w:val="center"/>
                </w:pPr>
              </w:pPrChange>
            </w:pPr>
          </w:p>
        </w:tc>
        <w:tc>
          <w:tcPr>
            <w:tcW w:w="0" w:type="auto"/>
            <w:vAlign w:val="center"/>
            <w:hideMark/>
            <w:tcPrChange w:id="2999" w:author="Ava" w:date="2020-09-14T18:22:00Z">
              <w:tcPr>
                <w:tcW w:w="0" w:type="auto"/>
                <w:vAlign w:val="center"/>
                <w:hideMark/>
              </w:tcPr>
            </w:tcPrChange>
          </w:tcPr>
          <w:p w14:paraId="58851FD3" w14:textId="77777777" w:rsidR="00617272" w:rsidRPr="00EA639F" w:rsidRDefault="00617272">
            <w:pPr>
              <w:spacing w:after="0" w:line="276" w:lineRule="auto"/>
              <w:jc w:val="center"/>
              <w:rPr>
                <w:rFonts w:ascii="Calisto MT" w:eastAsia="Times New Roman" w:hAnsi="Calisto MT" w:cs="Arial"/>
                <w:sz w:val="24"/>
                <w:szCs w:val="24"/>
              </w:rPr>
              <w:pPrChange w:id="3000" w:author="Ava" w:date="2020-09-14T18:21:00Z">
                <w:pPr>
                  <w:spacing w:after="0" w:line="240" w:lineRule="auto"/>
                  <w:jc w:val="center"/>
                </w:pPr>
              </w:pPrChange>
            </w:pPr>
            <w:r w:rsidRPr="00EA639F">
              <w:rPr>
                <w:rFonts w:ascii="Calisto MT" w:eastAsia="Times New Roman" w:hAnsi="Calisto MT" w:cs="Arial"/>
                <w:sz w:val="24"/>
                <w:szCs w:val="24"/>
              </w:rPr>
              <w:t>-0.01 (-0.10, 0.07)</w:t>
            </w:r>
          </w:p>
        </w:tc>
      </w:tr>
      <w:tr w:rsidR="00617272" w:rsidRPr="00EA639F" w14:paraId="2FFED2F5" w14:textId="77777777" w:rsidTr="001256D4">
        <w:trPr>
          <w:trHeight w:val="260"/>
          <w:tblCellSpacing w:w="15" w:type="dxa"/>
          <w:trPrChange w:id="3001" w:author="Ava" w:date="2020-09-14T18:22:00Z">
            <w:trPr>
              <w:tblCellSpacing w:w="15" w:type="dxa"/>
            </w:trPr>
          </w:trPrChange>
        </w:trPr>
        <w:tc>
          <w:tcPr>
            <w:tcW w:w="0" w:type="auto"/>
            <w:vAlign w:val="center"/>
            <w:hideMark/>
            <w:tcPrChange w:id="3002" w:author="Ava" w:date="2020-09-14T18:22:00Z">
              <w:tcPr>
                <w:tcW w:w="0" w:type="auto"/>
                <w:vAlign w:val="center"/>
                <w:hideMark/>
              </w:tcPr>
            </w:tcPrChange>
          </w:tcPr>
          <w:p w14:paraId="016AD551" w14:textId="77777777" w:rsidR="00617272" w:rsidRPr="00EA639F" w:rsidRDefault="00617272">
            <w:pPr>
              <w:spacing w:after="0" w:line="276" w:lineRule="auto"/>
              <w:rPr>
                <w:rFonts w:ascii="Calisto MT" w:eastAsia="Times New Roman" w:hAnsi="Calisto MT" w:cs="Arial"/>
                <w:sz w:val="24"/>
                <w:szCs w:val="24"/>
              </w:rPr>
              <w:pPrChange w:id="3003" w:author="Ava" w:date="2020-09-14T18:21:00Z">
                <w:pPr>
                  <w:spacing w:after="0" w:line="240" w:lineRule="auto"/>
                </w:pPr>
              </w:pPrChange>
            </w:pPr>
            <w:proofErr w:type="spellStart"/>
            <w:r w:rsidRPr="00EA639F">
              <w:rPr>
                <w:rFonts w:ascii="Calisto MT" w:eastAsia="Times New Roman" w:hAnsi="Calisto MT" w:cs="Arial"/>
                <w:sz w:val="24"/>
                <w:szCs w:val="24"/>
              </w:rPr>
              <w:t>Pos</w:t>
            </w:r>
            <w:proofErr w:type="spellEnd"/>
            <w:r w:rsidRPr="00EA639F">
              <w:rPr>
                <w:rFonts w:ascii="Calisto MT" w:eastAsia="Times New Roman" w:hAnsi="Calisto MT" w:cs="Arial"/>
                <w:sz w:val="24"/>
                <w:szCs w:val="24"/>
              </w:rPr>
              <w:t xml:space="preserve"> 3:Block 6</w:t>
            </w:r>
          </w:p>
        </w:tc>
        <w:tc>
          <w:tcPr>
            <w:tcW w:w="0" w:type="auto"/>
            <w:vAlign w:val="center"/>
            <w:hideMark/>
            <w:tcPrChange w:id="3004" w:author="Ava" w:date="2020-09-14T18:22:00Z">
              <w:tcPr>
                <w:tcW w:w="0" w:type="auto"/>
                <w:vAlign w:val="center"/>
                <w:hideMark/>
              </w:tcPr>
            </w:tcPrChange>
          </w:tcPr>
          <w:p w14:paraId="7A8624A4" w14:textId="77777777" w:rsidR="00617272" w:rsidRPr="00EA639F" w:rsidRDefault="00617272">
            <w:pPr>
              <w:spacing w:after="0" w:line="276" w:lineRule="auto"/>
              <w:rPr>
                <w:rFonts w:ascii="Calisto MT" w:eastAsia="Times New Roman" w:hAnsi="Calisto MT" w:cs="Arial"/>
                <w:sz w:val="24"/>
                <w:szCs w:val="24"/>
              </w:rPr>
              <w:pPrChange w:id="3005" w:author="Ava" w:date="2020-09-14T18:21:00Z">
                <w:pPr>
                  <w:spacing w:after="0" w:line="240" w:lineRule="auto"/>
                </w:pPr>
              </w:pPrChange>
            </w:pPr>
          </w:p>
        </w:tc>
        <w:tc>
          <w:tcPr>
            <w:tcW w:w="0" w:type="auto"/>
            <w:vAlign w:val="center"/>
            <w:hideMark/>
            <w:tcPrChange w:id="3006" w:author="Ava" w:date="2020-09-14T18:22:00Z">
              <w:tcPr>
                <w:tcW w:w="0" w:type="auto"/>
                <w:vAlign w:val="center"/>
                <w:hideMark/>
              </w:tcPr>
            </w:tcPrChange>
          </w:tcPr>
          <w:p w14:paraId="0738ABD5" w14:textId="77777777" w:rsidR="00617272" w:rsidRPr="00EA639F" w:rsidRDefault="00617272">
            <w:pPr>
              <w:spacing w:after="0" w:line="276" w:lineRule="auto"/>
              <w:jc w:val="center"/>
              <w:rPr>
                <w:rFonts w:ascii="Calisto MT" w:eastAsia="Times New Roman" w:hAnsi="Calisto MT" w:cs="Arial"/>
                <w:sz w:val="20"/>
                <w:szCs w:val="20"/>
              </w:rPr>
              <w:pPrChange w:id="3007" w:author="Ava" w:date="2020-09-14T18:21:00Z">
                <w:pPr>
                  <w:spacing w:after="0" w:line="240" w:lineRule="auto"/>
                  <w:jc w:val="center"/>
                </w:pPr>
              </w:pPrChange>
            </w:pPr>
          </w:p>
        </w:tc>
        <w:tc>
          <w:tcPr>
            <w:tcW w:w="0" w:type="auto"/>
            <w:vAlign w:val="center"/>
            <w:hideMark/>
            <w:tcPrChange w:id="3008" w:author="Ava" w:date="2020-09-14T18:22:00Z">
              <w:tcPr>
                <w:tcW w:w="0" w:type="auto"/>
                <w:vAlign w:val="center"/>
                <w:hideMark/>
              </w:tcPr>
            </w:tcPrChange>
          </w:tcPr>
          <w:p w14:paraId="2424B9F6" w14:textId="77777777" w:rsidR="00617272" w:rsidRPr="00EA639F" w:rsidRDefault="00617272">
            <w:pPr>
              <w:spacing w:after="0" w:line="276" w:lineRule="auto"/>
              <w:jc w:val="center"/>
              <w:rPr>
                <w:rFonts w:ascii="Calisto MT" w:eastAsia="Times New Roman" w:hAnsi="Calisto MT" w:cs="Arial"/>
                <w:sz w:val="24"/>
                <w:szCs w:val="24"/>
              </w:rPr>
              <w:pPrChange w:id="3009" w:author="Ava" w:date="2020-09-14T18:21:00Z">
                <w:pPr>
                  <w:spacing w:after="0" w:line="240" w:lineRule="auto"/>
                  <w:jc w:val="center"/>
                </w:pPr>
              </w:pPrChange>
            </w:pPr>
            <w:r w:rsidRPr="00EA639F">
              <w:rPr>
                <w:rFonts w:ascii="Calisto MT" w:eastAsia="Times New Roman" w:hAnsi="Calisto MT" w:cs="Arial"/>
                <w:sz w:val="24"/>
                <w:szCs w:val="24"/>
              </w:rPr>
              <w:t>0.01 (-0.06, 0.09)</w:t>
            </w:r>
          </w:p>
        </w:tc>
      </w:tr>
      <w:tr w:rsidR="00617272" w:rsidRPr="00EA639F" w14:paraId="343B7A9A" w14:textId="77777777" w:rsidTr="001256D4">
        <w:trPr>
          <w:trHeight w:val="273"/>
          <w:tblCellSpacing w:w="15" w:type="dxa"/>
          <w:trPrChange w:id="3010" w:author="Ava" w:date="2020-09-14T18:22:00Z">
            <w:trPr>
              <w:tblCellSpacing w:w="15" w:type="dxa"/>
            </w:trPr>
          </w:trPrChange>
        </w:trPr>
        <w:tc>
          <w:tcPr>
            <w:tcW w:w="0" w:type="auto"/>
            <w:vAlign w:val="center"/>
            <w:hideMark/>
            <w:tcPrChange w:id="3011" w:author="Ava" w:date="2020-09-14T18:22:00Z">
              <w:tcPr>
                <w:tcW w:w="0" w:type="auto"/>
                <w:vAlign w:val="center"/>
                <w:hideMark/>
              </w:tcPr>
            </w:tcPrChange>
          </w:tcPr>
          <w:p w14:paraId="5DEFCA82" w14:textId="77777777" w:rsidR="00617272" w:rsidRPr="00EA639F" w:rsidRDefault="00617272">
            <w:pPr>
              <w:spacing w:after="0" w:line="276" w:lineRule="auto"/>
              <w:rPr>
                <w:rFonts w:ascii="Calisto MT" w:eastAsia="Times New Roman" w:hAnsi="Calisto MT" w:cs="Arial"/>
                <w:sz w:val="24"/>
                <w:szCs w:val="24"/>
              </w:rPr>
              <w:pPrChange w:id="3012" w:author="Ava" w:date="2020-09-14T18:21:00Z">
                <w:pPr>
                  <w:spacing w:after="0" w:line="240" w:lineRule="auto"/>
                </w:pPr>
              </w:pPrChange>
            </w:pPr>
            <w:proofErr w:type="spellStart"/>
            <w:r w:rsidRPr="00EA639F">
              <w:rPr>
                <w:rFonts w:ascii="Calisto MT" w:eastAsia="Times New Roman" w:hAnsi="Calisto MT" w:cs="Arial"/>
                <w:sz w:val="24"/>
                <w:szCs w:val="24"/>
              </w:rPr>
              <w:t>Pos</w:t>
            </w:r>
            <w:proofErr w:type="spellEnd"/>
            <w:r w:rsidRPr="00EA639F">
              <w:rPr>
                <w:rFonts w:ascii="Calisto MT" w:eastAsia="Times New Roman" w:hAnsi="Calisto MT" w:cs="Arial"/>
                <w:sz w:val="24"/>
                <w:szCs w:val="24"/>
              </w:rPr>
              <w:t xml:space="preserve"> 2:Block 7</w:t>
            </w:r>
          </w:p>
        </w:tc>
        <w:tc>
          <w:tcPr>
            <w:tcW w:w="0" w:type="auto"/>
            <w:vAlign w:val="center"/>
            <w:hideMark/>
            <w:tcPrChange w:id="3013" w:author="Ava" w:date="2020-09-14T18:22:00Z">
              <w:tcPr>
                <w:tcW w:w="0" w:type="auto"/>
                <w:vAlign w:val="center"/>
                <w:hideMark/>
              </w:tcPr>
            </w:tcPrChange>
          </w:tcPr>
          <w:p w14:paraId="5338BE55" w14:textId="77777777" w:rsidR="00617272" w:rsidRPr="00EA639F" w:rsidRDefault="00617272">
            <w:pPr>
              <w:spacing w:after="0" w:line="276" w:lineRule="auto"/>
              <w:rPr>
                <w:rFonts w:ascii="Calisto MT" w:eastAsia="Times New Roman" w:hAnsi="Calisto MT" w:cs="Arial"/>
                <w:sz w:val="24"/>
                <w:szCs w:val="24"/>
              </w:rPr>
              <w:pPrChange w:id="3014" w:author="Ava" w:date="2020-09-14T18:21:00Z">
                <w:pPr>
                  <w:spacing w:after="0" w:line="240" w:lineRule="auto"/>
                </w:pPr>
              </w:pPrChange>
            </w:pPr>
          </w:p>
        </w:tc>
        <w:tc>
          <w:tcPr>
            <w:tcW w:w="0" w:type="auto"/>
            <w:vAlign w:val="center"/>
            <w:hideMark/>
            <w:tcPrChange w:id="3015" w:author="Ava" w:date="2020-09-14T18:22:00Z">
              <w:tcPr>
                <w:tcW w:w="0" w:type="auto"/>
                <w:vAlign w:val="center"/>
                <w:hideMark/>
              </w:tcPr>
            </w:tcPrChange>
          </w:tcPr>
          <w:p w14:paraId="42EAAC4E" w14:textId="77777777" w:rsidR="00617272" w:rsidRPr="00EA639F" w:rsidRDefault="00617272">
            <w:pPr>
              <w:spacing w:after="0" w:line="276" w:lineRule="auto"/>
              <w:jc w:val="center"/>
              <w:rPr>
                <w:rFonts w:ascii="Calisto MT" w:eastAsia="Times New Roman" w:hAnsi="Calisto MT" w:cs="Arial"/>
                <w:sz w:val="20"/>
                <w:szCs w:val="20"/>
              </w:rPr>
              <w:pPrChange w:id="3016" w:author="Ava" w:date="2020-09-14T18:21:00Z">
                <w:pPr>
                  <w:spacing w:after="0" w:line="240" w:lineRule="auto"/>
                  <w:jc w:val="center"/>
                </w:pPr>
              </w:pPrChange>
            </w:pPr>
          </w:p>
        </w:tc>
        <w:tc>
          <w:tcPr>
            <w:tcW w:w="0" w:type="auto"/>
            <w:vAlign w:val="center"/>
            <w:hideMark/>
            <w:tcPrChange w:id="3017" w:author="Ava" w:date="2020-09-14T18:22:00Z">
              <w:tcPr>
                <w:tcW w:w="0" w:type="auto"/>
                <w:vAlign w:val="center"/>
                <w:hideMark/>
              </w:tcPr>
            </w:tcPrChange>
          </w:tcPr>
          <w:p w14:paraId="3FE0F59E" w14:textId="77777777" w:rsidR="00617272" w:rsidRPr="00EA639F" w:rsidRDefault="00617272">
            <w:pPr>
              <w:spacing w:after="0" w:line="276" w:lineRule="auto"/>
              <w:jc w:val="center"/>
              <w:rPr>
                <w:rFonts w:ascii="Calisto MT" w:eastAsia="Times New Roman" w:hAnsi="Calisto MT" w:cs="Arial"/>
                <w:sz w:val="24"/>
                <w:szCs w:val="24"/>
              </w:rPr>
              <w:pPrChange w:id="3018" w:author="Ava" w:date="2020-09-14T18:21:00Z">
                <w:pPr>
                  <w:spacing w:after="0" w:line="240" w:lineRule="auto"/>
                  <w:jc w:val="center"/>
                </w:pPr>
              </w:pPrChange>
            </w:pPr>
            <w:r w:rsidRPr="00EA639F">
              <w:rPr>
                <w:rFonts w:ascii="Calisto MT" w:eastAsia="Times New Roman" w:hAnsi="Calisto MT" w:cs="Arial"/>
                <w:sz w:val="24"/>
                <w:szCs w:val="24"/>
              </w:rPr>
              <w:t>-0.06 (-0.15, 0.02)</w:t>
            </w:r>
          </w:p>
        </w:tc>
      </w:tr>
      <w:tr w:rsidR="00617272" w:rsidRPr="00EA639F" w14:paraId="0E485082" w14:textId="77777777" w:rsidTr="001256D4">
        <w:trPr>
          <w:trHeight w:val="260"/>
          <w:tblCellSpacing w:w="15" w:type="dxa"/>
          <w:trPrChange w:id="3019" w:author="Ava" w:date="2020-09-14T18:22:00Z">
            <w:trPr>
              <w:tblCellSpacing w:w="15" w:type="dxa"/>
            </w:trPr>
          </w:trPrChange>
        </w:trPr>
        <w:tc>
          <w:tcPr>
            <w:tcW w:w="0" w:type="auto"/>
            <w:vAlign w:val="center"/>
            <w:hideMark/>
            <w:tcPrChange w:id="3020" w:author="Ava" w:date="2020-09-14T18:22:00Z">
              <w:tcPr>
                <w:tcW w:w="0" w:type="auto"/>
                <w:vAlign w:val="center"/>
                <w:hideMark/>
              </w:tcPr>
            </w:tcPrChange>
          </w:tcPr>
          <w:p w14:paraId="68DB355E" w14:textId="77777777" w:rsidR="00617272" w:rsidRPr="00EA639F" w:rsidRDefault="00617272">
            <w:pPr>
              <w:spacing w:after="0" w:line="276" w:lineRule="auto"/>
              <w:rPr>
                <w:rFonts w:ascii="Calisto MT" w:eastAsia="Times New Roman" w:hAnsi="Calisto MT" w:cs="Arial"/>
                <w:sz w:val="24"/>
                <w:szCs w:val="24"/>
              </w:rPr>
              <w:pPrChange w:id="3021" w:author="Ava" w:date="2020-09-14T18:21:00Z">
                <w:pPr>
                  <w:spacing w:after="0" w:line="240" w:lineRule="auto"/>
                </w:pPr>
              </w:pPrChange>
            </w:pPr>
            <w:proofErr w:type="spellStart"/>
            <w:r w:rsidRPr="00EA639F">
              <w:rPr>
                <w:rFonts w:ascii="Calisto MT" w:eastAsia="Times New Roman" w:hAnsi="Calisto MT" w:cs="Arial"/>
                <w:sz w:val="24"/>
                <w:szCs w:val="24"/>
              </w:rPr>
              <w:t>Pos</w:t>
            </w:r>
            <w:proofErr w:type="spellEnd"/>
            <w:r w:rsidRPr="00EA639F">
              <w:rPr>
                <w:rFonts w:ascii="Calisto MT" w:eastAsia="Times New Roman" w:hAnsi="Calisto MT" w:cs="Arial"/>
                <w:sz w:val="24"/>
                <w:szCs w:val="24"/>
              </w:rPr>
              <w:t xml:space="preserve"> 3:Block 7</w:t>
            </w:r>
          </w:p>
        </w:tc>
        <w:tc>
          <w:tcPr>
            <w:tcW w:w="0" w:type="auto"/>
            <w:vAlign w:val="center"/>
            <w:hideMark/>
            <w:tcPrChange w:id="3022" w:author="Ava" w:date="2020-09-14T18:22:00Z">
              <w:tcPr>
                <w:tcW w:w="0" w:type="auto"/>
                <w:vAlign w:val="center"/>
                <w:hideMark/>
              </w:tcPr>
            </w:tcPrChange>
          </w:tcPr>
          <w:p w14:paraId="3C9B45AB" w14:textId="77777777" w:rsidR="00617272" w:rsidRPr="00EA639F" w:rsidRDefault="00617272">
            <w:pPr>
              <w:spacing w:after="0" w:line="276" w:lineRule="auto"/>
              <w:rPr>
                <w:rFonts w:ascii="Calisto MT" w:eastAsia="Times New Roman" w:hAnsi="Calisto MT" w:cs="Arial"/>
                <w:sz w:val="24"/>
                <w:szCs w:val="24"/>
              </w:rPr>
              <w:pPrChange w:id="3023" w:author="Ava" w:date="2020-09-14T18:21:00Z">
                <w:pPr>
                  <w:spacing w:after="0" w:line="240" w:lineRule="auto"/>
                </w:pPr>
              </w:pPrChange>
            </w:pPr>
          </w:p>
        </w:tc>
        <w:tc>
          <w:tcPr>
            <w:tcW w:w="0" w:type="auto"/>
            <w:vAlign w:val="center"/>
            <w:hideMark/>
            <w:tcPrChange w:id="3024" w:author="Ava" w:date="2020-09-14T18:22:00Z">
              <w:tcPr>
                <w:tcW w:w="0" w:type="auto"/>
                <w:vAlign w:val="center"/>
                <w:hideMark/>
              </w:tcPr>
            </w:tcPrChange>
          </w:tcPr>
          <w:p w14:paraId="2BCC87E4" w14:textId="77777777" w:rsidR="00617272" w:rsidRPr="00EA639F" w:rsidRDefault="00617272">
            <w:pPr>
              <w:spacing w:after="0" w:line="276" w:lineRule="auto"/>
              <w:jc w:val="center"/>
              <w:rPr>
                <w:rFonts w:ascii="Calisto MT" w:eastAsia="Times New Roman" w:hAnsi="Calisto MT" w:cs="Arial"/>
                <w:sz w:val="20"/>
                <w:szCs w:val="20"/>
              </w:rPr>
              <w:pPrChange w:id="3025" w:author="Ava" w:date="2020-09-14T18:21:00Z">
                <w:pPr>
                  <w:spacing w:after="0" w:line="240" w:lineRule="auto"/>
                  <w:jc w:val="center"/>
                </w:pPr>
              </w:pPrChange>
            </w:pPr>
          </w:p>
        </w:tc>
        <w:tc>
          <w:tcPr>
            <w:tcW w:w="0" w:type="auto"/>
            <w:vAlign w:val="center"/>
            <w:hideMark/>
            <w:tcPrChange w:id="3026" w:author="Ava" w:date="2020-09-14T18:22:00Z">
              <w:tcPr>
                <w:tcW w:w="0" w:type="auto"/>
                <w:vAlign w:val="center"/>
                <w:hideMark/>
              </w:tcPr>
            </w:tcPrChange>
          </w:tcPr>
          <w:p w14:paraId="6085F657" w14:textId="77777777" w:rsidR="00617272" w:rsidRPr="00EA639F" w:rsidRDefault="00617272">
            <w:pPr>
              <w:spacing w:after="0" w:line="276" w:lineRule="auto"/>
              <w:jc w:val="center"/>
              <w:rPr>
                <w:rFonts w:ascii="Calisto MT" w:eastAsia="Times New Roman" w:hAnsi="Calisto MT" w:cs="Arial"/>
                <w:sz w:val="24"/>
                <w:szCs w:val="24"/>
              </w:rPr>
              <w:pPrChange w:id="3027" w:author="Ava" w:date="2020-09-14T18:21:00Z">
                <w:pPr>
                  <w:spacing w:after="0" w:line="240" w:lineRule="auto"/>
                  <w:jc w:val="center"/>
                </w:pPr>
              </w:pPrChange>
            </w:pPr>
            <w:r w:rsidRPr="00EA639F">
              <w:rPr>
                <w:rFonts w:ascii="Calisto MT" w:eastAsia="Times New Roman" w:hAnsi="Calisto MT" w:cs="Arial"/>
                <w:sz w:val="24"/>
                <w:szCs w:val="24"/>
              </w:rPr>
              <w:t>-0.09</w:t>
            </w: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 xml:space="preserve"> (-0.17, -0.004)</w:t>
            </w:r>
          </w:p>
        </w:tc>
      </w:tr>
      <w:tr w:rsidR="00617272" w:rsidRPr="00EA639F" w14:paraId="6C16CBBC" w14:textId="77777777" w:rsidTr="001256D4">
        <w:trPr>
          <w:trHeight w:val="260"/>
          <w:tblCellSpacing w:w="15" w:type="dxa"/>
          <w:trPrChange w:id="3028" w:author="Ava" w:date="2020-09-14T18:22:00Z">
            <w:trPr>
              <w:tblCellSpacing w:w="15" w:type="dxa"/>
            </w:trPr>
          </w:trPrChange>
        </w:trPr>
        <w:tc>
          <w:tcPr>
            <w:tcW w:w="0" w:type="auto"/>
            <w:vAlign w:val="center"/>
            <w:hideMark/>
            <w:tcPrChange w:id="3029" w:author="Ava" w:date="2020-09-14T18:22:00Z">
              <w:tcPr>
                <w:tcW w:w="0" w:type="auto"/>
                <w:vAlign w:val="center"/>
                <w:hideMark/>
              </w:tcPr>
            </w:tcPrChange>
          </w:tcPr>
          <w:p w14:paraId="07454A18" w14:textId="77777777" w:rsidR="00617272" w:rsidRPr="00EA639F" w:rsidRDefault="00617272">
            <w:pPr>
              <w:spacing w:after="0" w:line="276" w:lineRule="auto"/>
              <w:rPr>
                <w:rFonts w:ascii="Calisto MT" w:eastAsia="Times New Roman" w:hAnsi="Calisto MT" w:cs="Arial"/>
                <w:sz w:val="24"/>
                <w:szCs w:val="24"/>
              </w:rPr>
              <w:pPrChange w:id="3030" w:author="Ava" w:date="2020-09-14T18:21:00Z">
                <w:pPr>
                  <w:spacing w:after="0" w:line="240" w:lineRule="auto"/>
                </w:pPr>
              </w:pPrChange>
            </w:pPr>
            <w:proofErr w:type="spellStart"/>
            <w:r w:rsidRPr="00EA639F">
              <w:rPr>
                <w:rFonts w:ascii="Calisto MT" w:eastAsia="Times New Roman" w:hAnsi="Calisto MT" w:cs="Arial"/>
                <w:sz w:val="24"/>
                <w:szCs w:val="24"/>
              </w:rPr>
              <w:t>Pos</w:t>
            </w:r>
            <w:proofErr w:type="spellEnd"/>
            <w:r w:rsidRPr="00EA639F">
              <w:rPr>
                <w:rFonts w:ascii="Calisto MT" w:eastAsia="Times New Roman" w:hAnsi="Calisto MT" w:cs="Arial"/>
                <w:sz w:val="24"/>
                <w:szCs w:val="24"/>
              </w:rPr>
              <w:t xml:space="preserve"> 2:Block 8</w:t>
            </w:r>
          </w:p>
        </w:tc>
        <w:tc>
          <w:tcPr>
            <w:tcW w:w="0" w:type="auto"/>
            <w:vAlign w:val="center"/>
            <w:hideMark/>
            <w:tcPrChange w:id="3031" w:author="Ava" w:date="2020-09-14T18:22:00Z">
              <w:tcPr>
                <w:tcW w:w="0" w:type="auto"/>
                <w:vAlign w:val="center"/>
                <w:hideMark/>
              </w:tcPr>
            </w:tcPrChange>
          </w:tcPr>
          <w:p w14:paraId="08383D69" w14:textId="77777777" w:rsidR="00617272" w:rsidRPr="00EA639F" w:rsidRDefault="00617272">
            <w:pPr>
              <w:spacing w:after="0" w:line="276" w:lineRule="auto"/>
              <w:rPr>
                <w:rFonts w:ascii="Calisto MT" w:eastAsia="Times New Roman" w:hAnsi="Calisto MT" w:cs="Arial"/>
                <w:sz w:val="24"/>
                <w:szCs w:val="24"/>
              </w:rPr>
              <w:pPrChange w:id="3032" w:author="Ava" w:date="2020-09-14T18:21:00Z">
                <w:pPr>
                  <w:spacing w:after="0" w:line="240" w:lineRule="auto"/>
                </w:pPr>
              </w:pPrChange>
            </w:pPr>
          </w:p>
        </w:tc>
        <w:tc>
          <w:tcPr>
            <w:tcW w:w="0" w:type="auto"/>
            <w:vAlign w:val="center"/>
            <w:hideMark/>
            <w:tcPrChange w:id="3033" w:author="Ava" w:date="2020-09-14T18:22:00Z">
              <w:tcPr>
                <w:tcW w:w="0" w:type="auto"/>
                <w:vAlign w:val="center"/>
                <w:hideMark/>
              </w:tcPr>
            </w:tcPrChange>
          </w:tcPr>
          <w:p w14:paraId="70988B95" w14:textId="77777777" w:rsidR="00617272" w:rsidRPr="00EA639F" w:rsidRDefault="00617272">
            <w:pPr>
              <w:spacing w:after="0" w:line="276" w:lineRule="auto"/>
              <w:jc w:val="center"/>
              <w:rPr>
                <w:rFonts w:ascii="Calisto MT" w:eastAsia="Times New Roman" w:hAnsi="Calisto MT" w:cs="Arial"/>
                <w:sz w:val="20"/>
                <w:szCs w:val="20"/>
              </w:rPr>
              <w:pPrChange w:id="3034" w:author="Ava" w:date="2020-09-14T18:21:00Z">
                <w:pPr>
                  <w:spacing w:after="0" w:line="240" w:lineRule="auto"/>
                  <w:jc w:val="center"/>
                </w:pPr>
              </w:pPrChange>
            </w:pPr>
          </w:p>
        </w:tc>
        <w:tc>
          <w:tcPr>
            <w:tcW w:w="0" w:type="auto"/>
            <w:vAlign w:val="center"/>
            <w:hideMark/>
            <w:tcPrChange w:id="3035" w:author="Ava" w:date="2020-09-14T18:22:00Z">
              <w:tcPr>
                <w:tcW w:w="0" w:type="auto"/>
                <w:vAlign w:val="center"/>
                <w:hideMark/>
              </w:tcPr>
            </w:tcPrChange>
          </w:tcPr>
          <w:p w14:paraId="272FB3F0" w14:textId="77777777" w:rsidR="00617272" w:rsidRPr="00EA639F" w:rsidRDefault="00617272">
            <w:pPr>
              <w:spacing w:after="0" w:line="276" w:lineRule="auto"/>
              <w:jc w:val="center"/>
              <w:rPr>
                <w:rFonts w:ascii="Calisto MT" w:eastAsia="Times New Roman" w:hAnsi="Calisto MT" w:cs="Arial"/>
                <w:sz w:val="24"/>
                <w:szCs w:val="24"/>
              </w:rPr>
              <w:pPrChange w:id="3036" w:author="Ava" w:date="2020-09-14T18:21:00Z">
                <w:pPr>
                  <w:spacing w:after="0" w:line="240" w:lineRule="auto"/>
                  <w:jc w:val="center"/>
                </w:pPr>
              </w:pPrChange>
            </w:pPr>
            <w:r w:rsidRPr="00EA639F">
              <w:rPr>
                <w:rFonts w:ascii="Calisto MT" w:eastAsia="Times New Roman" w:hAnsi="Calisto MT" w:cs="Arial"/>
                <w:sz w:val="24"/>
                <w:szCs w:val="24"/>
              </w:rPr>
              <w:t>-0.06 (-0.14, 0.03)</w:t>
            </w:r>
          </w:p>
        </w:tc>
      </w:tr>
      <w:tr w:rsidR="00617272" w:rsidRPr="00EA639F" w14:paraId="75FEDB3B" w14:textId="77777777" w:rsidTr="001256D4">
        <w:trPr>
          <w:trHeight w:val="260"/>
          <w:tblCellSpacing w:w="15" w:type="dxa"/>
          <w:trPrChange w:id="3037" w:author="Ava" w:date="2020-09-14T18:22:00Z">
            <w:trPr>
              <w:tblCellSpacing w:w="15" w:type="dxa"/>
            </w:trPr>
          </w:trPrChange>
        </w:trPr>
        <w:tc>
          <w:tcPr>
            <w:tcW w:w="0" w:type="auto"/>
            <w:vAlign w:val="center"/>
            <w:hideMark/>
            <w:tcPrChange w:id="3038" w:author="Ava" w:date="2020-09-14T18:22:00Z">
              <w:tcPr>
                <w:tcW w:w="0" w:type="auto"/>
                <w:vAlign w:val="center"/>
                <w:hideMark/>
              </w:tcPr>
            </w:tcPrChange>
          </w:tcPr>
          <w:p w14:paraId="4192EB6D" w14:textId="77777777" w:rsidR="00617272" w:rsidRPr="00EA639F" w:rsidRDefault="00617272">
            <w:pPr>
              <w:spacing w:after="0" w:line="276" w:lineRule="auto"/>
              <w:rPr>
                <w:rFonts w:ascii="Calisto MT" w:eastAsia="Times New Roman" w:hAnsi="Calisto MT" w:cs="Arial"/>
                <w:sz w:val="24"/>
                <w:szCs w:val="24"/>
              </w:rPr>
              <w:pPrChange w:id="3039" w:author="Ava" w:date="2020-09-14T18:21:00Z">
                <w:pPr>
                  <w:spacing w:after="0" w:line="240" w:lineRule="auto"/>
                </w:pPr>
              </w:pPrChange>
            </w:pPr>
            <w:proofErr w:type="spellStart"/>
            <w:r w:rsidRPr="00EA639F">
              <w:rPr>
                <w:rFonts w:ascii="Calisto MT" w:eastAsia="Times New Roman" w:hAnsi="Calisto MT" w:cs="Arial"/>
                <w:sz w:val="24"/>
                <w:szCs w:val="24"/>
              </w:rPr>
              <w:t>Pos</w:t>
            </w:r>
            <w:proofErr w:type="spellEnd"/>
            <w:r w:rsidRPr="00EA639F">
              <w:rPr>
                <w:rFonts w:ascii="Calisto MT" w:eastAsia="Times New Roman" w:hAnsi="Calisto MT" w:cs="Arial"/>
                <w:sz w:val="24"/>
                <w:szCs w:val="24"/>
              </w:rPr>
              <w:t xml:space="preserve"> 3:Block 8</w:t>
            </w:r>
          </w:p>
        </w:tc>
        <w:tc>
          <w:tcPr>
            <w:tcW w:w="0" w:type="auto"/>
            <w:vAlign w:val="center"/>
            <w:hideMark/>
            <w:tcPrChange w:id="3040" w:author="Ava" w:date="2020-09-14T18:22:00Z">
              <w:tcPr>
                <w:tcW w:w="0" w:type="auto"/>
                <w:vAlign w:val="center"/>
                <w:hideMark/>
              </w:tcPr>
            </w:tcPrChange>
          </w:tcPr>
          <w:p w14:paraId="3C5E7F74" w14:textId="77777777" w:rsidR="00617272" w:rsidRPr="00EA639F" w:rsidRDefault="00617272">
            <w:pPr>
              <w:spacing w:after="0" w:line="276" w:lineRule="auto"/>
              <w:rPr>
                <w:rFonts w:ascii="Calisto MT" w:eastAsia="Times New Roman" w:hAnsi="Calisto MT" w:cs="Arial"/>
                <w:sz w:val="24"/>
                <w:szCs w:val="24"/>
              </w:rPr>
              <w:pPrChange w:id="3041" w:author="Ava" w:date="2020-09-14T18:21:00Z">
                <w:pPr>
                  <w:spacing w:after="0" w:line="240" w:lineRule="auto"/>
                </w:pPr>
              </w:pPrChange>
            </w:pPr>
          </w:p>
        </w:tc>
        <w:tc>
          <w:tcPr>
            <w:tcW w:w="0" w:type="auto"/>
            <w:vAlign w:val="center"/>
            <w:hideMark/>
            <w:tcPrChange w:id="3042" w:author="Ava" w:date="2020-09-14T18:22:00Z">
              <w:tcPr>
                <w:tcW w:w="0" w:type="auto"/>
                <w:vAlign w:val="center"/>
                <w:hideMark/>
              </w:tcPr>
            </w:tcPrChange>
          </w:tcPr>
          <w:p w14:paraId="104C4A3A" w14:textId="77777777" w:rsidR="00617272" w:rsidRPr="00EA639F" w:rsidRDefault="00617272">
            <w:pPr>
              <w:spacing w:after="0" w:line="276" w:lineRule="auto"/>
              <w:jc w:val="center"/>
              <w:rPr>
                <w:rFonts w:ascii="Calisto MT" w:eastAsia="Times New Roman" w:hAnsi="Calisto MT" w:cs="Arial"/>
                <w:sz w:val="20"/>
                <w:szCs w:val="20"/>
              </w:rPr>
              <w:pPrChange w:id="3043" w:author="Ava" w:date="2020-09-14T18:21:00Z">
                <w:pPr>
                  <w:spacing w:after="0" w:line="240" w:lineRule="auto"/>
                  <w:jc w:val="center"/>
                </w:pPr>
              </w:pPrChange>
            </w:pPr>
          </w:p>
        </w:tc>
        <w:tc>
          <w:tcPr>
            <w:tcW w:w="0" w:type="auto"/>
            <w:vAlign w:val="center"/>
            <w:hideMark/>
            <w:tcPrChange w:id="3044" w:author="Ava" w:date="2020-09-14T18:22:00Z">
              <w:tcPr>
                <w:tcW w:w="0" w:type="auto"/>
                <w:vAlign w:val="center"/>
                <w:hideMark/>
              </w:tcPr>
            </w:tcPrChange>
          </w:tcPr>
          <w:p w14:paraId="59C858AD" w14:textId="77777777" w:rsidR="00617272" w:rsidRPr="00EA639F" w:rsidRDefault="00617272">
            <w:pPr>
              <w:spacing w:after="0" w:line="276" w:lineRule="auto"/>
              <w:jc w:val="center"/>
              <w:rPr>
                <w:rFonts w:ascii="Calisto MT" w:eastAsia="Times New Roman" w:hAnsi="Calisto MT" w:cs="Arial"/>
                <w:sz w:val="24"/>
                <w:szCs w:val="24"/>
              </w:rPr>
              <w:pPrChange w:id="3045" w:author="Ava" w:date="2020-09-14T18:21:00Z">
                <w:pPr>
                  <w:spacing w:after="0" w:line="240" w:lineRule="auto"/>
                  <w:jc w:val="center"/>
                </w:pPr>
              </w:pPrChange>
            </w:pPr>
            <w:r w:rsidRPr="00EA639F">
              <w:rPr>
                <w:rFonts w:ascii="Calisto MT" w:eastAsia="Times New Roman" w:hAnsi="Calisto MT" w:cs="Arial"/>
                <w:sz w:val="24"/>
                <w:szCs w:val="24"/>
              </w:rPr>
              <w:t>-0.06 (-0.14, 0.02)</w:t>
            </w:r>
          </w:p>
        </w:tc>
      </w:tr>
      <w:tr w:rsidR="00617272" w:rsidRPr="00EA639F" w14:paraId="61BBCD7A" w14:textId="77777777" w:rsidTr="001256D4">
        <w:trPr>
          <w:trHeight w:val="119"/>
          <w:tblCellSpacing w:w="15" w:type="dxa"/>
          <w:trPrChange w:id="3046" w:author="Ava" w:date="2020-09-14T18:22:00Z">
            <w:trPr>
              <w:tblCellSpacing w:w="15" w:type="dxa"/>
            </w:trPr>
          </w:trPrChange>
        </w:trPr>
        <w:tc>
          <w:tcPr>
            <w:tcW w:w="0" w:type="auto"/>
            <w:gridSpan w:val="4"/>
            <w:tcBorders>
              <w:bottom w:val="single" w:sz="6" w:space="0" w:color="000000"/>
            </w:tcBorders>
            <w:vAlign w:val="center"/>
            <w:hideMark/>
            <w:tcPrChange w:id="3047" w:author="Ava" w:date="2020-09-14T18:22:00Z">
              <w:tcPr>
                <w:tcW w:w="0" w:type="auto"/>
                <w:gridSpan w:val="4"/>
                <w:tcBorders>
                  <w:bottom w:val="single" w:sz="6" w:space="0" w:color="000000"/>
                </w:tcBorders>
                <w:vAlign w:val="center"/>
                <w:hideMark/>
              </w:tcPr>
            </w:tcPrChange>
          </w:tcPr>
          <w:p w14:paraId="4D2D6656" w14:textId="77777777" w:rsidR="00617272" w:rsidRPr="00EA639F" w:rsidRDefault="00617272">
            <w:pPr>
              <w:spacing w:after="0" w:line="276" w:lineRule="auto"/>
              <w:jc w:val="center"/>
              <w:rPr>
                <w:rFonts w:ascii="Calisto MT" w:eastAsia="Times New Roman" w:hAnsi="Calisto MT" w:cs="Arial"/>
                <w:sz w:val="24"/>
                <w:szCs w:val="24"/>
              </w:rPr>
              <w:pPrChange w:id="3048" w:author="Ava" w:date="2020-09-14T18:21:00Z">
                <w:pPr>
                  <w:spacing w:after="0" w:line="240" w:lineRule="auto"/>
                  <w:jc w:val="center"/>
                </w:pPr>
              </w:pPrChange>
            </w:pPr>
          </w:p>
        </w:tc>
      </w:tr>
      <w:tr w:rsidR="00617272" w:rsidRPr="00EA639F" w14:paraId="19B20A37" w14:textId="77777777" w:rsidTr="001256D4">
        <w:trPr>
          <w:trHeight w:val="273"/>
          <w:tblCellSpacing w:w="15" w:type="dxa"/>
          <w:trPrChange w:id="3049" w:author="Ava" w:date="2020-09-14T18:22:00Z">
            <w:trPr>
              <w:tblCellSpacing w:w="15" w:type="dxa"/>
            </w:trPr>
          </w:trPrChange>
        </w:trPr>
        <w:tc>
          <w:tcPr>
            <w:tcW w:w="0" w:type="auto"/>
            <w:vAlign w:val="center"/>
            <w:hideMark/>
            <w:tcPrChange w:id="3050" w:author="Ava" w:date="2020-09-14T18:22:00Z">
              <w:tcPr>
                <w:tcW w:w="0" w:type="auto"/>
                <w:vAlign w:val="center"/>
                <w:hideMark/>
              </w:tcPr>
            </w:tcPrChange>
          </w:tcPr>
          <w:p w14:paraId="7CC6B229" w14:textId="77777777" w:rsidR="00617272" w:rsidRPr="00EA639F" w:rsidRDefault="00617272">
            <w:pPr>
              <w:spacing w:after="0" w:line="276" w:lineRule="auto"/>
              <w:rPr>
                <w:rFonts w:ascii="Calisto MT" w:eastAsia="Times New Roman" w:hAnsi="Calisto MT" w:cs="Arial"/>
                <w:sz w:val="24"/>
                <w:szCs w:val="24"/>
              </w:rPr>
              <w:pPrChange w:id="3051" w:author="Ava" w:date="2020-09-14T18:21:00Z">
                <w:pPr>
                  <w:spacing w:after="0" w:line="240" w:lineRule="auto"/>
                </w:pPr>
              </w:pPrChange>
            </w:pPr>
            <w:r w:rsidRPr="00EA639F">
              <w:rPr>
                <w:rFonts w:ascii="Calisto MT" w:eastAsia="Times New Roman" w:hAnsi="Calisto MT" w:cs="Arial"/>
                <w:sz w:val="24"/>
                <w:szCs w:val="24"/>
              </w:rPr>
              <w:t>Fixed Effects</w:t>
            </w:r>
          </w:p>
        </w:tc>
        <w:tc>
          <w:tcPr>
            <w:tcW w:w="0" w:type="auto"/>
            <w:vAlign w:val="center"/>
            <w:hideMark/>
            <w:tcPrChange w:id="3052" w:author="Ava" w:date="2020-09-14T18:22:00Z">
              <w:tcPr>
                <w:tcW w:w="0" w:type="auto"/>
                <w:vAlign w:val="center"/>
                <w:hideMark/>
              </w:tcPr>
            </w:tcPrChange>
          </w:tcPr>
          <w:p w14:paraId="6DADBDDC" w14:textId="77777777" w:rsidR="00617272" w:rsidRPr="00EA639F" w:rsidRDefault="00617272">
            <w:pPr>
              <w:spacing w:after="0" w:line="276" w:lineRule="auto"/>
              <w:jc w:val="center"/>
              <w:rPr>
                <w:rFonts w:ascii="Calisto MT" w:eastAsia="Times New Roman" w:hAnsi="Calisto MT" w:cs="Arial"/>
                <w:sz w:val="24"/>
                <w:szCs w:val="24"/>
              </w:rPr>
              <w:pPrChange w:id="3053" w:author="Ava" w:date="2020-09-14T18:21:00Z">
                <w:pPr>
                  <w:spacing w:after="0" w:line="240" w:lineRule="auto"/>
                  <w:jc w:val="center"/>
                </w:pPr>
              </w:pPrChange>
            </w:pPr>
            <w:r w:rsidRPr="00EA639F">
              <w:rPr>
                <w:rFonts w:ascii="Calisto MT" w:eastAsia="Times New Roman" w:hAnsi="Calisto MT" w:cs="Arial"/>
                <w:sz w:val="24"/>
                <w:szCs w:val="24"/>
              </w:rPr>
              <w:t>Subject</w:t>
            </w:r>
          </w:p>
        </w:tc>
        <w:tc>
          <w:tcPr>
            <w:tcW w:w="0" w:type="auto"/>
            <w:vAlign w:val="center"/>
            <w:hideMark/>
            <w:tcPrChange w:id="3054" w:author="Ava" w:date="2020-09-14T18:22:00Z">
              <w:tcPr>
                <w:tcW w:w="0" w:type="auto"/>
                <w:vAlign w:val="center"/>
                <w:hideMark/>
              </w:tcPr>
            </w:tcPrChange>
          </w:tcPr>
          <w:p w14:paraId="3D59A193" w14:textId="77777777" w:rsidR="00617272" w:rsidRPr="00EA639F" w:rsidRDefault="00617272">
            <w:pPr>
              <w:spacing w:after="0" w:line="276" w:lineRule="auto"/>
              <w:jc w:val="center"/>
              <w:rPr>
                <w:rFonts w:ascii="Calisto MT" w:eastAsia="Times New Roman" w:hAnsi="Calisto MT" w:cs="Arial"/>
                <w:sz w:val="24"/>
                <w:szCs w:val="24"/>
              </w:rPr>
              <w:pPrChange w:id="3055" w:author="Ava" w:date="2020-09-14T18:21:00Z">
                <w:pPr>
                  <w:spacing w:after="0" w:line="240" w:lineRule="auto"/>
                  <w:jc w:val="center"/>
                </w:pPr>
              </w:pPrChange>
            </w:pPr>
            <w:r w:rsidRPr="00EA639F">
              <w:rPr>
                <w:rFonts w:ascii="Calisto MT" w:eastAsia="Times New Roman" w:hAnsi="Calisto MT" w:cs="Arial"/>
                <w:sz w:val="24"/>
                <w:szCs w:val="24"/>
              </w:rPr>
              <w:t>Position | Subject</w:t>
            </w:r>
          </w:p>
        </w:tc>
        <w:tc>
          <w:tcPr>
            <w:tcW w:w="0" w:type="auto"/>
            <w:vAlign w:val="center"/>
            <w:hideMark/>
            <w:tcPrChange w:id="3056" w:author="Ava" w:date="2020-09-14T18:22:00Z">
              <w:tcPr>
                <w:tcW w:w="0" w:type="auto"/>
                <w:vAlign w:val="center"/>
                <w:hideMark/>
              </w:tcPr>
            </w:tcPrChange>
          </w:tcPr>
          <w:p w14:paraId="32985999" w14:textId="77777777" w:rsidR="00617272" w:rsidRPr="00EA639F" w:rsidRDefault="00617272">
            <w:pPr>
              <w:spacing w:after="0" w:line="276" w:lineRule="auto"/>
              <w:jc w:val="center"/>
              <w:rPr>
                <w:rFonts w:ascii="Calisto MT" w:eastAsia="Times New Roman" w:hAnsi="Calisto MT" w:cs="Arial"/>
                <w:sz w:val="24"/>
                <w:szCs w:val="24"/>
              </w:rPr>
              <w:pPrChange w:id="3057" w:author="Ava" w:date="2020-09-14T18:21:00Z">
                <w:pPr>
                  <w:spacing w:after="0" w:line="240" w:lineRule="auto"/>
                  <w:jc w:val="center"/>
                </w:pPr>
              </w:pPrChange>
            </w:pPr>
            <w:r w:rsidRPr="00EA639F">
              <w:rPr>
                <w:rFonts w:ascii="Calisto MT" w:eastAsia="Times New Roman" w:hAnsi="Calisto MT" w:cs="Arial"/>
                <w:sz w:val="24"/>
                <w:szCs w:val="24"/>
              </w:rPr>
              <w:t>Subject</w:t>
            </w:r>
          </w:p>
        </w:tc>
      </w:tr>
      <w:tr w:rsidR="00617272" w:rsidRPr="00EA639F" w14:paraId="787612B9" w14:textId="77777777" w:rsidTr="001256D4">
        <w:trPr>
          <w:trHeight w:val="260"/>
          <w:tblCellSpacing w:w="15" w:type="dxa"/>
          <w:trPrChange w:id="3058" w:author="Ava" w:date="2020-09-14T18:22:00Z">
            <w:trPr>
              <w:tblCellSpacing w:w="15" w:type="dxa"/>
            </w:trPr>
          </w:trPrChange>
        </w:trPr>
        <w:tc>
          <w:tcPr>
            <w:tcW w:w="0" w:type="auto"/>
            <w:vAlign w:val="center"/>
            <w:hideMark/>
            <w:tcPrChange w:id="3059" w:author="Ava" w:date="2020-09-14T18:22:00Z">
              <w:tcPr>
                <w:tcW w:w="0" w:type="auto"/>
                <w:vAlign w:val="center"/>
                <w:hideMark/>
              </w:tcPr>
            </w:tcPrChange>
          </w:tcPr>
          <w:p w14:paraId="5E3EAC55" w14:textId="77777777" w:rsidR="00617272" w:rsidRPr="00EA639F" w:rsidRDefault="00617272">
            <w:pPr>
              <w:spacing w:after="0" w:line="276" w:lineRule="auto"/>
              <w:rPr>
                <w:rFonts w:ascii="Calisto MT" w:eastAsia="Times New Roman" w:hAnsi="Calisto MT" w:cs="Arial"/>
                <w:sz w:val="24"/>
                <w:szCs w:val="24"/>
              </w:rPr>
              <w:pPrChange w:id="3060" w:author="Ava" w:date="2020-09-14T18:21:00Z">
                <w:pPr>
                  <w:spacing w:after="0" w:line="240" w:lineRule="auto"/>
                </w:pPr>
              </w:pPrChange>
            </w:pPr>
            <w:r w:rsidRPr="00EA639F">
              <w:rPr>
                <w:rFonts w:ascii="Calisto MT" w:eastAsia="Times New Roman" w:hAnsi="Calisto MT" w:cs="Arial"/>
                <w:sz w:val="24"/>
                <w:szCs w:val="24"/>
              </w:rPr>
              <w:t xml:space="preserve">Fixed Effects </w:t>
            </w:r>
            <w:proofErr w:type="spellStart"/>
            <w:r w:rsidRPr="00EA639F">
              <w:rPr>
                <w:rFonts w:ascii="Calisto MT" w:eastAsia="Times New Roman" w:hAnsi="Calisto MT" w:cs="Arial"/>
                <w:sz w:val="24"/>
                <w:szCs w:val="24"/>
              </w:rPr>
              <w:t>Struct</w:t>
            </w:r>
            <w:proofErr w:type="spellEnd"/>
            <w:r w:rsidRPr="00EA639F">
              <w:rPr>
                <w:rFonts w:ascii="Calisto MT" w:eastAsia="Times New Roman" w:hAnsi="Calisto MT" w:cs="Arial"/>
                <w:sz w:val="24"/>
                <w:szCs w:val="24"/>
              </w:rPr>
              <w:t>.</w:t>
            </w:r>
          </w:p>
        </w:tc>
        <w:tc>
          <w:tcPr>
            <w:tcW w:w="0" w:type="auto"/>
            <w:vAlign w:val="center"/>
            <w:hideMark/>
            <w:tcPrChange w:id="3061" w:author="Ava" w:date="2020-09-14T18:22:00Z">
              <w:tcPr>
                <w:tcW w:w="0" w:type="auto"/>
                <w:vAlign w:val="center"/>
                <w:hideMark/>
              </w:tcPr>
            </w:tcPrChange>
          </w:tcPr>
          <w:p w14:paraId="2566163E" w14:textId="77777777" w:rsidR="00617272" w:rsidRPr="00EA639F" w:rsidRDefault="00617272">
            <w:pPr>
              <w:spacing w:after="0" w:line="276" w:lineRule="auto"/>
              <w:jc w:val="center"/>
              <w:rPr>
                <w:rFonts w:ascii="Calisto MT" w:eastAsia="Times New Roman" w:hAnsi="Calisto MT" w:cs="Arial"/>
                <w:sz w:val="24"/>
                <w:szCs w:val="24"/>
              </w:rPr>
              <w:pPrChange w:id="3062" w:author="Ava" w:date="2020-09-14T18:21:00Z">
                <w:pPr>
                  <w:spacing w:after="0" w:line="240" w:lineRule="auto"/>
                  <w:jc w:val="center"/>
                </w:pPr>
              </w:pPrChange>
            </w:pPr>
            <w:r w:rsidRPr="00EA639F">
              <w:rPr>
                <w:rFonts w:ascii="Calisto MT" w:eastAsia="Times New Roman" w:hAnsi="Calisto MT" w:cs="Arial"/>
                <w:sz w:val="24"/>
                <w:szCs w:val="24"/>
              </w:rPr>
              <w:t>Rand. Int.</w:t>
            </w:r>
          </w:p>
        </w:tc>
        <w:tc>
          <w:tcPr>
            <w:tcW w:w="0" w:type="auto"/>
            <w:vAlign w:val="center"/>
            <w:hideMark/>
            <w:tcPrChange w:id="3063" w:author="Ava" w:date="2020-09-14T18:22:00Z">
              <w:tcPr>
                <w:tcW w:w="0" w:type="auto"/>
                <w:vAlign w:val="center"/>
                <w:hideMark/>
              </w:tcPr>
            </w:tcPrChange>
          </w:tcPr>
          <w:p w14:paraId="58700870" w14:textId="77777777" w:rsidR="00617272" w:rsidRPr="00EA639F" w:rsidRDefault="00617272">
            <w:pPr>
              <w:spacing w:after="0" w:line="276" w:lineRule="auto"/>
              <w:jc w:val="center"/>
              <w:rPr>
                <w:rFonts w:ascii="Calisto MT" w:eastAsia="Times New Roman" w:hAnsi="Calisto MT" w:cs="Arial"/>
                <w:sz w:val="24"/>
                <w:szCs w:val="24"/>
              </w:rPr>
              <w:pPrChange w:id="3064" w:author="Ava" w:date="2020-09-14T18:21:00Z">
                <w:pPr>
                  <w:spacing w:after="0" w:line="240" w:lineRule="auto"/>
                  <w:jc w:val="center"/>
                </w:pPr>
              </w:pPrChange>
            </w:pPr>
            <w:r w:rsidRPr="00EA639F">
              <w:rPr>
                <w:rFonts w:ascii="Calisto MT" w:eastAsia="Times New Roman" w:hAnsi="Calisto MT" w:cs="Arial"/>
                <w:sz w:val="24"/>
                <w:szCs w:val="24"/>
              </w:rPr>
              <w:t>Rand. Int., Slope</w:t>
            </w:r>
          </w:p>
        </w:tc>
        <w:tc>
          <w:tcPr>
            <w:tcW w:w="0" w:type="auto"/>
            <w:vAlign w:val="center"/>
            <w:hideMark/>
            <w:tcPrChange w:id="3065" w:author="Ava" w:date="2020-09-14T18:22:00Z">
              <w:tcPr>
                <w:tcW w:w="0" w:type="auto"/>
                <w:vAlign w:val="center"/>
                <w:hideMark/>
              </w:tcPr>
            </w:tcPrChange>
          </w:tcPr>
          <w:p w14:paraId="5D008834" w14:textId="77777777" w:rsidR="00617272" w:rsidRPr="00EA639F" w:rsidRDefault="00617272">
            <w:pPr>
              <w:spacing w:after="0" w:line="276" w:lineRule="auto"/>
              <w:jc w:val="center"/>
              <w:rPr>
                <w:rFonts w:ascii="Calisto MT" w:eastAsia="Times New Roman" w:hAnsi="Calisto MT" w:cs="Arial"/>
                <w:sz w:val="24"/>
                <w:szCs w:val="24"/>
              </w:rPr>
              <w:pPrChange w:id="3066" w:author="Ava" w:date="2020-09-14T18:21:00Z">
                <w:pPr>
                  <w:spacing w:after="0" w:line="240" w:lineRule="auto"/>
                  <w:jc w:val="center"/>
                </w:pPr>
              </w:pPrChange>
            </w:pPr>
            <w:r w:rsidRPr="00EA639F">
              <w:rPr>
                <w:rFonts w:ascii="Calisto MT" w:eastAsia="Times New Roman" w:hAnsi="Calisto MT" w:cs="Arial"/>
                <w:sz w:val="24"/>
                <w:szCs w:val="24"/>
              </w:rPr>
              <w:t>Rand Int.</w:t>
            </w:r>
          </w:p>
        </w:tc>
      </w:tr>
      <w:tr w:rsidR="00617272" w:rsidRPr="00EA639F" w14:paraId="5CA69B0C" w14:textId="77777777" w:rsidTr="001256D4">
        <w:trPr>
          <w:trHeight w:val="260"/>
          <w:tblCellSpacing w:w="15" w:type="dxa"/>
          <w:trPrChange w:id="3067" w:author="Ava" w:date="2020-09-14T18:22:00Z">
            <w:trPr>
              <w:tblCellSpacing w:w="15" w:type="dxa"/>
            </w:trPr>
          </w:trPrChange>
        </w:trPr>
        <w:tc>
          <w:tcPr>
            <w:tcW w:w="0" w:type="auto"/>
            <w:vAlign w:val="center"/>
            <w:hideMark/>
            <w:tcPrChange w:id="3068" w:author="Ava" w:date="2020-09-14T18:22:00Z">
              <w:tcPr>
                <w:tcW w:w="0" w:type="auto"/>
                <w:vAlign w:val="center"/>
                <w:hideMark/>
              </w:tcPr>
            </w:tcPrChange>
          </w:tcPr>
          <w:p w14:paraId="64B92942" w14:textId="77777777" w:rsidR="00617272" w:rsidRPr="00EA639F" w:rsidRDefault="00617272">
            <w:pPr>
              <w:spacing w:after="0" w:line="276" w:lineRule="auto"/>
              <w:rPr>
                <w:rFonts w:ascii="Calisto MT" w:eastAsia="Times New Roman" w:hAnsi="Calisto MT" w:cs="Arial"/>
                <w:sz w:val="24"/>
                <w:szCs w:val="24"/>
              </w:rPr>
              <w:pPrChange w:id="3069" w:author="Ava" w:date="2020-09-14T18:21:00Z">
                <w:pPr>
                  <w:spacing w:after="0" w:line="240" w:lineRule="auto"/>
                </w:pPr>
              </w:pPrChange>
            </w:pPr>
            <w:r w:rsidRPr="00EA639F">
              <w:rPr>
                <w:rFonts w:ascii="Calisto MT" w:eastAsia="Times New Roman" w:hAnsi="Calisto MT" w:cs="Arial"/>
                <w:sz w:val="24"/>
                <w:szCs w:val="24"/>
              </w:rPr>
              <w:t>Observations</w:t>
            </w:r>
          </w:p>
        </w:tc>
        <w:tc>
          <w:tcPr>
            <w:tcW w:w="0" w:type="auto"/>
            <w:vAlign w:val="center"/>
            <w:hideMark/>
            <w:tcPrChange w:id="3070" w:author="Ava" w:date="2020-09-14T18:22:00Z">
              <w:tcPr>
                <w:tcW w:w="0" w:type="auto"/>
                <w:vAlign w:val="center"/>
                <w:hideMark/>
              </w:tcPr>
            </w:tcPrChange>
          </w:tcPr>
          <w:p w14:paraId="2E70B21A" w14:textId="77777777" w:rsidR="00617272" w:rsidRPr="00EA639F" w:rsidRDefault="00617272">
            <w:pPr>
              <w:spacing w:after="0" w:line="276" w:lineRule="auto"/>
              <w:jc w:val="center"/>
              <w:rPr>
                <w:rFonts w:ascii="Calisto MT" w:eastAsia="Times New Roman" w:hAnsi="Calisto MT" w:cs="Arial"/>
                <w:sz w:val="24"/>
                <w:szCs w:val="24"/>
              </w:rPr>
              <w:pPrChange w:id="3071" w:author="Ava" w:date="2020-09-14T18:21:00Z">
                <w:pPr>
                  <w:spacing w:after="0" w:line="240" w:lineRule="auto"/>
                  <w:jc w:val="center"/>
                </w:pPr>
              </w:pPrChange>
            </w:pPr>
            <w:r w:rsidRPr="00EA639F">
              <w:rPr>
                <w:rFonts w:ascii="Calisto MT" w:eastAsia="Times New Roman" w:hAnsi="Calisto MT" w:cs="Arial"/>
                <w:sz w:val="24"/>
                <w:szCs w:val="24"/>
              </w:rPr>
              <w:t>9,531</w:t>
            </w:r>
          </w:p>
        </w:tc>
        <w:tc>
          <w:tcPr>
            <w:tcW w:w="0" w:type="auto"/>
            <w:vAlign w:val="center"/>
            <w:hideMark/>
            <w:tcPrChange w:id="3072" w:author="Ava" w:date="2020-09-14T18:22:00Z">
              <w:tcPr>
                <w:tcW w:w="0" w:type="auto"/>
                <w:vAlign w:val="center"/>
                <w:hideMark/>
              </w:tcPr>
            </w:tcPrChange>
          </w:tcPr>
          <w:p w14:paraId="346D6337" w14:textId="77777777" w:rsidR="00617272" w:rsidRPr="00EA639F" w:rsidRDefault="00617272">
            <w:pPr>
              <w:spacing w:after="0" w:line="276" w:lineRule="auto"/>
              <w:jc w:val="center"/>
              <w:rPr>
                <w:rFonts w:ascii="Calisto MT" w:eastAsia="Times New Roman" w:hAnsi="Calisto MT" w:cs="Arial"/>
                <w:sz w:val="24"/>
                <w:szCs w:val="24"/>
              </w:rPr>
              <w:pPrChange w:id="3073" w:author="Ava" w:date="2020-09-14T18:21:00Z">
                <w:pPr>
                  <w:spacing w:after="0" w:line="240" w:lineRule="auto"/>
                  <w:jc w:val="center"/>
                </w:pPr>
              </w:pPrChange>
            </w:pPr>
            <w:r w:rsidRPr="00EA639F">
              <w:rPr>
                <w:rFonts w:ascii="Calisto MT" w:eastAsia="Times New Roman" w:hAnsi="Calisto MT" w:cs="Arial"/>
                <w:sz w:val="24"/>
                <w:szCs w:val="24"/>
              </w:rPr>
              <w:t>9,531</w:t>
            </w:r>
          </w:p>
        </w:tc>
        <w:tc>
          <w:tcPr>
            <w:tcW w:w="0" w:type="auto"/>
            <w:vAlign w:val="center"/>
            <w:hideMark/>
            <w:tcPrChange w:id="3074" w:author="Ava" w:date="2020-09-14T18:22:00Z">
              <w:tcPr>
                <w:tcW w:w="0" w:type="auto"/>
                <w:vAlign w:val="center"/>
                <w:hideMark/>
              </w:tcPr>
            </w:tcPrChange>
          </w:tcPr>
          <w:p w14:paraId="638411AA" w14:textId="77777777" w:rsidR="00617272" w:rsidRPr="00EA639F" w:rsidRDefault="00617272">
            <w:pPr>
              <w:spacing w:after="0" w:line="276" w:lineRule="auto"/>
              <w:jc w:val="center"/>
              <w:rPr>
                <w:rFonts w:ascii="Calisto MT" w:eastAsia="Times New Roman" w:hAnsi="Calisto MT" w:cs="Arial"/>
                <w:sz w:val="24"/>
                <w:szCs w:val="24"/>
              </w:rPr>
              <w:pPrChange w:id="3075" w:author="Ava" w:date="2020-09-14T18:21:00Z">
                <w:pPr>
                  <w:spacing w:after="0" w:line="240" w:lineRule="auto"/>
                  <w:jc w:val="center"/>
                </w:pPr>
              </w:pPrChange>
            </w:pPr>
            <w:r w:rsidRPr="00EA639F">
              <w:rPr>
                <w:rFonts w:ascii="Calisto MT" w:eastAsia="Times New Roman" w:hAnsi="Calisto MT" w:cs="Arial"/>
                <w:sz w:val="24"/>
                <w:szCs w:val="24"/>
              </w:rPr>
              <w:t>9,531</w:t>
            </w:r>
          </w:p>
        </w:tc>
      </w:tr>
      <w:tr w:rsidR="00617272" w:rsidRPr="00EA639F" w14:paraId="5C815459" w14:textId="77777777" w:rsidTr="001256D4">
        <w:trPr>
          <w:trHeight w:val="260"/>
          <w:tblCellSpacing w:w="15" w:type="dxa"/>
          <w:trPrChange w:id="3076" w:author="Ava" w:date="2020-09-14T18:22:00Z">
            <w:trPr>
              <w:tblCellSpacing w:w="15" w:type="dxa"/>
            </w:trPr>
          </w:trPrChange>
        </w:trPr>
        <w:tc>
          <w:tcPr>
            <w:tcW w:w="0" w:type="auto"/>
            <w:vAlign w:val="center"/>
            <w:hideMark/>
            <w:tcPrChange w:id="3077" w:author="Ava" w:date="2020-09-14T18:22:00Z">
              <w:tcPr>
                <w:tcW w:w="0" w:type="auto"/>
                <w:vAlign w:val="center"/>
                <w:hideMark/>
              </w:tcPr>
            </w:tcPrChange>
          </w:tcPr>
          <w:p w14:paraId="7E96F199" w14:textId="77777777" w:rsidR="00617272" w:rsidRPr="00EA639F" w:rsidRDefault="00617272">
            <w:pPr>
              <w:spacing w:after="0" w:line="276" w:lineRule="auto"/>
              <w:rPr>
                <w:rFonts w:ascii="Calisto MT" w:eastAsia="Times New Roman" w:hAnsi="Calisto MT" w:cs="Arial"/>
                <w:sz w:val="24"/>
                <w:szCs w:val="24"/>
              </w:rPr>
              <w:pPrChange w:id="3078" w:author="Ava" w:date="2020-09-14T18:21:00Z">
                <w:pPr>
                  <w:spacing w:after="0" w:line="240" w:lineRule="auto"/>
                </w:pPr>
              </w:pPrChange>
            </w:pPr>
            <w:r w:rsidRPr="00EA639F">
              <w:rPr>
                <w:rFonts w:ascii="Calisto MT" w:eastAsia="Times New Roman" w:hAnsi="Calisto MT" w:cs="Arial"/>
                <w:sz w:val="24"/>
                <w:szCs w:val="24"/>
              </w:rPr>
              <w:lastRenderedPageBreak/>
              <w:t>Log Likelihood</w:t>
            </w:r>
          </w:p>
        </w:tc>
        <w:tc>
          <w:tcPr>
            <w:tcW w:w="0" w:type="auto"/>
            <w:vAlign w:val="center"/>
            <w:hideMark/>
            <w:tcPrChange w:id="3079" w:author="Ava" w:date="2020-09-14T18:22:00Z">
              <w:tcPr>
                <w:tcW w:w="0" w:type="auto"/>
                <w:vAlign w:val="center"/>
                <w:hideMark/>
              </w:tcPr>
            </w:tcPrChange>
          </w:tcPr>
          <w:p w14:paraId="7FBF7D67" w14:textId="77777777" w:rsidR="00617272" w:rsidRPr="00EA639F" w:rsidRDefault="00617272">
            <w:pPr>
              <w:spacing w:after="0" w:line="276" w:lineRule="auto"/>
              <w:jc w:val="center"/>
              <w:rPr>
                <w:rFonts w:ascii="Calisto MT" w:eastAsia="Times New Roman" w:hAnsi="Calisto MT" w:cs="Arial"/>
                <w:sz w:val="24"/>
                <w:szCs w:val="24"/>
              </w:rPr>
              <w:pPrChange w:id="3080" w:author="Ava" w:date="2020-09-14T18:21:00Z">
                <w:pPr>
                  <w:spacing w:after="0" w:line="240" w:lineRule="auto"/>
                  <w:jc w:val="center"/>
                </w:pPr>
              </w:pPrChange>
            </w:pPr>
            <w:r w:rsidRPr="00EA639F">
              <w:rPr>
                <w:rFonts w:ascii="Calisto MT" w:eastAsia="Times New Roman" w:hAnsi="Calisto MT" w:cs="Arial"/>
                <w:sz w:val="24"/>
                <w:szCs w:val="24"/>
              </w:rPr>
              <w:t>3,199.61</w:t>
            </w:r>
          </w:p>
        </w:tc>
        <w:tc>
          <w:tcPr>
            <w:tcW w:w="0" w:type="auto"/>
            <w:vAlign w:val="center"/>
            <w:hideMark/>
            <w:tcPrChange w:id="3081" w:author="Ava" w:date="2020-09-14T18:22:00Z">
              <w:tcPr>
                <w:tcW w:w="0" w:type="auto"/>
                <w:vAlign w:val="center"/>
                <w:hideMark/>
              </w:tcPr>
            </w:tcPrChange>
          </w:tcPr>
          <w:p w14:paraId="703ADE50" w14:textId="77777777" w:rsidR="00617272" w:rsidRPr="00EA639F" w:rsidRDefault="00617272">
            <w:pPr>
              <w:spacing w:after="0" w:line="276" w:lineRule="auto"/>
              <w:jc w:val="center"/>
              <w:rPr>
                <w:rFonts w:ascii="Calisto MT" w:eastAsia="Times New Roman" w:hAnsi="Calisto MT" w:cs="Arial"/>
                <w:sz w:val="24"/>
                <w:szCs w:val="24"/>
              </w:rPr>
              <w:pPrChange w:id="3082" w:author="Ava" w:date="2020-09-14T18:21:00Z">
                <w:pPr>
                  <w:spacing w:after="0" w:line="240" w:lineRule="auto"/>
                  <w:jc w:val="center"/>
                </w:pPr>
              </w:pPrChange>
            </w:pPr>
            <w:r w:rsidRPr="00EA639F">
              <w:rPr>
                <w:rFonts w:ascii="Calisto MT" w:eastAsia="Times New Roman" w:hAnsi="Calisto MT" w:cs="Arial"/>
                <w:sz w:val="24"/>
                <w:szCs w:val="24"/>
              </w:rPr>
              <w:t>3,312.13</w:t>
            </w:r>
          </w:p>
        </w:tc>
        <w:tc>
          <w:tcPr>
            <w:tcW w:w="0" w:type="auto"/>
            <w:vAlign w:val="center"/>
            <w:hideMark/>
            <w:tcPrChange w:id="3083" w:author="Ava" w:date="2020-09-14T18:22:00Z">
              <w:tcPr>
                <w:tcW w:w="0" w:type="auto"/>
                <w:vAlign w:val="center"/>
                <w:hideMark/>
              </w:tcPr>
            </w:tcPrChange>
          </w:tcPr>
          <w:p w14:paraId="1D6F93AF" w14:textId="77777777" w:rsidR="00617272" w:rsidRPr="00EA639F" w:rsidRDefault="00617272">
            <w:pPr>
              <w:spacing w:after="0" w:line="276" w:lineRule="auto"/>
              <w:jc w:val="center"/>
              <w:rPr>
                <w:rFonts w:ascii="Calisto MT" w:eastAsia="Times New Roman" w:hAnsi="Calisto MT" w:cs="Arial"/>
                <w:sz w:val="24"/>
                <w:szCs w:val="24"/>
              </w:rPr>
              <w:pPrChange w:id="3084" w:author="Ava" w:date="2020-09-14T18:21:00Z">
                <w:pPr>
                  <w:spacing w:after="0" w:line="240" w:lineRule="auto"/>
                  <w:jc w:val="center"/>
                </w:pPr>
              </w:pPrChange>
            </w:pPr>
            <w:r w:rsidRPr="00EA639F">
              <w:rPr>
                <w:rFonts w:ascii="Calisto MT" w:eastAsia="Times New Roman" w:hAnsi="Calisto MT" w:cs="Arial"/>
                <w:sz w:val="24"/>
                <w:szCs w:val="24"/>
              </w:rPr>
              <w:t>3,224.15</w:t>
            </w:r>
          </w:p>
        </w:tc>
      </w:tr>
      <w:tr w:rsidR="00617272" w:rsidRPr="00EA639F" w14:paraId="0A3F5CAB" w14:textId="77777777" w:rsidTr="001256D4">
        <w:trPr>
          <w:trHeight w:val="260"/>
          <w:tblCellSpacing w:w="15" w:type="dxa"/>
          <w:trPrChange w:id="3085" w:author="Ava" w:date="2020-09-14T18:22:00Z">
            <w:trPr>
              <w:tblCellSpacing w:w="15" w:type="dxa"/>
            </w:trPr>
          </w:trPrChange>
        </w:trPr>
        <w:tc>
          <w:tcPr>
            <w:tcW w:w="0" w:type="auto"/>
            <w:vAlign w:val="center"/>
            <w:hideMark/>
            <w:tcPrChange w:id="3086" w:author="Ava" w:date="2020-09-14T18:22:00Z">
              <w:tcPr>
                <w:tcW w:w="0" w:type="auto"/>
                <w:vAlign w:val="center"/>
                <w:hideMark/>
              </w:tcPr>
            </w:tcPrChange>
          </w:tcPr>
          <w:p w14:paraId="688DC7E0" w14:textId="77777777" w:rsidR="00617272" w:rsidRPr="00EA639F" w:rsidRDefault="00617272">
            <w:pPr>
              <w:spacing w:after="0" w:line="276" w:lineRule="auto"/>
              <w:rPr>
                <w:rFonts w:ascii="Calisto MT" w:eastAsia="Times New Roman" w:hAnsi="Calisto MT" w:cs="Arial"/>
                <w:sz w:val="24"/>
                <w:szCs w:val="24"/>
              </w:rPr>
              <w:pPrChange w:id="3087" w:author="Ava" w:date="2020-09-14T18:21:00Z">
                <w:pPr>
                  <w:spacing w:after="0" w:line="240" w:lineRule="auto"/>
                </w:pPr>
              </w:pPrChange>
            </w:pPr>
            <w:proofErr w:type="spellStart"/>
            <w:r w:rsidRPr="00EA639F">
              <w:rPr>
                <w:rFonts w:ascii="Calisto MT" w:eastAsia="Times New Roman" w:hAnsi="Calisto MT" w:cs="Arial"/>
                <w:sz w:val="24"/>
                <w:szCs w:val="24"/>
              </w:rPr>
              <w:t>Akaike</w:t>
            </w:r>
            <w:proofErr w:type="spellEnd"/>
            <w:r w:rsidRPr="00EA639F">
              <w:rPr>
                <w:rFonts w:ascii="Calisto MT" w:eastAsia="Times New Roman" w:hAnsi="Calisto MT" w:cs="Arial"/>
                <w:sz w:val="24"/>
                <w:szCs w:val="24"/>
              </w:rPr>
              <w:t xml:space="preserve"> Inf. Crit.</w:t>
            </w:r>
          </w:p>
        </w:tc>
        <w:tc>
          <w:tcPr>
            <w:tcW w:w="0" w:type="auto"/>
            <w:vAlign w:val="center"/>
            <w:hideMark/>
            <w:tcPrChange w:id="3088" w:author="Ava" w:date="2020-09-14T18:22:00Z">
              <w:tcPr>
                <w:tcW w:w="0" w:type="auto"/>
                <w:vAlign w:val="center"/>
                <w:hideMark/>
              </w:tcPr>
            </w:tcPrChange>
          </w:tcPr>
          <w:p w14:paraId="2239CBA5" w14:textId="77777777" w:rsidR="00617272" w:rsidRPr="00EA639F" w:rsidRDefault="00617272">
            <w:pPr>
              <w:spacing w:after="0" w:line="276" w:lineRule="auto"/>
              <w:jc w:val="center"/>
              <w:rPr>
                <w:rFonts w:ascii="Calisto MT" w:eastAsia="Times New Roman" w:hAnsi="Calisto MT" w:cs="Arial"/>
                <w:sz w:val="24"/>
                <w:szCs w:val="24"/>
              </w:rPr>
              <w:pPrChange w:id="3089" w:author="Ava" w:date="2020-09-14T18:21:00Z">
                <w:pPr>
                  <w:spacing w:after="0" w:line="240" w:lineRule="auto"/>
                  <w:jc w:val="center"/>
                </w:pPr>
              </w:pPrChange>
            </w:pPr>
            <w:r w:rsidRPr="00EA639F">
              <w:rPr>
                <w:rFonts w:ascii="Calisto MT" w:eastAsia="Times New Roman" w:hAnsi="Calisto MT" w:cs="Arial"/>
                <w:sz w:val="24"/>
                <w:szCs w:val="24"/>
              </w:rPr>
              <w:t>-6,389.23</w:t>
            </w:r>
          </w:p>
        </w:tc>
        <w:tc>
          <w:tcPr>
            <w:tcW w:w="0" w:type="auto"/>
            <w:vAlign w:val="center"/>
            <w:hideMark/>
            <w:tcPrChange w:id="3090" w:author="Ava" w:date="2020-09-14T18:22:00Z">
              <w:tcPr>
                <w:tcW w:w="0" w:type="auto"/>
                <w:vAlign w:val="center"/>
                <w:hideMark/>
              </w:tcPr>
            </w:tcPrChange>
          </w:tcPr>
          <w:p w14:paraId="1E4648AB" w14:textId="77777777" w:rsidR="00617272" w:rsidRPr="00EA639F" w:rsidRDefault="00617272">
            <w:pPr>
              <w:spacing w:after="0" w:line="276" w:lineRule="auto"/>
              <w:jc w:val="center"/>
              <w:rPr>
                <w:rFonts w:ascii="Calisto MT" w:eastAsia="Times New Roman" w:hAnsi="Calisto MT" w:cs="Arial"/>
                <w:sz w:val="24"/>
                <w:szCs w:val="24"/>
              </w:rPr>
              <w:pPrChange w:id="3091" w:author="Ava" w:date="2020-09-14T18:21:00Z">
                <w:pPr>
                  <w:spacing w:after="0" w:line="240" w:lineRule="auto"/>
                  <w:jc w:val="center"/>
                </w:pPr>
              </w:pPrChange>
            </w:pPr>
            <w:r w:rsidRPr="00EA639F">
              <w:rPr>
                <w:rFonts w:ascii="Calisto MT" w:eastAsia="Times New Roman" w:hAnsi="Calisto MT" w:cs="Arial"/>
                <w:sz w:val="24"/>
                <w:szCs w:val="24"/>
              </w:rPr>
              <w:t>-6,604.26</w:t>
            </w:r>
          </w:p>
        </w:tc>
        <w:tc>
          <w:tcPr>
            <w:tcW w:w="0" w:type="auto"/>
            <w:vAlign w:val="center"/>
            <w:hideMark/>
            <w:tcPrChange w:id="3092" w:author="Ava" w:date="2020-09-14T18:22:00Z">
              <w:tcPr>
                <w:tcW w:w="0" w:type="auto"/>
                <w:vAlign w:val="center"/>
                <w:hideMark/>
              </w:tcPr>
            </w:tcPrChange>
          </w:tcPr>
          <w:p w14:paraId="095E85CA" w14:textId="77777777" w:rsidR="00617272" w:rsidRPr="00EA639F" w:rsidRDefault="00617272">
            <w:pPr>
              <w:spacing w:after="0" w:line="276" w:lineRule="auto"/>
              <w:jc w:val="center"/>
              <w:rPr>
                <w:rFonts w:ascii="Calisto MT" w:eastAsia="Times New Roman" w:hAnsi="Calisto MT" w:cs="Arial"/>
                <w:sz w:val="24"/>
                <w:szCs w:val="24"/>
              </w:rPr>
              <w:pPrChange w:id="3093" w:author="Ava" w:date="2020-09-14T18:21:00Z">
                <w:pPr>
                  <w:spacing w:after="0" w:line="240" w:lineRule="auto"/>
                  <w:jc w:val="center"/>
                </w:pPr>
              </w:pPrChange>
            </w:pPr>
            <w:r w:rsidRPr="00EA639F">
              <w:rPr>
                <w:rFonts w:ascii="Calisto MT" w:eastAsia="Times New Roman" w:hAnsi="Calisto MT" w:cs="Arial"/>
                <w:sz w:val="24"/>
                <w:szCs w:val="24"/>
              </w:rPr>
              <w:t>-6,396.29</w:t>
            </w:r>
          </w:p>
        </w:tc>
      </w:tr>
      <w:tr w:rsidR="00617272" w:rsidRPr="00EA639F" w14:paraId="5FFC7F31" w14:textId="77777777" w:rsidTr="001256D4">
        <w:trPr>
          <w:trHeight w:val="260"/>
          <w:tblCellSpacing w:w="15" w:type="dxa"/>
          <w:trPrChange w:id="3094" w:author="Ava" w:date="2020-09-14T18:22:00Z">
            <w:trPr>
              <w:tblCellSpacing w:w="15" w:type="dxa"/>
            </w:trPr>
          </w:trPrChange>
        </w:trPr>
        <w:tc>
          <w:tcPr>
            <w:tcW w:w="0" w:type="auto"/>
            <w:vAlign w:val="center"/>
            <w:hideMark/>
            <w:tcPrChange w:id="3095" w:author="Ava" w:date="2020-09-14T18:22:00Z">
              <w:tcPr>
                <w:tcW w:w="0" w:type="auto"/>
                <w:vAlign w:val="center"/>
                <w:hideMark/>
              </w:tcPr>
            </w:tcPrChange>
          </w:tcPr>
          <w:p w14:paraId="3BD2CE22" w14:textId="77777777" w:rsidR="00617272" w:rsidRPr="00EA639F" w:rsidRDefault="00617272">
            <w:pPr>
              <w:spacing w:after="0" w:line="276" w:lineRule="auto"/>
              <w:rPr>
                <w:rFonts w:ascii="Calisto MT" w:eastAsia="Times New Roman" w:hAnsi="Calisto MT" w:cs="Arial"/>
                <w:sz w:val="24"/>
                <w:szCs w:val="24"/>
              </w:rPr>
              <w:pPrChange w:id="3096" w:author="Ava" w:date="2020-09-14T18:21:00Z">
                <w:pPr>
                  <w:spacing w:after="0" w:line="240" w:lineRule="auto"/>
                </w:pPr>
              </w:pPrChange>
            </w:pPr>
            <w:r w:rsidRPr="00EA639F">
              <w:rPr>
                <w:rFonts w:ascii="Calisto MT" w:eastAsia="Times New Roman" w:hAnsi="Calisto MT" w:cs="Arial"/>
                <w:sz w:val="24"/>
                <w:szCs w:val="24"/>
              </w:rPr>
              <w:t>Bayesian Inf. Crit.</w:t>
            </w:r>
          </w:p>
        </w:tc>
        <w:tc>
          <w:tcPr>
            <w:tcW w:w="0" w:type="auto"/>
            <w:vAlign w:val="center"/>
            <w:hideMark/>
            <w:tcPrChange w:id="3097" w:author="Ava" w:date="2020-09-14T18:22:00Z">
              <w:tcPr>
                <w:tcW w:w="0" w:type="auto"/>
                <w:vAlign w:val="center"/>
                <w:hideMark/>
              </w:tcPr>
            </w:tcPrChange>
          </w:tcPr>
          <w:p w14:paraId="213AC92B" w14:textId="77777777" w:rsidR="00617272" w:rsidRPr="00EA639F" w:rsidRDefault="00617272">
            <w:pPr>
              <w:spacing w:after="0" w:line="276" w:lineRule="auto"/>
              <w:jc w:val="center"/>
              <w:rPr>
                <w:rFonts w:ascii="Calisto MT" w:eastAsia="Times New Roman" w:hAnsi="Calisto MT" w:cs="Arial"/>
                <w:sz w:val="24"/>
                <w:szCs w:val="24"/>
              </w:rPr>
              <w:pPrChange w:id="3098" w:author="Ava" w:date="2020-09-14T18:21:00Z">
                <w:pPr>
                  <w:spacing w:after="0" w:line="240" w:lineRule="auto"/>
                  <w:jc w:val="center"/>
                </w:pPr>
              </w:pPrChange>
            </w:pPr>
            <w:r w:rsidRPr="00EA639F">
              <w:rPr>
                <w:rFonts w:ascii="Calisto MT" w:eastAsia="Times New Roman" w:hAnsi="Calisto MT" w:cs="Arial"/>
                <w:sz w:val="24"/>
                <w:szCs w:val="24"/>
              </w:rPr>
              <w:t>-6,353.42</w:t>
            </w:r>
          </w:p>
        </w:tc>
        <w:tc>
          <w:tcPr>
            <w:tcW w:w="0" w:type="auto"/>
            <w:vAlign w:val="center"/>
            <w:hideMark/>
            <w:tcPrChange w:id="3099" w:author="Ava" w:date="2020-09-14T18:22:00Z">
              <w:tcPr>
                <w:tcW w:w="0" w:type="auto"/>
                <w:vAlign w:val="center"/>
                <w:hideMark/>
              </w:tcPr>
            </w:tcPrChange>
          </w:tcPr>
          <w:p w14:paraId="67442FCA" w14:textId="77777777" w:rsidR="00617272" w:rsidRPr="00EA639F" w:rsidRDefault="00617272">
            <w:pPr>
              <w:spacing w:after="0" w:line="276" w:lineRule="auto"/>
              <w:jc w:val="center"/>
              <w:rPr>
                <w:rFonts w:ascii="Calisto MT" w:eastAsia="Times New Roman" w:hAnsi="Calisto MT" w:cs="Arial"/>
                <w:sz w:val="24"/>
                <w:szCs w:val="24"/>
              </w:rPr>
              <w:pPrChange w:id="3100" w:author="Ava" w:date="2020-09-14T18:21:00Z">
                <w:pPr>
                  <w:spacing w:after="0" w:line="240" w:lineRule="auto"/>
                  <w:jc w:val="center"/>
                </w:pPr>
              </w:pPrChange>
            </w:pPr>
            <w:r w:rsidRPr="00EA639F">
              <w:rPr>
                <w:rFonts w:ascii="Calisto MT" w:eastAsia="Times New Roman" w:hAnsi="Calisto MT" w:cs="Arial"/>
                <w:sz w:val="24"/>
                <w:szCs w:val="24"/>
              </w:rPr>
              <w:t>-6,532.64</w:t>
            </w:r>
          </w:p>
        </w:tc>
        <w:tc>
          <w:tcPr>
            <w:tcW w:w="0" w:type="auto"/>
            <w:vAlign w:val="center"/>
            <w:hideMark/>
            <w:tcPrChange w:id="3101" w:author="Ava" w:date="2020-09-14T18:22:00Z">
              <w:tcPr>
                <w:tcW w:w="0" w:type="auto"/>
                <w:vAlign w:val="center"/>
                <w:hideMark/>
              </w:tcPr>
            </w:tcPrChange>
          </w:tcPr>
          <w:p w14:paraId="3DEA48ED" w14:textId="77777777" w:rsidR="00617272" w:rsidRPr="00EA639F" w:rsidRDefault="00617272">
            <w:pPr>
              <w:spacing w:after="0" w:line="276" w:lineRule="auto"/>
              <w:jc w:val="center"/>
              <w:rPr>
                <w:rFonts w:ascii="Calisto MT" w:eastAsia="Times New Roman" w:hAnsi="Calisto MT" w:cs="Arial"/>
                <w:sz w:val="24"/>
                <w:szCs w:val="24"/>
              </w:rPr>
              <w:pPrChange w:id="3102" w:author="Ava" w:date="2020-09-14T18:21:00Z">
                <w:pPr>
                  <w:spacing w:after="0" w:line="240" w:lineRule="auto"/>
                  <w:jc w:val="center"/>
                </w:pPr>
              </w:pPrChange>
            </w:pPr>
            <w:r w:rsidRPr="00EA639F">
              <w:rPr>
                <w:rFonts w:ascii="Calisto MT" w:eastAsia="Times New Roman" w:hAnsi="Calisto MT" w:cs="Arial"/>
                <w:sz w:val="24"/>
                <w:szCs w:val="24"/>
              </w:rPr>
              <w:t>-6,210.07</w:t>
            </w:r>
          </w:p>
        </w:tc>
      </w:tr>
      <w:tr w:rsidR="00617272" w:rsidRPr="00EA639F" w14:paraId="7B4AAC26" w14:textId="77777777" w:rsidTr="001256D4">
        <w:trPr>
          <w:trHeight w:val="119"/>
          <w:tblCellSpacing w:w="15" w:type="dxa"/>
          <w:trPrChange w:id="3103" w:author="Ava" w:date="2020-09-14T18:22:00Z">
            <w:trPr>
              <w:tblCellSpacing w:w="15" w:type="dxa"/>
            </w:trPr>
          </w:trPrChange>
        </w:trPr>
        <w:tc>
          <w:tcPr>
            <w:tcW w:w="0" w:type="auto"/>
            <w:gridSpan w:val="4"/>
            <w:tcBorders>
              <w:bottom w:val="single" w:sz="6" w:space="0" w:color="000000"/>
            </w:tcBorders>
            <w:vAlign w:val="center"/>
            <w:hideMark/>
            <w:tcPrChange w:id="3104" w:author="Ava" w:date="2020-09-14T18:22:00Z">
              <w:tcPr>
                <w:tcW w:w="0" w:type="auto"/>
                <w:gridSpan w:val="4"/>
                <w:tcBorders>
                  <w:bottom w:val="single" w:sz="6" w:space="0" w:color="000000"/>
                </w:tcBorders>
                <w:vAlign w:val="center"/>
                <w:hideMark/>
              </w:tcPr>
            </w:tcPrChange>
          </w:tcPr>
          <w:p w14:paraId="74A8657F" w14:textId="77777777" w:rsidR="00617272" w:rsidRPr="00EA639F" w:rsidRDefault="00617272">
            <w:pPr>
              <w:spacing w:after="0" w:line="276" w:lineRule="auto"/>
              <w:jc w:val="center"/>
              <w:rPr>
                <w:rFonts w:ascii="Calisto MT" w:eastAsia="Times New Roman" w:hAnsi="Calisto MT" w:cs="Arial"/>
                <w:sz w:val="24"/>
                <w:szCs w:val="24"/>
              </w:rPr>
              <w:pPrChange w:id="3105" w:author="Ava" w:date="2020-09-14T18:21:00Z">
                <w:pPr>
                  <w:spacing w:after="0" w:line="240" w:lineRule="auto"/>
                  <w:jc w:val="center"/>
                </w:pPr>
              </w:pPrChange>
            </w:pPr>
          </w:p>
        </w:tc>
      </w:tr>
      <w:tr w:rsidR="00617272" w:rsidRPr="00EA639F" w14:paraId="1FF5F873" w14:textId="77777777" w:rsidTr="001256D4">
        <w:trPr>
          <w:trHeight w:val="273"/>
          <w:tblCellSpacing w:w="15" w:type="dxa"/>
          <w:trPrChange w:id="3106" w:author="Ava" w:date="2020-09-14T18:22:00Z">
            <w:trPr>
              <w:tblCellSpacing w:w="15" w:type="dxa"/>
            </w:trPr>
          </w:trPrChange>
        </w:trPr>
        <w:tc>
          <w:tcPr>
            <w:tcW w:w="0" w:type="auto"/>
            <w:vAlign w:val="center"/>
            <w:hideMark/>
            <w:tcPrChange w:id="3107" w:author="Ava" w:date="2020-09-14T18:22:00Z">
              <w:tcPr>
                <w:tcW w:w="0" w:type="auto"/>
                <w:vAlign w:val="center"/>
                <w:hideMark/>
              </w:tcPr>
            </w:tcPrChange>
          </w:tcPr>
          <w:p w14:paraId="7ABB271C" w14:textId="77777777" w:rsidR="00617272" w:rsidRPr="00EA639F" w:rsidRDefault="00617272">
            <w:pPr>
              <w:spacing w:after="0" w:line="276" w:lineRule="auto"/>
              <w:rPr>
                <w:rFonts w:ascii="Calisto MT" w:eastAsia="Times New Roman" w:hAnsi="Calisto MT" w:cs="Arial"/>
                <w:sz w:val="24"/>
                <w:szCs w:val="24"/>
              </w:rPr>
              <w:pPrChange w:id="3108" w:author="Ava" w:date="2020-09-14T18:21:00Z">
                <w:pPr>
                  <w:spacing w:after="0" w:line="240" w:lineRule="auto"/>
                </w:pPr>
              </w:pPrChange>
            </w:pPr>
            <w:r w:rsidRPr="00EA639F">
              <w:rPr>
                <w:rFonts w:ascii="Calisto MT" w:eastAsia="Times New Roman" w:hAnsi="Calisto MT" w:cs="Arial"/>
                <w:i/>
                <w:iCs/>
                <w:sz w:val="24"/>
                <w:szCs w:val="24"/>
              </w:rPr>
              <w:t>Note:</w:t>
            </w:r>
          </w:p>
        </w:tc>
        <w:tc>
          <w:tcPr>
            <w:tcW w:w="0" w:type="auto"/>
            <w:gridSpan w:val="3"/>
            <w:vAlign w:val="center"/>
            <w:hideMark/>
            <w:tcPrChange w:id="3109" w:author="Ava" w:date="2020-09-14T18:22:00Z">
              <w:tcPr>
                <w:tcW w:w="0" w:type="auto"/>
                <w:gridSpan w:val="3"/>
                <w:vAlign w:val="center"/>
                <w:hideMark/>
              </w:tcPr>
            </w:tcPrChange>
          </w:tcPr>
          <w:p w14:paraId="78D8605E" w14:textId="77777777" w:rsidR="00617272" w:rsidRPr="00EA639F" w:rsidRDefault="00617272">
            <w:pPr>
              <w:spacing w:after="0" w:line="276" w:lineRule="auto"/>
              <w:jc w:val="right"/>
              <w:rPr>
                <w:rFonts w:ascii="Calisto MT" w:eastAsia="Times New Roman" w:hAnsi="Calisto MT" w:cs="Arial"/>
                <w:sz w:val="24"/>
                <w:szCs w:val="24"/>
              </w:rPr>
              <w:pPrChange w:id="3110" w:author="Ava" w:date="2020-09-14T18:21:00Z">
                <w:pPr>
                  <w:spacing w:after="0" w:line="240" w:lineRule="auto"/>
                  <w:jc w:val="right"/>
                </w:pPr>
              </w:pPrChange>
            </w:pP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p</w:t>
            </w: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p</w:t>
            </w:r>
            <w:r w:rsidRPr="00EA639F">
              <w:rPr>
                <w:rFonts w:ascii="Calisto MT" w:eastAsia="Times New Roman" w:hAnsi="Calisto MT" w:cs="Arial"/>
                <w:sz w:val="24"/>
                <w:szCs w:val="24"/>
                <w:vertAlign w:val="superscript"/>
              </w:rPr>
              <w:t>***</w:t>
            </w:r>
            <w:r w:rsidRPr="00EA639F">
              <w:rPr>
                <w:rFonts w:ascii="Calisto MT" w:eastAsia="Times New Roman" w:hAnsi="Calisto MT" w:cs="Arial"/>
                <w:sz w:val="24"/>
                <w:szCs w:val="24"/>
              </w:rPr>
              <w:t>p&lt;0.01</w:t>
            </w:r>
          </w:p>
        </w:tc>
      </w:tr>
      <w:tr w:rsidR="00617272" w:rsidRPr="00EA639F" w14:paraId="2D3E8AED" w14:textId="77777777" w:rsidTr="001256D4">
        <w:trPr>
          <w:trHeight w:val="260"/>
          <w:tblCellSpacing w:w="15" w:type="dxa"/>
          <w:trPrChange w:id="3111" w:author="Ava" w:date="2020-09-14T18:22:00Z">
            <w:trPr>
              <w:tblCellSpacing w:w="15" w:type="dxa"/>
            </w:trPr>
          </w:trPrChange>
        </w:trPr>
        <w:tc>
          <w:tcPr>
            <w:tcW w:w="0" w:type="auto"/>
            <w:vAlign w:val="center"/>
            <w:hideMark/>
            <w:tcPrChange w:id="3112" w:author="Ava" w:date="2020-09-14T18:22:00Z">
              <w:tcPr>
                <w:tcW w:w="0" w:type="auto"/>
                <w:vAlign w:val="center"/>
                <w:hideMark/>
              </w:tcPr>
            </w:tcPrChange>
          </w:tcPr>
          <w:p w14:paraId="3A4928D2" w14:textId="77777777" w:rsidR="00617272" w:rsidRPr="00EA639F" w:rsidRDefault="00617272">
            <w:pPr>
              <w:spacing w:after="0" w:line="276" w:lineRule="auto"/>
              <w:jc w:val="right"/>
              <w:rPr>
                <w:rFonts w:ascii="Calisto MT" w:eastAsia="Times New Roman" w:hAnsi="Calisto MT" w:cs="Arial"/>
                <w:sz w:val="24"/>
                <w:szCs w:val="24"/>
              </w:rPr>
              <w:pPrChange w:id="3113" w:author="Ava" w:date="2020-09-14T18:21:00Z">
                <w:pPr>
                  <w:spacing w:after="0" w:line="240" w:lineRule="auto"/>
                  <w:jc w:val="right"/>
                </w:pPr>
              </w:pPrChange>
            </w:pPr>
          </w:p>
        </w:tc>
        <w:tc>
          <w:tcPr>
            <w:tcW w:w="0" w:type="auto"/>
            <w:gridSpan w:val="3"/>
            <w:vAlign w:val="center"/>
            <w:hideMark/>
            <w:tcPrChange w:id="3114" w:author="Ava" w:date="2020-09-14T18:22:00Z">
              <w:tcPr>
                <w:tcW w:w="0" w:type="auto"/>
                <w:gridSpan w:val="3"/>
                <w:vAlign w:val="center"/>
                <w:hideMark/>
              </w:tcPr>
            </w:tcPrChange>
          </w:tcPr>
          <w:p w14:paraId="23AFE059" w14:textId="77777777" w:rsidR="00617272" w:rsidRPr="00EA639F" w:rsidRDefault="00617272">
            <w:pPr>
              <w:spacing w:after="0" w:line="276" w:lineRule="auto"/>
              <w:jc w:val="right"/>
              <w:rPr>
                <w:rFonts w:ascii="Calisto MT" w:eastAsia="Times New Roman" w:hAnsi="Calisto MT" w:cs="Arial"/>
                <w:sz w:val="24"/>
                <w:szCs w:val="24"/>
              </w:rPr>
              <w:pPrChange w:id="3115" w:author="Ava" w:date="2020-09-14T18:21:00Z">
                <w:pPr>
                  <w:spacing w:after="0" w:line="240" w:lineRule="auto"/>
                  <w:jc w:val="right"/>
                </w:pPr>
              </w:pPrChange>
            </w:pPr>
            <w:r w:rsidRPr="00EA639F">
              <w:rPr>
                <w:rFonts w:ascii="Calisto MT" w:eastAsia="Times New Roman" w:hAnsi="Calisto MT" w:cs="Arial"/>
                <w:sz w:val="24"/>
                <w:szCs w:val="24"/>
              </w:rPr>
              <w:t>Fitted using Gamma distribution and log link function.</w:t>
            </w:r>
          </w:p>
        </w:tc>
      </w:tr>
    </w:tbl>
    <w:p w14:paraId="536482B5" w14:textId="7C457AD6" w:rsidR="001256D4" w:rsidRDefault="001256D4" w:rsidP="001256D4">
      <w:pPr>
        <w:spacing w:after="0" w:line="276" w:lineRule="auto"/>
        <w:rPr>
          <w:ins w:id="3116" w:author="Ava" w:date="2020-09-14T18:22:00Z"/>
          <w:rFonts w:ascii="Arial" w:hAnsi="Arial" w:cs="Arial"/>
          <w:b/>
        </w:rPr>
      </w:pPr>
    </w:p>
    <w:p w14:paraId="10866A9E" w14:textId="77777777" w:rsidR="001256D4" w:rsidRDefault="001256D4">
      <w:pPr>
        <w:rPr>
          <w:ins w:id="3117" w:author="Ava" w:date="2020-09-14T18:22:00Z"/>
          <w:rFonts w:ascii="Arial" w:hAnsi="Arial" w:cs="Arial"/>
          <w:b/>
        </w:rPr>
      </w:pPr>
      <w:ins w:id="3118" w:author="Ava" w:date="2020-09-14T18:22:00Z">
        <w:r>
          <w:rPr>
            <w:rFonts w:ascii="Arial" w:hAnsi="Arial" w:cs="Arial"/>
            <w:b/>
          </w:rPr>
          <w:br w:type="page"/>
        </w:r>
      </w:ins>
    </w:p>
    <w:p w14:paraId="219F6DD6" w14:textId="77777777" w:rsidR="00617272" w:rsidRDefault="00617272">
      <w:pPr>
        <w:spacing w:after="0" w:line="276" w:lineRule="auto"/>
        <w:rPr>
          <w:rFonts w:ascii="Arial" w:hAnsi="Arial" w:cs="Arial"/>
          <w:b/>
        </w:rPr>
        <w:pPrChange w:id="3119" w:author="Ava" w:date="2020-09-14T18:21:00Z">
          <w:pPr/>
        </w:pPrChange>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88"/>
        <w:gridCol w:w="5328"/>
      </w:tblGrid>
      <w:tr w:rsidR="00617272" w:rsidRPr="00D05AC5" w14:paraId="166E7E45" w14:textId="77777777" w:rsidTr="008C3478">
        <w:trPr>
          <w:tblCellSpacing w:w="15" w:type="dxa"/>
          <w:jc w:val="center"/>
        </w:trPr>
        <w:tc>
          <w:tcPr>
            <w:tcW w:w="0" w:type="auto"/>
            <w:gridSpan w:val="2"/>
            <w:tcBorders>
              <w:top w:val="nil"/>
              <w:left w:val="nil"/>
              <w:bottom w:val="nil"/>
              <w:right w:val="nil"/>
            </w:tcBorders>
            <w:vAlign w:val="center"/>
            <w:hideMark/>
          </w:tcPr>
          <w:p w14:paraId="51F74713" w14:textId="77777777" w:rsidR="00617272" w:rsidRPr="00D05AC5" w:rsidRDefault="00617272">
            <w:pPr>
              <w:spacing w:after="0" w:line="276" w:lineRule="auto"/>
              <w:jc w:val="center"/>
              <w:rPr>
                <w:rFonts w:ascii="Times New Roman" w:eastAsia="Times New Roman" w:hAnsi="Times New Roman" w:cs="Times New Roman"/>
                <w:sz w:val="24"/>
                <w:szCs w:val="24"/>
              </w:rPr>
              <w:pPrChange w:id="3120" w:author="Ava" w:date="2020-09-14T18:21:00Z">
                <w:pPr>
                  <w:spacing w:after="0" w:line="240" w:lineRule="auto"/>
                  <w:jc w:val="center"/>
                </w:pPr>
              </w:pPrChange>
            </w:pPr>
            <w:r>
              <w:rPr>
                <w:rFonts w:ascii="Times New Roman" w:eastAsia="Times New Roman" w:hAnsi="Times New Roman" w:cs="Times New Roman"/>
                <w:b/>
                <w:bCs/>
                <w:sz w:val="24"/>
                <w:szCs w:val="24"/>
              </w:rPr>
              <w:t>Table S</w:t>
            </w:r>
            <w:del w:id="3121" w:author="Ava" w:date="2020-09-14T12:34:00Z">
              <w:r w:rsidDel="00CC577B">
                <w:rPr>
                  <w:rFonts w:ascii="Times New Roman" w:eastAsia="Times New Roman" w:hAnsi="Times New Roman" w:cs="Times New Roman"/>
                  <w:b/>
                  <w:bCs/>
                  <w:sz w:val="24"/>
                  <w:szCs w:val="24"/>
                </w:rPr>
                <w:delText>4</w:delText>
              </w:r>
            </w:del>
            <w:r w:rsidRPr="00D05AC5">
              <w:rPr>
                <w:rFonts w:ascii="Times New Roman" w:eastAsia="Times New Roman" w:hAnsi="Times New Roman" w:cs="Times New Roman"/>
                <w:b/>
                <w:bCs/>
                <w:sz w:val="24"/>
                <w:szCs w:val="24"/>
              </w:rPr>
              <w:t>. GLM Results</w:t>
            </w:r>
          </w:p>
        </w:tc>
      </w:tr>
      <w:tr w:rsidR="00617272" w:rsidRPr="00D05AC5" w14:paraId="1019724B" w14:textId="77777777" w:rsidTr="008C3478">
        <w:trPr>
          <w:tblCellSpacing w:w="15" w:type="dxa"/>
          <w:jc w:val="center"/>
        </w:trPr>
        <w:tc>
          <w:tcPr>
            <w:tcW w:w="0" w:type="auto"/>
            <w:gridSpan w:val="2"/>
            <w:tcBorders>
              <w:bottom w:val="single" w:sz="6" w:space="0" w:color="000000"/>
            </w:tcBorders>
            <w:vAlign w:val="center"/>
            <w:hideMark/>
          </w:tcPr>
          <w:p w14:paraId="27EED2CB" w14:textId="77777777" w:rsidR="00617272" w:rsidRPr="00D05AC5" w:rsidRDefault="00617272">
            <w:pPr>
              <w:spacing w:after="0" w:line="276" w:lineRule="auto"/>
              <w:jc w:val="center"/>
              <w:rPr>
                <w:rFonts w:ascii="Times New Roman" w:eastAsia="Times New Roman" w:hAnsi="Times New Roman" w:cs="Times New Roman"/>
                <w:sz w:val="24"/>
                <w:szCs w:val="24"/>
              </w:rPr>
              <w:pPrChange w:id="3122" w:author="Ava" w:date="2020-09-14T18:21:00Z">
                <w:pPr>
                  <w:spacing w:after="0" w:line="240" w:lineRule="auto"/>
                  <w:jc w:val="center"/>
                </w:pPr>
              </w:pPrChange>
            </w:pPr>
          </w:p>
        </w:tc>
      </w:tr>
      <w:tr w:rsidR="00617272" w:rsidRPr="00D05AC5" w14:paraId="75EDBA3F" w14:textId="77777777" w:rsidTr="008C3478">
        <w:trPr>
          <w:tblCellSpacing w:w="15" w:type="dxa"/>
          <w:jc w:val="center"/>
        </w:trPr>
        <w:tc>
          <w:tcPr>
            <w:tcW w:w="0" w:type="auto"/>
            <w:vAlign w:val="center"/>
            <w:hideMark/>
          </w:tcPr>
          <w:p w14:paraId="3B4251BB" w14:textId="77777777" w:rsidR="00617272" w:rsidRPr="00D05AC5" w:rsidRDefault="00617272">
            <w:pPr>
              <w:spacing w:after="0" w:line="276" w:lineRule="auto"/>
              <w:jc w:val="center"/>
              <w:rPr>
                <w:rFonts w:ascii="Times New Roman" w:eastAsia="Times New Roman" w:hAnsi="Times New Roman" w:cs="Times New Roman"/>
                <w:sz w:val="20"/>
                <w:szCs w:val="20"/>
              </w:rPr>
              <w:pPrChange w:id="3123" w:author="Ava" w:date="2020-09-14T18:21:00Z">
                <w:pPr>
                  <w:spacing w:after="0" w:line="240" w:lineRule="auto"/>
                  <w:jc w:val="center"/>
                </w:pPr>
              </w:pPrChange>
            </w:pPr>
          </w:p>
        </w:tc>
        <w:tc>
          <w:tcPr>
            <w:tcW w:w="0" w:type="auto"/>
            <w:vAlign w:val="center"/>
            <w:hideMark/>
          </w:tcPr>
          <w:p w14:paraId="7A464C65" w14:textId="77777777" w:rsidR="00617272" w:rsidRPr="00D05AC5" w:rsidRDefault="00617272">
            <w:pPr>
              <w:spacing w:after="0" w:line="276" w:lineRule="auto"/>
              <w:jc w:val="center"/>
              <w:rPr>
                <w:rFonts w:ascii="Times New Roman" w:eastAsia="Times New Roman" w:hAnsi="Times New Roman" w:cs="Times New Roman"/>
                <w:sz w:val="24"/>
                <w:szCs w:val="24"/>
              </w:rPr>
              <w:pPrChange w:id="3124" w:author="Ava" w:date="2020-09-14T18:21:00Z">
                <w:pPr>
                  <w:spacing w:after="0" w:line="240" w:lineRule="auto"/>
                  <w:jc w:val="center"/>
                </w:pPr>
              </w:pPrChange>
            </w:pPr>
            <w:r w:rsidRPr="00D05AC5">
              <w:rPr>
                <w:rFonts w:ascii="Times New Roman" w:eastAsia="Times New Roman" w:hAnsi="Times New Roman" w:cs="Times New Roman"/>
                <w:i/>
                <w:iCs/>
                <w:sz w:val="24"/>
                <w:szCs w:val="24"/>
              </w:rPr>
              <w:t>Dependent variable:</w:t>
            </w:r>
          </w:p>
        </w:tc>
      </w:tr>
      <w:tr w:rsidR="00617272" w:rsidRPr="00D05AC5" w14:paraId="1581BB44" w14:textId="77777777" w:rsidTr="008C3478">
        <w:trPr>
          <w:tblCellSpacing w:w="15" w:type="dxa"/>
          <w:jc w:val="center"/>
        </w:trPr>
        <w:tc>
          <w:tcPr>
            <w:tcW w:w="0" w:type="auto"/>
            <w:vAlign w:val="center"/>
            <w:hideMark/>
          </w:tcPr>
          <w:p w14:paraId="3C0EF0F5" w14:textId="77777777" w:rsidR="00617272" w:rsidRPr="00D05AC5" w:rsidRDefault="00617272">
            <w:pPr>
              <w:spacing w:after="0" w:line="276" w:lineRule="auto"/>
              <w:jc w:val="center"/>
              <w:rPr>
                <w:rFonts w:ascii="Times New Roman" w:eastAsia="Times New Roman" w:hAnsi="Times New Roman" w:cs="Times New Roman"/>
                <w:sz w:val="24"/>
                <w:szCs w:val="24"/>
              </w:rPr>
              <w:pPrChange w:id="3125" w:author="Ava" w:date="2020-09-14T18:21:00Z">
                <w:pPr>
                  <w:spacing w:after="0" w:line="240" w:lineRule="auto"/>
                  <w:jc w:val="center"/>
                </w:pPr>
              </w:pPrChange>
            </w:pPr>
          </w:p>
        </w:tc>
        <w:tc>
          <w:tcPr>
            <w:tcW w:w="0" w:type="auto"/>
            <w:tcBorders>
              <w:bottom w:val="single" w:sz="6" w:space="0" w:color="000000"/>
            </w:tcBorders>
            <w:vAlign w:val="center"/>
            <w:hideMark/>
          </w:tcPr>
          <w:p w14:paraId="243EBA67" w14:textId="77777777" w:rsidR="00617272" w:rsidRPr="00D05AC5" w:rsidRDefault="00617272">
            <w:pPr>
              <w:spacing w:after="0" w:line="276" w:lineRule="auto"/>
              <w:jc w:val="center"/>
              <w:rPr>
                <w:rFonts w:ascii="Times New Roman" w:eastAsia="Times New Roman" w:hAnsi="Times New Roman" w:cs="Times New Roman"/>
                <w:sz w:val="20"/>
                <w:szCs w:val="20"/>
              </w:rPr>
              <w:pPrChange w:id="3126" w:author="Ava" w:date="2020-09-14T18:21:00Z">
                <w:pPr>
                  <w:spacing w:after="0" w:line="240" w:lineRule="auto"/>
                  <w:jc w:val="center"/>
                </w:pPr>
              </w:pPrChange>
            </w:pPr>
          </w:p>
        </w:tc>
      </w:tr>
      <w:tr w:rsidR="00617272" w:rsidRPr="00D05AC5" w14:paraId="041E4D50" w14:textId="77777777" w:rsidTr="008C3478">
        <w:trPr>
          <w:tblCellSpacing w:w="15" w:type="dxa"/>
          <w:jc w:val="center"/>
        </w:trPr>
        <w:tc>
          <w:tcPr>
            <w:tcW w:w="0" w:type="auto"/>
            <w:vAlign w:val="center"/>
            <w:hideMark/>
          </w:tcPr>
          <w:p w14:paraId="2CF9DBDF" w14:textId="77777777" w:rsidR="00617272" w:rsidRPr="00D05AC5" w:rsidRDefault="00617272">
            <w:pPr>
              <w:spacing w:after="0" w:line="276" w:lineRule="auto"/>
              <w:jc w:val="center"/>
              <w:rPr>
                <w:rFonts w:ascii="Times New Roman" w:eastAsia="Times New Roman" w:hAnsi="Times New Roman" w:cs="Times New Roman"/>
                <w:sz w:val="20"/>
                <w:szCs w:val="20"/>
              </w:rPr>
              <w:pPrChange w:id="3127" w:author="Ava" w:date="2020-09-14T18:21:00Z">
                <w:pPr>
                  <w:spacing w:after="0" w:line="240" w:lineRule="auto"/>
                  <w:jc w:val="center"/>
                </w:pPr>
              </w:pPrChange>
            </w:pPr>
          </w:p>
        </w:tc>
        <w:tc>
          <w:tcPr>
            <w:tcW w:w="0" w:type="auto"/>
            <w:vAlign w:val="center"/>
            <w:hideMark/>
          </w:tcPr>
          <w:p w14:paraId="0874CE62" w14:textId="77777777" w:rsidR="00617272" w:rsidRPr="00D05AC5" w:rsidRDefault="00617272">
            <w:pPr>
              <w:spacing w:after="0" w:line="276" w:lineRule="auto"/>
              <w:jc w:val="center"/>
              <w:rPr>
                <w:rFonts w:ascii="Times New Roman" w:eastAsia="Times New Roman" w:hAnsi="Times New Roman" w:cs="Times New Roman"/>
                <w:sz w:val="24"/>
                <w:szCs w:val="24"/>
              </w:rPr>
              <w:pPrChange w:id="3128" w:author="Ava" w:date="2020-09-14T18:21:00Z">
                <w:pPr>
                  <w:spacing w:after="0" w:line="240" w:lineRule="auto"/>
                  <w:jc w:val="center"/>
                </w:pPr>
              </w:pPrChange>
            </w:pPr>
            <w:r w:rsidRPr="00D05AC5">
              <w:rPr>
                <w:rFonts w:ascii="Times New Roman" w:eastAsia="Times New Roman" w:hAnsi="Times New Roman" w:cs="Times New Roman"/>
                <w:sz w:val="24"/>
                <w:szCs w:val="24"/>
              </w:rPr>
              <w:t>reaction time (s)</w:t>
            </w:r>
          </w:p>
        </w:tc>
      </w:tr>
      <w:tr w:rsidR="00617272" w:rsidRPr="00D05AC5" w14:paraId="29E2D00F" w14:textId="77777777" w:rsidTr="008C3478">
        <w:trPr>
          <w:tblCellSpacing w:w="15" w:type="dxa"/>
          <w:jc w:val="center"/>
        </w:trPr>
        <w:tc>
          <w:tcPr>
            <w:tcW w:w="0" w:type="auto"/>
            <w:gridSpan w:val="2"/>
            <w:tcBorders>
              <w:bottom w:val="single" w:sz="6" w:space="0" w:color="000000"/>
            </w:tcBorders>
            <w:vAlign w:val="center"/>
            <w:hideMark/>
          </w:tcPr>
          <w:p w14:paraId="1988A306" w14:textId="77777777" w:rsidR="00617272" w:rsidRPr="00D05AC5" w:rsidRDefault="00617272">
            <w:pPr>
              <w:spacing w:after="0" w:line="276" w:lineRule="auto"/>
              <w:jc w:val="center"/>
              <w:rPr>
                <w:rFonts w:ascii="Times New Roman" w:eastAsia="Times New Roman" w:hAnsi="Times New Roman" w:cs="Times New Roman"/>
                <w:sz w:val="24"/>
                <w:szCs w:val="24"/>
              </w:rPr>
              <w:pPrChange w:id="3129" w:author="Ava" w:date="2020-09-14T18:21:00Z">
                <w:pPr>
                  <w:spacing w:after="0" w:line="240" w:lineRule="auto"/>
                  <w:jc w:val="center"/>
                </w:pPr>
              </w:pPrChange>
            </w:pPr>
          </w:p>
        </w:tc>
      </w:tr>
      <w:tr w:rsidR="00617272" w:rsidRPr="00D05AC5" w14:paraId="1AB40D56" w14:textId="77777777" w:rsidTr="008C3478">
        <w:trPr>
          <w:tblCellSpacing w:w="15" w:type="dxa"/>
          <w:jc w:val="center"/>
        </w:trPr>
        <w:tc>
          <w:tcPr>
            <w:tcW w:w="0" w:type="auto"/>
            <w:vAlign w:val="center"/>
            <w:hideMark/>
          </w:tcPr>
          <w:p w14:paraId="7D548FBC" w14:textId="77777777" w:rsidR="00617272" w:rsidRPr="00D05AC5" w:rsidRDefault="00617272">
            <w:pPr>
              <w:spacing w:after="0" w:line="276" w:lineRule="auto"/>
              <w:rPr>
                <w:rFonts w:ascii="Times New Roman" w:eastAsia="Times New Roman" w:hAnsi="Times New Roman" w:cs="Times New Roman"/>
                <w:sz w:val="24"/>
                <w:szCs w:val="24"/>
              </w:rPr>
              <w:pPrChange w:id="3130" w:author="Ava" w:date="2020-09-14T18:21:00Z">
                <w:pPr>
                  <w:spacing w:after="0" w:line="240" w:lineRule="auto"/>
                </w:pPr>
              </w:pPrChange>
            </w:pPr>
            <w:r w:rsidRPr="00D05AC5">
              <w:rPr>
                <w:rFonts w:ascii="Times New Roman" w:eastAsia="Times New Roman" w:hAnsi="Times New Roman" w:cs="Times New Roman"/>
                <w:sz w:val="24"/>
                <w:szCs w:val="24"/>
              </w:rPr>
              <w:t>Intercept(</w:t>
            </w:r>
            <w:proofErr w:type="spellStart"/>
            <w:r w:rsidRPr="00D05AC5">
              <w:rPr>
                <w:rFonts w:ascii="Times New Roman" w:eastAsia="Times New Roman" w:hAnsi="Times New Roman" w:cs="Times New Roman"/>
                <w:sz w:val="24"/>
                <w:szCs w:val="24"/>
              </w:rPr>
              <w:t>Pos</w:t>
            </w:r>
            <w:proofErr w:type="spellEnd"/>
            <w:r w:rsidRPr="00D05AC5">
              <w:rPr>
                <w:rFonts w:ascii="Times New Roman" w:eastAsia="Times New Roman" w:hAnsi="Times New Roman" w:cs="Times New Roman"/>
                <w:sz w:val="24"/>
                <w:szCs w:val="24"/>
              </w:rPr>
              <w:t xml:space="preserve"> 1/Rand)</w:t>
            </w:r>
          </w:p>
        </w:tc>
        <w:tc>
          <w:tcPr>
            <w:tcW w:w="0" w:type="auto"/>
            <w:vAlign w:val="center"/>
            <w:hideMark/>
          </w:tcPr>
          <w:p w14:paraId="301B19A8" w14:textId="77777777" w:rsidR="00617272" w:rsidRPr="00D05AC5" w:rsidRDefault="00617272">
            <w:pPr>
              <w:spacing w:after="0" w:line="276" w:lineRule="auto"/>
              <w:jc w:val="center"/>
              <w:rPr>
                <w:rFonts w:ascii="Times New Roman" w:eastAsia="Times New Roman" w:hAnsi="Times New Roman" w:cs="Times New Roman"/>
                <w:sz w:val="24"/>
                <w:szCs w:val="24"/>
              </w:rPr>
              <w:pPrChange w:id="3131" w:author="Ava" w:date="2020-09-14T18:21:00Z">
                <w:pPr>
                  <w:spacing w:after="0" w:line="240" w:lineRule="auto"/>
                  <w:jc w:val="center"/>
                </w:pPr>
              </w:pPrChange>
            </w:pPr>
            <w:r w:rsidRPr="00D05AC5">
              <w:rPr>
                <w:rFonts w:ascii="Times New Roman" w:eastAsia="Times New Roman" w:hAnsi="Times New Roman" w:cs="Times New Roman"/>
                <w:sz w:val="24"/>
                <w:szCs w:val="24"/>
              </w:rPr>
              <w:t>-0.54</w:t>
            </w:r>
            <w:r w:rsidRPr="00D05AC5">
              <w:rPr>
                <w:rFonts w:ascii="Times New Roman" w:eastAsia="Times New Roman" w:hAnsi="Times New Roman" w:cs="Times New Roman"/>
                <w:sz w:val="24"/>
                <w:szCs w:val="24"/>
                <w:vertAlign w:val="superscript"/>
              </w:rPr>
              <w:t>***</w:t>
            </w:r>
            <w:r w:rsidRPr="00D05AC5">
              <w:rPr>
                <w:rFonts w:ascii="Times New Roman" w:eastAsia="Times New Roman" w:hAnsi="Times New Roman" w:cs="Times New Roman"/>
                <w:sz w:val="24"/>
                <w:szCs w:val="24"/>
              </w:rPr>
              <w:t xml:space="preserve"> (-0.58, -0.50)</w:t>
            </w:r>
          </w:p>
        </w:tc>
      </w:tr>
      <w:tr w:rsidR="00617272" w:rsidRPr="00D05AC5" w14:paraId="7E70379E" w14:textId="77777777" w:rsidTr="008C3478">
        <w:trPr>
          <w:tblCellSpacing w:w="15" w:type="dxa"/>
          <w:jc w:val="center"/>
        </w:trPr>
        <w:tc>
          <w:tcPr>
            <w:tcW w:w="0" w:type="auto"/>
            <w:vAlign w:val="center"/>
            <w:hideMark/>
          </w:tcPr>
          <w:p w14:paraId="087064C7" w14:textId="77777777" w:rsidR="00617272" w:rsidRPr="00D05AC5" w:rsidRDefault="00617272">
            <w:pPr>
              <w:spacing w:after="0" w:line="276" w:lineRule="auto"/>
              <w:rPr>
                <w:rFonts w:ascii="Times New Roman" w:eastAsia="Times New Roman" w:hAnsi="Times New Roman" w:cs="Times New Roman"/>
                <w:sz w:val="24"/>
                <w:szCs w:val="24"/>
              </w:rPr>
              <w:pPrChange w:id="3132" w:author="Ava" w:date="2020-09-14T18:21:00Z">
                <w:pPr>
                  <w:spacing w:after="0" w:line="240" w:lineRule="auto"/>
                </w:pPr>
              </w:pPrChange>
            </w:pPr>
            <w:proofErr w:type="spellStart"/>
            <w:r w:rsidRPr="00D05AC5">
              <w:rPr>
                <w:rFonts w:ascii="Times New Roman" w:eastAsia="Times New Roman" w:hAnsi="Times New Roman" w:cs="Times New Roman"/>
                <w:sz w:val="24"/>
                <w:szCs w:val="24"/>
              </w:rPr>
              <w:t>Struct</w:t>
            </w:r>
            <w:proofErr w:type="spellEnd"/>
          </w:p>
        </w:tc>
        <w:tc>
          <w:tcPr>
            <w:tcW w:w="0" w:type="auto"/>
            <w:vAlign w:val="center"/>
            <w:hideMark/>
          </w:tcPr>
          <w:p w14:paraId="5AD6D32C" w14:textId="77777777" w:rsidR="00617272" w:rsidRPr="00D05AC5" w:rsidRDefault="00617272">
            <w:pPr>
              <w:spacing w:after="0" w:line="276" w:lineRule="auto"/>
              <w:jc w:val="center"/>
              <w:rPr>
                <w:rFonts w:ascii="Times New Roman" w:eastAsia="Times New Roman" w:hAnsi="Times New Roman" w:cs="Times New Roman"/>
                <w:sz w:val="24"/>
                <w:szCs w:val="24"/>
              </w:rPr>
              <w:pPrChange w:id="3133" w:author="Ava" w:date="2020-09-14T18:21:00Z">
                <w:pPr>
                  <w:spacing w:after="0" w:line="240" w:lineRule="auto"/>
                  <w:jc w:val="center"/>
                </w:pPr>
              </w:pPrChange>
            </w:pPr>
            <w:r w:rsidRPr="00D05AC5">
              <w:rPr>
                <w:rFonts w:ascii="Times New Roman" w:eastAsia="Times New Roman" w:hAnsi="Times New Roman" w:cs="Times New Roman"/>
                <w:sz w:val="24"/>
                <w:szCs w:val="24"/>
              </w:rPr>
              <w:t>0.002 (-0.04, 0.04)</w:t>
            </w:r>
          </w:p>
        </w:tc>
      </w:tr>
      <w:tr w:rsidR="00617272" w:rsidRPr="00D05AC5" w14:paraId="073332EF" w14:textId="77777777" w:rsidTr="008C3478">
        <w:trPr>
          <w:tblCellSpacing w:w="15" w:type="dxa"/>
          <w:jc w:val="center"/>
        </w:trPr>
        <w:tc>
          <w:tcPr>
            <w:tcW w:w="0" w:type="auto"/>
            <w:vAlign w:val="center"/>
            <w:hideMark/>
          </w:tcPr>
          <w:p w14:paraId="3212932C" w14:textId="77777777" w:rsidR="00617272" w:rsidRPr="00D05AC5" w:rsidRDefault="00617272">
            <w:pPr>
              <w:spacing w:after="0" w:line="276" w:lineRule="auto"/>
              <w:rPr>
                <w:rFonts w:ascii="Times New Roman" w:eastAsia="Times New Roman" w:hAnsi="Times New Roman" w:cs="Times New Roman"/>
                <w:sz w:val="24"/>
                <w:szCs w:val="24"/>
              </w:rPr>
              <w:pPrChange w:id="3134" w:author="Ava" w:date="2020-09-14T18:21:00Z">
                <w:pPr>
                  <w:spacing w:after="0" w:line="240" w:lineRule="auto"/>
                </w:pPr>
              </w:pPrChange>
            </w:pPr>
            <w:proofErr w:type="spellStart"/>
            <w:r w:rsidRPr="00D05AC5">
              <w:rPr>
                <w:rFonts w:ascii="Times New Roman" w:eastAsia="Times New Roman" w:hAnsi="Times New Roman" w:cs="Times New Roman"/>
                <w:sz w:val="24"/>
                <w:szCs w:val="24"/>
              </w:rPr>
              <w:t>Pos</w:t>
            </w:r>
            <w:proofErr w:type="spellEnd"/>
            <w:r w:rsidRPr="00D05AC5">
              <w:rPr>
                <w:rFonts w:ascii="Times New Roman" w:eastAsia="Times New Roman" w:hAnsi="Times New Roman" w:cs="Times New Roman"/>
                <w:sz w:val="24"/>
                <w:szCs w:val="24"/>
              </w:rPr>
              <w:t xml:space="preserve"> 2</w:t>
            </w:r>
          </w:p>
        </w:tc>
        <w:tc>
          <w:tcPr>
            <w:tcW w:w="0" w:type="auto"/>
            <w:vAlign w:val="center"/>
            <w:hideMark/>
          </w:tcPr>
          <w:p w14:paraId="0DA4D2AF" w14:textId="77777777" w:rsidR="00617272" w:rsidRPr="00D05AC5" w:rsidRDefault="00617272">
            <w:pPr>
              <w:spacing w:after="0" w:line="276" w:lineRule="auto"/>
              <w:jc w:val="center"/>
              <w:rPr>
                <w:rFonts w:ascii="Times New Roman" w:eastAsia="Times New Roman" w:hAnsi="Times New Roman" w:cs="Times New Roman"/>
                <w:sz w:val="24"/>
                <w:szCs w:val="24"/>
              </w:rPr>
              <w:pPrChange w:id="3135" w:author="Ava" w:date="2020-09-14T18:21:00Z">
                <w:pPr>
                  <w:spacing w:after="0" w:line="240" w:lineRule="auto"/>
                  <w:jc w:val="center"/>
                </w:pPr>
              </w:pPrChange>
            </w:pPr>
            <w:r w:rsidRPr="00D05AC5">
              <w:rPr>
                <w:rFonts w:ascii="Times New Roman" w:eastAsia="Times New Roman" w:hAnsi="Times New Roman" w:cs="Times New Roman"/>
                <w:sz w:val="24"/>
                <w:szCs w:val="24"/>
              </w:rPr>
              <w:t>-0.03</w:t>
            </w:r>
            <w:r w:rsidRPr="00D05AC5">
              <w:rPr>
                <w:rFonts w:ascii="Times New Roman" w:eastAsia="Times New Roman" w:hAnsi="Times New Roman" w:cs="Times New Roman"/>
                <w:sz w:val="24"/>
                <w:szCs w:val="24"/>
                <w:vertAlign w:val="superscript"/>
              </w:rPr>
              <w:t>**</w:t>
            </w:r>
            <w:r w:rsidRPr="00D05AC5">
              <w:rPr>
                <w:rFonts w:ascii="Times New Roman" w:eastAsia="Times New Roman" w:hAnsi="Times New Roman" w:cs="Times New Roman"/>
                <w:sz w:val="24"/>
                <w:szCs w:val="24"/>
              </w:rPr>
              <w:t xml:space="preserve"> (-0.05, -0.01)</w:t>
            </w:r>
          </w:p>
        </w:tc>
      </w:tr>
      <w:tr w:rsidR="00617272" w:rsidRPr="00D05AC5" w14:paraId="43813BB4" w14:textId="77777777" w:rsidTr="008C3478">
        <w:trPr>
          <w:tblCellSpacing w:w="15" w:type="dxa"/>
          <w:jc w:val="center"/>
        </w:trPr>
        <w:tc>
          <w:tcPr>
            <w:tcW w:w="0" w:type="auto"/>
            <w:vAlign w:val="center"/>
            <w:hideMark/>
          </w:tcPr>
          <w:p w14:paraId="5235A682" w14:textId="77777777" w:rsidR="00617272" w:rsidRPr="00D05AC5" w:rsidRDefault="00617272">
            <w:pPr>
              <w:spacing w:after="0" w:line="276" w:lineRule="auto"/>
              <w:rPr>
                <w:rFonts w:ascii="Times New Roman" w:eastAsia="Times New Roman" w:hAnsi="Times New Roman" w:cs="Times New Roman"/>
                <w:sz w:val="24"/>
                <w:szCs w:val="24"/>
              </w:rPr>
              <w:pPrChange w:id="3136" w:author="Ava" w:date="2020-09-14T18:21:00Z">
                <w:pPr>
                  <w:spacing w:after="0" w:line="240" w:lineRule="auto"/>
                </w:pPr>
              </w:pPrChange>
            </w:pPr>
            <w:proofErr w:type="spellStart"/>
            <w:r w:rsidRPr="00D05AC5">
              <w:rPr>
                <w:rFonts w:ascii="Times New Roman" w:eastAsia="Times New Roman" w:hAnsi="Times New Roman" w:cs="Times New Roman"/>
                <w:sz w:val="24"/>
                <w:szCs w:val="24"/>
              </w:rPr>
              <w:t>Pos</w:t>
            </w:r>
            <w:proofErr w:type="spellEnd"/>
            <w:r w:rsidRPr="00D05AC5">
              <w:rPr>
                <w:rFonts w:ascii="Times New Roman" w:eastAsia="Times New Roman" w:hAnsi="Times New Roman" w:cs="Times New Roman"/>
                <w:sz w:val="24"/>
                <w:szCs w:val="24"/>
              </w:rPr>
              <w:t xml:space="preserve"> 3</w:t>
            </w:r>
          </w:p>
        </w:tc>
        <w:tc>
          <w:tcPr>
            <w:tcW w:w="0" w:type="auto"/>
            <w:vAlign w:val="center"/>
            <w:hideMark/>
          </w:tcPr>
          <w:p w14:paraId="6F419F18" w14:textId="77777777" w:rsidR="00617272" w:rsidRPr="00D05AC5" w:rsidRDefault="00617272">
            <w:pPr>
              <w:spacing w:after="0" w:line="276" w:lineRule="auto"/>
              <w:jc w:val="center"/>
              <w:rPr>
                <w:rFonts w:ascii="Times New Roman" w:eastAsia="Times New Roman" w:hAnsi="Times New Roman" w:cs="Times New Roman"/>
                <w:sz w:val="24"/>
                <w:szCs w:val="24"/>
              </w:rPr>
              <w:pPrChange w:id="3137" w:author="Ava" w:date="2020-09-14T18:21:00Z">
                <w:pPr>
                  <w:spacing w:after="0" w:line="240" w:lineRule="auto"/>
                  <w:jc w:val="center"/>
                </w:pPr>
              </w:pPrChange>
            </w:pPr>
            <w:r w:rsidRPr="00D05AC5">
              <w:rPr>
                <w:rFonts w:ascii="Times New Roman" w:eastAsia="Times New Roman" w:hAnsi="Times New Roman" w:cs="Times New Roman"/>
                <w:sz w:val="24"/>
                <w:szCs w:val="24"/>
              </w:rPr>
              <w:t>-0.08</w:t>
            </w:r>
            <w:r w:rsidRPr="00D05AC5">
              <w:rPr>
                <w:rFonts w:ascii="Times New Roman" w:eastAsia="Times New Roman" w:hAnsi="Times New Roman" w:cs="Times New Roman"/>
                <w:sz w:val="24"/>
                <w:szCs w:val="24"/>
                <w:vertAlign w:val="superscript"/>
              </w:rPr>
              <w:t>***</w:t>
            </w:r>
            <w:r w:rsidRPr="00D05AC5">
              <w:rPr>
                <w:rFonts w:ascii="Times New Roman" w:eastAsia="Times New Roman" w:hAnsi="Times New Roman" w:cs="Times New Roman"/>
                <w:sz w:val="24"/>
                <w:szCs w:val="24"/>
              </w:rPr>
              <w:t xml:space="preserve"> (-0.10, -0.06)</w:t>
            </w:r>
          </w:p>
        </w:tc>
      </w:tr>
      <w:tr w:rsidR="00617272" w:rsidRPr="00D05AC5" w14:paraId="6F2019E8" w14:textId="77777777" w:rsidTr="008C3478">
        <w:trPr>
          <w:tblCellSpacing w:w="15" w:type="dxa"/>
          <w:jc w:val="center"/>
        </w:trPr>
        <w:tc>
          <w:tcPr>
            <w:tcW w:w="0" w:type="auto"/>
            <w:vAlign w:val="center"/>
            <w:hideMark/>
          </w:tcPr>
          <w:p w14:paraId="4FDC3617" w14:textId="77777777" w:rsidR="00617272" w:rsidRPr="00D05AC5" w:rsidRDefault="00617272">
            <w:pPr>
              <w:spacing w:after="0" w:line="276" w:lineRule="auto"/>
              <w:rPr>
                <w:rFonts w:ascii="Times New Roman" w:eastAsia="Times New Roman" w:hAnsi="Times New Roman" w:cs="Times New Roman"/>
                <w:sz w:val="24"/>
                <w:szCs w:val="24"/>
              </w:rPr>
              <w:pPrChange w:id="3138" w:author="Ava" w:date="2020-09-14T18:21:00Z">
                <w:pPr>
                  <w:spacing w:after="0" w:line="240" w:lineRule="auto"/>
                </w:pPr>
              </w:pPrChange>
            </w:pPr>
            <w:proofErr w:type="spellStart"/>
            <w:r w:rsidRPr="00D05AC5">
              <w:rPr>
                <w:rFonts w:ascii="Times New Roman" w:eastAsia="Times New Roman" w:hAnsi="Times New Roman" w:cs="Times New Roman"/>
                <w:sz w:val="24"/>
                <w:szCs w:val="24"/>
              </w:rPr>
              <w:t>Struct:Pos</w:t>
            </w:r>
            <w:proofErr w:type="spellEnd"/>
            <w:r w:rsidRPr="00D05AC5">
              <w:rPr>
                <w:rFonts w:ascii="Times New Roman" w:eastAsia="Times New Roman" w:hAnsi="Times New Roman" w:cs="Times New Roman"/>
                <w:sz w:val="24"/>
                <w:szCs w:val="24"/>
              </w:rPr>
              <w:t xml:space="preserve"> 2</w:t>
            </w:r>
          </w:p>
        </w:tc>
        <w:tc>
          <w:tcPr>
            <w:tcW w:w="0" w:type="auto"/>
            <w:vAlign w:val="center"/>
            <w:hideMark/>
          </w:tcPr>
          <w:p w14:paraId="4E13F80E" w14:textId="77777777" w:rsidR="00617272" w:rsidRPr="00D05AC5" w:rsidRDefault="00617272">
            <w:pPr>
              <w:spacing w:after="0" w:line="276" w:lineRule="auto"/>
              <w:jc w:val="center"/>
              <w:rPr>
                <w:rFonts w:ascii="Times New Roman" w:eastAsia="Times New Roman" w:hAnsi="Times New Roman" w:cs="Times New Roman"/>
                <w:sz w:val="24"/>
                <w:szCs w:val="24"/>
              </w:rPr>
              <w:pPrChange w:id="3139" w:author="Ava" w:date="2020-09-14T18:21:00Z">
                <w:pPr>
                  <w:spacing w:after="0" w:line="240" w:lineRule="auto"/>
                  <w:jc w:val="center"/>
                </w:pPr>
              </w:pPrChange>
            </w:pPr>
            <w:r w:rsidRPr="00D05AC5">
              <w:rPr>
                <w:rFonts w:ascii="Times New Roman" w:eastAsia="Times New Roman" w:hAnsi="Times New Roman" w:cs="Times New Roman"/>
                <w:sz w:val="24"/>
                <w:szCs w:val="24"/>
              </w:rPr>
              <w:t>-0.11</w:t>
            </w:r>
            <w:r w:rsidRPr="00D05AC5">
              <w:rPr>
                <w:rFonts w:ascii="Times New Roman" w:eastAsia="Times New Roman" w:hAnsi="Times New Roman" w:cs="Times New Roman"/>
                <w:sz w:val="24"/>
                <w:szCs w:val="24"/>
                <w:vertAlign w:val="superscript"/>
              </w:rPr>
              <w:t>***</w:t>
            </w:r>
            <w:r w:rsidRPr="00D05AC5">
              <w:rPr>
                <w:rFonts w:ascii="Times New Roman" w:eastAsia="Times New Roman" w:hAnsi="Times New Roman" w:cs="Times New Roman"/>
                <w:sz w:val="24"/>
                <w:szCs w:val="24"/>
              </w:rPr>
              <w:t xml:space="preserve"> (-0.14, -0.08)</w:t>
            </w:r>
          </w:p>
        </w:tc>
      </w:tr>
      <w:tr w:rsidR="00617272" w:rsidRPr="00D05AC5" w14:paraId="3B520286" w14:textId="77777777" w:rsidTr="008C3478">
        <w:trPr>
          <w:tblCellSpacing w:w="15" w:type="dxa"/>
          <w:jc w:val="center"/>
        </w:trPr>
        <w:tc>
          <w:tcPr>
            <w:tcW w:w="0" w:type="auto"/>
            <w:vAlign w:val="center"/>
            <w:hideMark/>
          </w:tcPr>
          <w:p w14:paraId="3D8EDDE8" w14:textId="77777777" w:rsidR="00617272" w:rsidRPr="00D05AC5" w:rsidRDefault="00617272">
            <w:pPr>
              <w:spacing w:after="0" w:line="276" w:lineRule="auto"/>
              <w:rPr>
                <w:rFonts w:ascii="Times New Roman" w:eastAsia="Times New Roman" w:hAnsi="Times New Roman" w:cs="Times New Roman"/>
                <w:sz w:val="24"/>
                <w:szCs w:val="24"/>
              </w:rPr>
              <w:pPrChange w:id="3140" w:author="Ava" w:date="2020-09-14T18:21:00Z">
                <w:pPr>
                  <w:spacing w:after="0" w:line="240" w:lineRule="auto"/>
                </w:pPr>
              </w:pPrChange>
            </w:pPr>
            <w:proofErr w:type="spellStart"/>
            <w:r w:rsidRPr="00D05AC5">
              <w:rPr>
                <w:rFonts w:ascii="Times New Roman" w:eastAsia="Times New Roman" w:hAnsi="Times New Roman" w:cs="Times New Roman"/>
                <w:sz w:val="24"/>
                <w:szCs w:val="24"/>
              </w:rPr>
              <w:t>Struct:Pos</w:t>
            </w:r>
            <w:proofErr w:type="spellEnd"/>
            <w:r w:rsidRPr="00D05AC5">
              <w:rPr>
                <w:rFonts w:ascii="Times New Roman" w:eastAsia="Times New Roman" w:hAnsi="Times New Roman" w:cs="Times New Roman"/>
                <w:sz w:val="24"/>
                <w:szCs w:val="24"/>
              </w:rPr>
              <w:t xml:space="preserve"> 3</w:t>
            </w:r>
          </w:p>
        </w:tc>
        <w:tc>
          <w:tcPr>
            <w:tcW w:w="0" w:type="auto"/>
            <w:vAlign w:val="center"/>
            <w:hideMark/>
          </w:tcPr>
          <w:p w14:paraId="2CE3D43D" w14:textId="77777777" w:rsidR="00617272" w:rsidRPr="00D05AC5" w:rsidRDefault="00617272">
            <w:pPr>
              <w:spacing w:after="0" w:line="276" w:lineRule="auto"/>
              <w:jc w:val="center"/>
              <w:rPr>
                <w:rFonts w:ascii="Times New Roman" w:eastAsia="Times New Roman" w:hAnsi="Times New Roman" w:cs="Times New Roman"/>
                <w:sz w:val="24"/>
                <w:szCs w:val="24"/>
              </w:rPr>
              <w:pPrChange w:id="3141" w:author="Ava" w:date="2020-09-14T18:21:00Z">
                <w:pPr>
                  <w:spacing w:after="0" w:line="240" w:lineRule="auto"/>
                  <w:jc w:val="center"/>
                </w:pPr>
              </w:pPrChange>
            </w:pPr>
            <w:r w:rsidRPr="00D05AC5">
              <w:rPr>
                <w:rFonts w:ascii="Times New Roman" w:eastAsia="Times New Roman" w:hAnsi="Times New Roman" w:cs="Times New Roman"/>
                <w:sz w:val="24"/>
                <w:szCs w:val="24"/>
              </w:rPr>
              <w:t>-0.09</w:t>
            </w:r>
            <w:r w:rsidRPr="00D05AC5">
              <w:rPr>
                <w:rFonts w:ascii="Times New Roman" w:eastAsia="Times New Roman" w:hAnsi="Times New Roman" w:cs="Times New Roman"/>
                <w:sz w:val="24"/>
                <w:szCs w:val="24"/>
                <w:vertAlign w:val="superscript"/>
              </w:rPr>
              <w:t>***</w:t>
            </w:r>
            <w:r w:rsidRPr="00D05AC5">
              <w:rPr>
                <w:rFonts w:ascii="Times New Roman" w:eastAsia="Times New Roman" w:hAnsi="Times New Roman" w:cs="Times New Roman"/>
                <w:sz w:val="24"/>
                <w:szCs w:val="24"/>
              </w:rPr>
              <w:t xml:space="preserve"> (-0.12, -0.06)</w:t>
            </w:r>
          </w:p>
        </w:tc>
      </w:tr>
      <w:tr w:rsidR="00617272" w:rsidRPr="00D05AC5" w14:paraId="769F041B" w14:textId="77777777" w:rsidTr="008C3478">
        <w:trPr>
          <w:tblCellSpacing w:w="15" w:type="dxa"/>
          <w:jc w:val="center"/>
        </w:trPr>
        <w:tc>
          <w:tcPr>
            <w:tcW w:w="0" w:type="auto"/>
            <w:gridSpan w:val="2"/>
            <w:tcBorders>
              <w:bottom w:val="single" w:sz="6" w:space="0" w:color="000000"/>
            </w:tcBorders>
            <w:vAlign w:val="center"/>
            <w:hideMark/>
          </w:tcPr>
          <w:p w14:paraId="5437AAC4" w14:textId="77777777" w:rsidR="00617272" w:rsidRPr="00D05AC5" w:rsidRDefault="00617272">
            <w:pPr>
              <w:spacing w:after="0" w:line="276" w:lineRule="auto"/>
              <w:jc w:val="center"/>
              <w:rPr>
                <w:rFonts w:ascii="Times New Roman" w:eastAsia="Times New Roman" w:hAnsi="Times New Roman" w:cs="Times New Roman"/>
                <w:sz w:val="24"/>
                <w:szCs w:val="24"/>
              </w:rPr>
              <w:pPrChange w:id="3142" w:author="Ava" w:date="2020-09-14T18:21:00Z">
                <w:pPr>
                  <w:spacing w:after="0" w:line="240" w:lineRule="auto"/>
                  <w:jc w:val="center"/>
                </w:pPr>
              </w:pPrChange>
            </w:pPr>
          </w:p>
        </w:tc>
      </w:tr>
      <w:tr w:rsidR="00617272" w:rsidRPr="00D05AC5" w14:paraId="588E8338" w14:textId="77777777" w:rsidTr="008C3478">
        <w:trPr>
          <w:tblCellSpacing w:w="15" w:type="dxa"/>
          <w:jc w:val="center"/>
        </w:trPr>
        <w:tc>
          <w:tcPr>
            <w:tcW w:w="0" w:type="auto"/>
            <w:vAlign w:val="center"/>
            <w:hideMark/>
          </w:tcPr>
          <w:p w14:paraId="4D6D7705" w14:textId="77777777" w:rsidR="00617272" w:rsidRPr="00D05AC5" w:rsidRDefault="00617272">
            <w:pPr>
              <w:spacing w:after="0" w:line="276" w:lineRule="auto"/>
              <w:rPr>
                <w:rFonts w:ascii="Times New Roman" w:eastAsia="Times New Roman" w:hAnsi="Times New Roman" w:cs="Times New Roman"/>
                <w:sz w:val="24"/>
                <w:szCs w:val="24"/>
              </w:rPr>
              <w:pPrChange w:id="3143" w:author="Ava" w:date="2020-09-14T18:21:00Z">
                <w:pPr>
                  <w:spacing w:after="0" w:line="240" w:lineRule="auto"/>
                </w:pPr>
              </w:pPrChange>
            </w:pPr>
            <w:r w:rsidRPr="00D05AC5">
              <w:rPr>
                <w:rFonts w:ascii="Times New Roman" w:eastAsia="Times New Roman" w:hAnsi="Times New Roman" w:cs="Times New Roman"/>
                <w:sz w:val="24"/>
                <w:szCs w:val="24"/>
              </w:rPr>
              <w:t>Fixed Effects</w:t>
            </w:r>
          </w:p>
        </w:tc>
        <w:tc>
          <w:tcPr>
            <w:tcW w:w="0" w:type="auto"/>
            <w:vAlign w:val="center"/>
            <w:hideMark/>
          </w:tcPr>
          <w:p w14:paraId="7B7BD45A" w14:textId="77777777" w:rsidR="00617272" w:rsidRPr="00D05AC5" w:rsidRDefault="00617272">
            <w:pPr>
              <w:spacing w:after="0" w:line="276" w:lineRule="auto"/>
              <w:jc w:val="center"/>
              <w:rPr>
                <w:rFonts w:ascii="Times New Roman" w:eastAsia="Times New Roman" w:hAnsi="Times New Roman" w:cs="Times New Roman"/>
                <w:sz w:val="24"/>
                <w:szCs w:val="24"/>
              </w:rPr>
              <w:pPrChange w:id="3144" w:author="Ava" w:date="2020-09-14T18:21:00Z">
                <w:pPr>
                  <w:spacing w:after="0" w:line="240" w:lineRule="auto"/>
                  <w:jc w:val="center"/>
                </w:pPr>
              </w:pPrChange>
            </w:pPr>
            <w:r>
              <w:rPr>
                <w:rFonts w:ascii="Times New Roman" w:eastAsia="Times New Roman" w:hAnsi="Times New Roman" w:cs="Times New Roman"/>
                <w:sz w:val="24"/>
                <w:szCs w:val="24"/>
              </w:rPr>
              <w:t>Condition</w:t>
            </w:r>
            <w:r w:rsidRPr="00D05AC5">
              <w:rPr>
                <w:rFonts w:ascii="Times New Roman" w:eastAsia="Times New Roman" w:hAnsi="Times New Roman" w:cs="Times New Roman"/>
                <w:sz w:val="24"/>
                <w:szCs w:val="24"/>
              </w:rPr>
              <w:t xml:space="preserve"> Order/Subject + </w:t>
            </w:r>
            <w:r>
              <w:rPr>
                <w:rFonts w:ascii="Times New Roman" w:eastAsia="Times New Roman" w:hAnsi="Times New Roman" w:cs="Times New Roman"/>
                <w:sz w:val="24"/>
                <w:szCs w:val="24"/>
              </w:rPr>
              <w:t>Condition</w:t>
            </w:r>
          </w:p>
        </w:tc>
      </w:tr>
      <w:tr w:rsidR="00617272" w:rsidRPr="00D05AC5" w14:paraId="2E05FA50" w14:textId="77777777" w:rsidTr="008C3478">
        <w:trPr>
          <w:tblCellSpacing w:w="15" w:type="dxa"/>
          <w:jc w:val="center"/>
        </w:trPr>
        <w:tc>
          <w:tcPr>
            <w:tcW w:w="0" w:type="auto"/>
            <w:vAlign w:val="center"/>
            <w:hideMark/>
          </w:tcPr>
          <w:p w14:paraId="6E4CE55D" w14:textId="77777777" w:rsidR="00617272" w:rsidRPr="00D05AC5" w:rsidRDefault="00617272">
            <w:pPr>
              <w:spacing w:after="0" w:line="276" w:lineRule="auto"/>
              <w:rPr>
                <w:rFonts w:ascii="Times New Roman" w:eastAsia="Times New Roman" w:hAnsi="Times New Roman" w:cs="Times New Roman"/>
                <w:sz w:val="24"/>
                <w:szCs w:val="24"/>
              </w:rPr>
              <w:pPrChange w:id="3145" w:author="Ava" w:date="2020-09-14T18:21:00Z">
                <w:pPr>
                  <w:spacing w:after="0" w:line="240" w:lineRule="auto"/>
                </w:pPr>
              </w:pPrChange>
            </w:pPr>
            <w:r w:rsidRPr="00D05AC5">
              <w:rPr>
                <w:rFonts w:ascii="Times New Roman" w:eastAsia="Times New Roman" w:hAnsi="Times New Roman" w:cs="Times New Roman"/>
                <w:sz w:val="24"/>
                <w:szCs w:val="24"/>
              </w:rPr>
              <w:t xml:space="preserve">Fixed Effects </w:t>
            </w:r>
            <w:proofErr w:type="spellStart"/>
            <w:r w:rsidRPr="00D05AC5">
              <w:rPr>
                <w:rFonts w:ascii="Times New Roman" w:eastAsia="Times New Roman" w:hAnsi="Times New Roman" w:cs="Times New Roman"/>
                <w:sz w:val="24"/>
                <w:szCs w:val="24"/>
              </w:rPr>
              <w:t>Struct</w:t>
            </w:r>
            <w:proofErr w:type="spellEnd"/>
            <w:r w:rsidRPr="00D05AC5">
              <w:rPr>
                <w:rFonts w:ascii="Times New Roman" w:eastAsia="Times New Roman" w:hAnsi="Times New Roman" w:cs="Times New Roman"/>
                <w:sz w:val="24"/>
                <w:szCs w:val="24"/>
              </w:rPr>
              <w:t>.</w:t>
            </w:r>
          </w:p>
        </w:tc>
        <w:tc>
          <w:tcPr>
            <w:tcW w:w="0" w:type="auto"/>
            <w:vAlign w:val="center"/>
            <w:hideMark/>
          </w:tcPr>
          <w:p w14:paraId="170821D1" w14:textId="77777777" w:rsidR="00617272" w:rsidRPr="00D05AC5" w:rsidRDefault="00617272">
            <w:pPr>
              <w:spacing w:after="0" w:line="276" w:lineRule="auto"/>
              <w:jc w:val="center"/>
              <w:rPr>
                <w:rFonts w:ascii="Times New Roman" w:eastAsia="Times New Roman" w:hAnsi="Times New Roman" w:cs="Times New Roman"/>
                <w:sz w:val="24"/>
                <w:szCs w:val="24"/>
              </w:rPr>
              <w:pPrChange w:id="3146" w:author="Ava" w:date="2020-09-14T18:21:00Z">
                <w:pPr>
                  <w:spacing w:after="0" w:line="240" w:lineRule="auto"/>
                  <w:jc w:val="center"/>
                </w:pPr>
              </w:pPrChange>
            </w:pPr>
            <w:r w:rsidRPr="00D05AC5">
              <w:rPr>
                <w:rFonts w:ascii="Times New Roman" w:eastAsia="Times New Roman" w:hAnsi="Times New Roman" w:cs="Times New Roman"/>
                <w:sz w:val="24"/>
                <w:szCs w:val="24"/>
              </w:rPr>
              <w:t>Rand. Int. + Rand. Slope</w:t>
            </w:r>
          </w:p>
        </w:tc>
      </w:tr>
      <w:tr w:rsidR="00617272" w:rsidRPr="00D05AC5" w14:paraId="58DEE9B6" w14:textId="77777777" w:rsidTr="008C3478">
        <w:trPr>
          <w:tblCellSpacing w:w="15" w:type="dxa"/>
          <w:jc w:val="center"/>
        </w:trPr>
        <w:tc>
          <w:tcPr>
            <w:tcW w:w="0" w:type="auto"/>
            <w:vAlign w:val="center"/>
            <w:hideMark/>
          </w:tcPr>
          <w:p w14:paraId="3660890F" w14:textId="77777777" w:rsidR="00617272" w:rsidRPr="00D05AC5" w:rsidRDefault="00617272">
            <w:pPr>
              <w:spacing w:after="0" w:line="276" w:lineRule="auto"/>
              <w:rPr>
                <w:rFonts w:ascii="Times New Roman" w:eastAsia="Times New Roman" w:hAnsi="Times New Roman" w:cs="Times New Roman"/>
                <w:sz w:val="24"/>
                <w:szCs w:val="24"/>
              </w:rPr>
              <w:pPrChange w:id="3147" w:author="Ava" w:date="2020-09-14T18:21:00Z">
                <w:pPr>
                  <w:spacing w:after="0" w:line="240" w:lineRule="auto"/>
                </w:pPr>
              </w:pPrChange>
            </w:pPr>
            <w:r w:rsidRPr="00D05AC5">
              <w:rPr>
                <w:rFonts w:ascii="Times New Roman" w:eastAsia="Times New Roman" w:hAnsi="Times New Roman" w:cs="Times New Roman"/>
                <w:sz w:val="24"/>
                <w:szCs w:val="24"/>
              </w:rPr>
              <w:t>Observations</w:t>
            </w:r>
          </w:p>
        </w:tc>
        <w:tc>
          <w:tcPr>
            <w:tcW w:w="0" w:type="auto"/>
            <w:vAlign w:val="center"/>
            <w:hideMark/>
          </w:tcPr>
          <w:p w14:paraId="3076CE8E" w14:textId="77777777" w:rsidR="00617272" w:rsidRPr="00D05AC5" w:rsidRDefault="00617272">
            <w:pPr>
              <w:spacing w:after="0" w:line="276" w:lineRule="auto"/>
              <w:jc w:val="center"/>
              <w:rPr>
                <w:rFonts w:ascii="Times New Roman" w:eastAsia="Times New Roman" w:hAnsi="Times New Roman" w:cs="Times New Roman"/>
                <w:sz w:val="24"/>
                <w:szCs w:val="24"/>
              </w:rPr>
              <w:pPrChange w:id="3148" w:author="Ava" w:date="2020-09-14T18:21:00Z">
                <w:pPr>
                  <w:spacing w:after="0" w:line="240" w:lineRule="auto"/>
                  <w:jc w:val="center"/>
                </w:pPr>
              </w:pPrChange>
            </w:pPr>
            <w:r w:rsidRPr="00D05AC5">
              <w:rPr>
                <w:rFonts w:ascii="Times New Roman" w:eastAsia="Times New Roman" w:hAnsi="Times New Roman" w:cs="Times New Roman"/>
                <w:sz w:val="24"/>
                <w:szCs w:val="24"/>
              </w:rPr>
              <w:t>6,524</w:t>
            </w:r>
          </w:p>
        </w:tc>
      </w:tr>
      <w:tr w:rsidR="00617272" w:rsidRPr="00D05AC5" w14:paraId="731EE3C5" w14:textId="77777777" w:rsidTr="008C3478">
        <w:trPr>
          <w:tblCellSpacing w:w="15" w:type="dxa"/>
          <w:jc w:val="center"/>
        </w:trPr>
        <w:tc>
          <w:tcPr>
            <w:tcW w:w="0" w:type="auto"/>
            <w:vAlign w:val="center"/>
            <w:hideMark/>
          </w:tcPr>
          <w:p w14:paraId="7AB8D9EF" w14:textId="77777777" w:rsidR="00617272" w:rsidRPr="00D05AC5" w:rsidRDefault="00617272">
            <w:pPr>
              <w:spacing w:after="0" w:line="276" w:lineRule="auto"/>
              <w:rPr>
                <w:rFonts w:ascii="Times New Roman" w:eastAsia="Times New Roman" w:hAnsi="Times New Roman" w:cs="Times New Roman"/>
                <w:sz w:val="24"/>
                <w:szCs w:val="24"/>
              </w:rPr>
              <w:pPrChange w:id="3149" w:author="Ava" w:date="2020-09-14T18:21:00Z">
                <w:pPr>
                  <w:spacing w:after="0" w:line="240" w:lineRule="auto"/>
                </w:pPr>
              </w:pPrChange>
            </w:pPr>
            <w:r w:rsidRPr="00D05AC5">
              <w:rPr>
                <w:rFonts w:ascii="Times New Roman" w:eastAsia="Times New Roman" w:hAnsi="Times New Roman" w:cs="Times New Roman"/>
                <w:sz w:val="24"/>
                <w:szCs w:val="24"/>
              </w:rPr>
              <w:t>Log Likelihood</w:t>
            </w:r>
          </w:p>
        </w:tc>
        <w:tc>
          <w:tcPr>
            <w:tcW w:w="0" w:type="auto"/>
            <w:vAlign w:val="center"/>
            <w:hideMark/>
          </w:tcPr>
          <w:p w14:paraId="208D9877" w14:textId="77777777" w:rsidR="00617272" w:rsidRPr="00D05AC5" w:rsidRDefault="00617272">
            <w:pPr>
              <w:spacing w:after="0" w:line="276" w:lineRule="auto"/>
              <w:jc w:val="center"/>
              <w:rPr>
                <w:rFonts w:ascii="Times New Roman" w:eastAsia="Times New Roman" w:hAnsi="Times New Roman" w:cs="Times New Roman"/>
                <w:sz w:val="24"/>
                <w:szCs w:val="24"/>
              </w:rPr>
              <w:pPrChange w:id="3150" w:author="Ava" w:date="2020-09-14T18:21:00Z">
                <w:pPr>
                  <w:spacing w:after="0" w:line="240" w:lineRule="auto"/>
                  <w:jc w:val="center"/>
                </w:pPr>
              </w:pPrChange>
            </w:pPr>
            <w:r w:rsidRPr="00D05AC5">
              <w:rPr>
                <w:rFonts w:ascii="Times New Roman" w:eastAsia="Times New Roman" w:hAnsi="Times New Roman" w:cs="Times New Roman"/>
                <w:sz w:val="24"/>
                <w:szCs w:val="24"/>
              </w:rPr>
              <w:t>4,140.28</w:t>
            </w:r>
          </w:p>
        </w:tc>
      </w:tr>
      <w:tr w:rsidR="00617272" w:rsidRPr="00D05AC5" w14:paraId="750BC5C5" w14:textId="77777777" w:rsidTr="008C3478">
        <w:trPr>
          <w:tblCellSpacing w:w="15" w:type="dxa"/>
          <w:jc w:val="center"/>
        </w:trPr>
        <w:tc>
          <w:tcPr>
            <w:tcW w:w="0" w:type="auto"/>
            <w:vAlign w:val="center"/>
            <w:hideMark/>
          </w:tcPr>
          <w:p w14:paraId="0314F4E8" w14:textId="77777777" w:rsidR="00617272" w:rsidRPr="00D05AC5" w:rsidRDefault="00617272">
            <w:pPr>
              <w:spacing w:after="0" w:line="276" w:lineRule="auto"/>
              <w:rPr>
                <w:rFonts w:ascii="Times New Roman" w:eastAsia="Times New Roman" w:hAnsi="Times New Roman" w:cs="Times New Roman"/>
                <w:sz w:val="24"/>
                <w:szCs w:val="24"/>
              </w:rPr>
              <w:pPrChange w:id="3151" w:author="Ava" w:date="2020-09-14T18:21:00Z">
                <w:pPr>
                  <w:spacing w:after="0" w:line="240" w:lineRule="auto"/>
                </w:pPr>
              </w:pPrChange>
            </w:pPr>
            <w:proofErr w:type="spellStart"/>
            <w:r w:rsidRPr="00D05AC5">
              <w:rPr>
                <w:rFonts w:ascii="Times New Roman" w:eastAsia="Times New Roman" w:hAnsi="Times New Roman" w:cs="Times New Roman"/>
                <w:sz w:val="24"/>
                <w:szCs w:val="24"/>
              </w:rPr>
              <w:t>Akaike</w:t>
            </w:r>
            <w:proofErr w:type="spellEnd"/>
            <w:r w:rsidRPr="00D05AC5">
              <w:rPr>
                <w:rFonts w:ascii="Times New Roman" w:eastAsia="Times New Roman" w:hAnsi="Times New Roman" w:cs="Times New Roman"/>
                <w:sz w:val="24"/>
                <w:szCs w:val="24"/>
              </w:rPr>
              <w:t xml:space="preserve"> Inf. Crit.</w:t>
            </w:r>
          </w:p>
        </w:tc>
        <w:tc>
          <w:tcPr>
            <w:tcW w:w="0" w:type="auto"/>
            <w:vAlign w:val="center"/>
            <w:hideMark/>
          </w:tcPr>
          <w:p w14:paraId="560410F7" w14:textId="77777777" w:rsidR="00617272" w:rsidRPr="00D05AC5" w:rsidRDefault="00617272">
            <w:pPr>
              <w:spacing w:after="0" w:line="276" w:lineRule="auto"/>
              <w:jc w:val="center"/>
              <w:rPr>
                <w:rFonts w:ascii="Times New Roman" w:eastAsia="Times New Roman" w:hAnsi="Times New Roman" w:cs="Times New Roman"/>
                <w:sz w:val="24"/>
                <w:szCs w:val="24"/>
              </w:rPr>
              <w:pPrChange w:id="3152" w:author="Ava" w:date="2020-09-14T18:21:00Z">
                <w:pPr>
                  <w:spacing w:after="0" w:line="240" w:lineRule="auto"/>
                  <w:jc w:val="center"/>
                </w:pPr>
              </w:pPrChange>
            </w:pPr>
            <w:r w:rsidRPr="00D05AC5">
              <w:rPr>
                <w:rFonts w:ascii="Times New Roman" w:eastAsia="Times New Roman" w:hAnsi="Times New Roman" w:cs="Times New Roman"/>
                <w:sz w:val="24"/>
                <w:szCs w:val="24"/>
              </w:rPr>
              <w:t>-8,250.56</w:t>
            </w:r>
          </w:p>
        </w:tc>
      </w:tr>
      <w:tr w:rsidR="00617272" w:rsidRPr="00D05AC5" w14:paraId="0E11DD62" w14:textId="77777777" w:rsidTr="008C3478">
        <w:trPr>
          <w:tblCellSpacing w:w="15" w:type="dxa"/>
          <w:jc w:val="center"/>
        </w:trPr>
        <w:tc>
          <w:tcPr>
            <w:tcW w:w="0" w:type="auto"/>
            <w:vAlign w:val="center"/>
            <w:hideMark/>
          </w:tcPr>
          <w:p w14:paraId="5FAF18F1" w14:textId="77777777" w:rsidR="00617272" w:rsidRPr="00D05AC5" w:rsidRDefault="00617272">
            <w:pPr>
              <w:spacing w:after="0" w:line="276" w:lineRule="auto"/>
              <w:rPr>
                <w:rFonts w:ascii="Times New Roman" w:eastAsia="Times New Roman" w:hAnsi="Times New Roman" w:cs="Times New Roman"/>
                <w:sz w:val="24"/>
                <w:szCs w:val="24"/>
              </w:rPr>
              <w:pPrChange w:id="3153" w:author="Ava" w:date="2020-09-14T18:21:00Z">
                <w:pPr>
                  <w:spacing w:after="0" w:line="240" w:lineRule="auto"/>
                </w:pPr>
              </w:pPrChange>
            </w:pPr>
            <w:r w:rsidRPr="00D05AC5">
              <w:rPr>
                <w:rFonts w:ascii="Times New Roman" w:eastAsia="Times New Roman" w:hAnsi="Times New Roman" w:cs="Times New Roman"/>
                <w:sz w:val="24"/>
                <w:szCs w:val="24"/>
              </w:rPr>
              <w:t>Bayesian Inf. Crit.</w:t>
            </w:r>
          </w:p>
        </w:tc>
        <w:tc>
          <w:tcPr>
            <w:tcW w:w="0" w:type="auto"/>
            <w:vAlign w:val="center"/>
            <w:hideMark/>
          </w:tcPr>
          <w:p w14:paraId="5B5CB17D" w14:textId="77777777" w:rsidR="00617272" w:rsidRPr="00D05AC5" w:rsidRDefault="00617272">
            <w:pPr>
              <w:spacing w:after="0" w:line="276" w:lineRule="auto"/>
              <w:jc w:val="center"/>
              <w:rPr>
                <w:rFonts w:ascii="Times New Roman" w:eastAsia="Times New Roman" w:hAnsi="Times New Roman" w:cs="Times New Roman"/>
                <w:sz w:val="24"/>
                <w:szCs w:val="24"/>
              </w:rPr>
              <w:pPrChange w:id="3154" w:author="Ava" w:date="2020-09-14T18:21:00Z">
                <w:pPr>
                  <w:spacing w:after="0" w:line="240" w:lineRule="auto"/>
                  <w:jc w:val="center"/>
                </w:pPr>
              </w:pPrChange>
            </w:pPr>
            <w:r w:rsidRPr="00D05AC5">
              <w:rPr>
                <w:rFonts w:ascii="Times New Roman" w:eastAsia="Times New Roman" w:hAnsi="Times New Roman" w:cs="Times New Roman"/>
                <w:sz w:val="24"/>
                <w:szCs w:val="24"/>
              </w:rPr>
              <w:t>-8,148.81</w:t>
            </w:r>
          </w:p>
        </w:tc>
      </w:tr>
      <w:tr w:rsidR="00617272" w:rsidRPr="00D05AC5" w14:paraId="23C78E3C" w14:textId="77777777" w:rsidTr="008C3478">
        <w:trPr>
          <w:tblCellSpacing w:w="15" w:type="dxa"/>
          <w:jc w:val="center"/>
        </w:trPr>
        <w:tc>
          <w:tcPr>
            <w:tcW w:w="0" w:type="auto"/>
            <w:gridSpan w:val="2"/>
            <w:tcBorders>
              <w:bottom w:val="single" w:sz="6" w:space="0" w:color="000000"/>
            </w:tcBorders>
            <w:vAlign w:val="center"/>
            <w:hideMark/>
          </w:tcPr>
          <w:p w14:paraId="5E66AB54" w14:textId="77777777" w:rsidR="00617272" w:rsidRPr="00D05AC5" w:rsidRDefault="00617272">
            <w:pPr>
              <w:spacing w:after="0" w:line="276" w:lineRule="auto"/>
              <w:jc w:val="center"/>
              <w:rPr>
                <w:rFonts w:ascii="Times New Roman" w:eastAsia="Times New Roman" w:hAnsi="Times New Roman" w:cs="Times New Roman"/>
                <w:sz w:val="24"/>
                <w:szCs w:val="24"/>
              </w:rPr>
              <w:pPrChange w:id="3155" w:author="Ava" w:date="2020-09-14T18:21:00Z">
                <w:pPr>
                  <w:spacing w:after="0" w:line="240" w:lineRule="auto"/>
                  <w:jc w:val="center"/>
                </w:pPr>
              </w:pPrChange>
            </w:pPr>
          </w:p>
        </w:tc>
      </w:tr>
      <w:tr w:rsidR="00617272" w:rsidRPr="00D05AC5" w14:paraId="2B9A6D56" w14:textId="77777777" w:rsidTr="008C3478">
        <w:trPr>
          <w:tblCellSpacing w:w="15" w:type="dxa"/>
          <w:jc w:val="center"/>
        </w:trPr>
        <w:tc>
          <w:tcPr>
            <w:tcW w:w="0" w:type="auto"/>
            <w:vAlign w:val="center"/>
            <w:hideMark/>
          </w:tcPr>
          <w:p w14:paraId="39A849AC" w14:textId="77777777" w:rsidR="00617272" w:rsidRPr="00D05AC5" w:rsidRDefault="00617272">
            <w:pPr>
              <w:spacing w:after="0" w:line="276" w:lineRule="auto"/>
              <w:rPr>
                <w:rFonts w:ascii="Times New Roman" w:eastAsia="Times New Roman" w:hAnsi="Times New Roman" w:cs="Times New Roman"/>
                <w:sz w:val="24"/>
                <w:szCs w:val="24"/>
              </w:rPr>
              <w:pPrChange w:id="3156" w:author="Ava" w:date="2020-09-14T18:21:00Z">
                <w:pPr>
                  <w:spacing w:after="0" w:line="240" w:lineRule="auto"/>
                </w:pPr>
              </w:pPrChange>
            </w:pPr>
            <w:r w:rsidRPr="00D05AC5">
              <w:rPr>
                <w:rFonts w:ascii="Times New Roman" w:eastAsia="Times New Roman" w:hAnsi="Times New Roman" w:cs="Times New Roman"/>
                <w:i/>
                <w:iCs/>
                <w:sz w:val="24"/>
                <w:szCs w:val="24"/>
              </w:rPr>
              <w:t>Note:</w:t>
            </w:r>
          </w:p>
        </w:tc>
        <w:tc>
          <w:tcPr>
            <w:tcW w:w="0" w:type="auto"/>
            <w:vAlign w:val="center"/>
            <w:hideMark/>
          </w:tcPr>
          <w:p w14:paraId="081F15F8" w14:textId="77777777" w:rsidR="00617272" w:rsidRPr="00D05AC5" w:rsidRDefault="00617272">
            <w:pPr>
              <w:spacing w:after="0" w:line="276" w:lineRule="auto"/>
              <w:jc w:val="right"/>
              <w:rPr>
                <w:rFonts w:ascii="Times New Roman" w:eastAsia="Times New Roman" w:hAnsi="Times New Roman" w:cs="Times New Roman"/>
                <w:sz w:val="24"/>
                <w:szCs w:val="24"/>
              </w:rPr>
              <w:pPrChange w:id="3157" w:author="Ava" w:date="2020-09-14T18:21:00Z">
                <w:pPr>
                  <w:spacing w:after="0" w:line="240" w:lineRule="auto"/>
                  <w:jc w:val="right"/>
                </w:pPr>
              </w:pPrChange>
            </w:pPr>
            <w:r w:rsidRPr="00D05AC5">
              <w:rPr>
                <w:rFonts w:ascii="Times New Roman" w:eastAsia="Times New Roman" w:hAnsi="Times New Roman" w:cs="Times New Roman"/>
                <w:sz w:val="24"/>
                <w:szCs w:val="24"/>
                <w:vertAlign w:val="superscript"/>
              </w:rPr>
              <w:t>*</w:t>
            </w:r>
            <w:r w:rsidRPr="00D05AC5">
              <w:rPr>
                <w:rFonts w:ascii="Times New Roman" w:eastAsia="Times New Roman" w:hAnsi="Times New Roman" w:cs="Times New Roman"/>
                <w:sz w:val="24"/>
                <w:szCs w:val="24"/>
              </w:rPr>
              <w:t>p</w:t>
            </w:r>
            <w:r w:rsidRPr="00D05AC5">
              <w:rPr>
                <w:rFonts w:ascii="Times New Roman" w:eastAsia="Times New Roman" w:hAnsi="Times New Roman" w:cs="Times New Roman"/>
                <w:sz w:val="24"/>
                <w:szCs w:val="24"/>
                <w:vertAlign w:val="superscript"/>
              </w:rPr>
              <w:t>**</w:t>
            </w:r>
            <w:r w:rsidRPr="00D05AC5">
              <w:rPr>
                <w:rFonts w:ascii="Times New Roman" w:eastAsia="Times New Roman" w:hAnsi="Times New Roman" w:cs="Times New Roman"/>
                <w:sz w:val="24"/>
                <w:szCs w:val="24"/>
              </w:rPr>
              <w:t>p</w:t>
            </w:r>
            <w:r w:rsidRPr="00D05AC5">
              <w:rPr>
                <w:rFonts w:ascii="Times New Roman" w:eastAsia="Times New Roman" w:hAnsi="Times New Roman" w:cs="Times New Roman"/>
                <w:sz w:val="24"/>
                <w:szCs w:val="24"/>
                <w:vertAlign w:val="superscript"/>
              </w:rPr>
              <w:t>***</w:t>
            </w:r>
            <w:r w:rsidRPr="00D05AC5">
              <w:rPr>
                <w:rFonts w:ascii="Times New Roman" w:eastAsia="Times New Roman" w:hAnsi="Times New Roman" w:cs="Times New Roman"/>
                <w:sz w:val="24"/>
                <w:szCs w:val="24"/>
              </w:rPr>
              <w:t>p&lt;0.01</w:t>
            </w:r>
          </w:p>
        </w:tc>
      </w:tr>
      <w:tr w:rsidR="00617272" w:rsidRPr="00D05AC5" w14:paraId="16D9B5D1" w14:textId="77777777" w:rsidTr="008C3478">
        <w:trPr>
          <w:tblCellSpacing w:w="15" w:type="dxa"/>
          <w:jc w:val="center"/>
        </w:trPr>
        <w:tc>
          <w:tcPr>
            <w:tcW w:w="0" w:type="auto"/>
            <w:vAlign w:val="center"/>
            <w:hideMark/>
          </w:tcPr>
          <w:p w14:paraId="5E615674" w14:textId="77777777" w:rsidR="00617272" w:rsidRPr="00D05AC5" w:rsidRDefault="00617272">
            <w:pPr>
              <w:spacing w:after="0" w:line="276" w:lineRule="auto"/>
              <w:jc w:val="right"/>
              <w:rPr>
                <w:rFonts w:ascii="Times New Roman" w:eastAsia="Times New Roman" w:hAnsi="Times New Roman" w:cs="Times New Roman"/>
                <w:sz w:val="24"/>
                <w:szCs w:val="24"/>
              </w:rPr>
              <w:pPrChange w:id="3158" w:author="Ava" w:date="2020-09-14T18:21:00Z">
                <w:pPr>
                  <w:spacing w:after="0" w:line="240" w:lineRule="auto"/>
                  <w:jc w:val="right"/>
                </w:pPr>
              </w:pPrChange>
            </w:pPr>
          </w:p>
        </w:tc>
        <w:tc>
          <w:tcPr>
            <w:tcW w:w="0" w:type="auto"/>
            <w:vAlign w:val="center"/>
            <w:hideMark/>
          </w:tcPr>
          <w:p w14:paraId="573E94A7" w14:textId="77777777" w:rsidR="00617272" w:rsidRPr="00D05AC5" w:rsidRDefault="00617272">
            <w:pPr>
              <w:spacing w:after="0" w:line="276" w:lineRule="auto"/>
              <w:jc w:val="right"/>
              <w:rPr>
                <w:rFonts w:ascii="Times New Roman" w:eastAsia="Times New Roman" w:hAnsi="Times New Roman" w:cs="Times New Roman"/>
                <w:sz w:val="24"/>
                <w:szCs w:val="24"/>
              </w:rPr>
              <w:pPrChange w:id="3159" w:author="Ava" w:date="2020-09-14T18:21:00Z">
                <w:pPr>
                  <w:spacing w:after="0" w:line="240" w:lineRule="auto"/>
                  <w:jc w:val="right"/>
                </w:pPr>
              </w:pPrChange>
            </w:pPr>
            <w:r w:rsidRPr="00D05AC5">
              <w:rPr>
                <w:rFonts w:ascii="Times New Roman" w:eastAsia="Times New Roman" w:hAnsi="Times New Roman" w:cs="Times New Roman"/>
                <w:sz w:val="24"/>
                <w:szCs w:val="24"/>
              </w:rPr>
              <w:t>Fitted using Gamma distribution and log link function.</w:t>
            </w:r>
          </w:p>
        </w:tc>
      </w:tr>
    </w:tbl>
    <w:p w14:paraId="3920E306" w14:textId="77777777" w:rsidR="00617272" w:rsidRDefault="00617272">
      <w:pPr>
        <w:spacing w:before="240" w:after="16" w:line="276" w:lineRule="auto"/>
        <w:rPr>
          <w:rFonts w:ascii="Arial" w:hAnsi="Arial" w:cs="Arial"/>
          <w:b/>
        </w:rPr>
        <w:pPrChange w:id="3160" w:author="Ava" w:date="2020-09-14T17:51:00Z">
          <w:pPr/>
        </w:pPrChange>
      </w:pPr>
    </w:p>
    <w:p w14:paraId="3DB23DB0" w14:textId="77777777" w:rsidR="008C3478" w:rsidRDefault="008C3478">
      <w:pPr>
        <w:spacing w:before="240" w:after="16" w:line="276" w:lineRule="auto"/>
        <w:pPrChange w:id="3161" w:author="Ava" w:date="2020-09-14T17:51:00Z">
          <w:pPr/>
        </w:pPrChange>
      </w:pPr>
    </w:p>
    <w:sectPr w:rsidR="008C3478">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4" w:author="Lucia" w:date="2020-08-27T09:22:00Z" w:initials="LM">
    <w:p w14:paraId="6FD10076" w14:textId="77777777" w:rsidR="00D94475" w:rsidRDefault="00D94475" w:rsidP="00617272">
      <w:pPr>
        <w:pStyle w:val="CommentText"/>
      </w:pPr>
      <w:r>
        <w:rPr>
          <w:rStyle w:val="CommentReference"/>
        </w:rPr>
        <w:annotationRef/>
      </w:r>
      <w:r>
        <w:t>Maybe mention which criteria you used for the selection?</w:t>
      </w:r>
    </w:p>
    <w:p w14:paraId="400B924C" w14:textId="77777777" w:rsidR="00D94475" w:rsidRDefault="00D94475" w:rsidP="00617272">
      <w:pPr>
        <w:pStyle w:val="CommentText"/>
      </w:pPr>
      <w:r>
        <w:t>Whichever was clear and pronunciation was correct for IPA token.</w:t>
      </w:r>
    </w:p>
  </w:comment>
  <w:comment w:id="59" w:author="Lucia" w:date="2020-08-27T09:19:00Z" w:initials="LM">
    <w:p w14:paraId="4FCE01F2" w14:textId="77777777" w:rsidR="00D94475" w:rsidRDefault="00D94475" w:rsidP="00617272">
      <w:pPr>
        <w:pStyle w:val="CommentText"/>
      </w:pPr>
      <w:r>
        <w:rPr>
          <w:rStyle w:val="CommentReference"/>
        </w:rPr>
        <w:annotationRef/>
      </w:r>
      <w:r>
        <w:t xml:space="preserve">We need to add some justification of the sample size and a power analysis. </w:t>
      </w:r>
    </w:p>
  </w:comment>
  <w:comment w:id="66" w:author="Lucia" w:date="2020-08-27T09:30:00Z" w:initials="LM">
    <w:p w14:paraId="36F84ACA" w14:textId="77777777" w:rsidR="00D94475" w:rsidRDefault="00D94475" w:rsidP="00617272">
      <w:pPr>
        <w:pStyle w:val="CommentText"/>
      </w:pPr>
      <w:r>
        <w:rPr>
          <w:rStyle w:val="CommentReference"/>
        </w:rPr>
        <w:annotationRef/>
      </w:r>
      <w:r>
        <w:t>Worth stressing that this was done after the exposure</w:t>
      </w:r>
    </w:p>
  </w:comment>
  <w:comment w:id="67" w:author="Ava" w:date="2020-09-01T15:42:00Z" w:initials="AK">
    <w:p w14:paraId="6E5A0830" w14:textId="77777777" w:rsidR="00D94475" w:rsidRDefault="00D94475" w:rsidP="00617272">
      <w:pPr>
        <w:pStyle w:val="CommentText"/>
      </w:pPr>
      <w:r>
        <w:rPr>
          <w:rStyle w:val="CommentReference"/>
        </w:rPr>
        <w:annotationRef/>
      </w:r>
      <w:r>
        <w:t xml:space="preserve">See inserted comment 2 paragraphs above. </w:t>
      </w:r>
    </w:p>
  </w:comment>
  <w:comment w:id="71" w:author="Lucia" w:date="2020-08-27T09:30:00Z" w:initials="LM">
    <w:p w14:paraId="0EF90D5B" w14:textId="77777777" w:rsidR="00D94475" w:rsidRDefault="00D94475" w:rsidP="00617272">
      <w:pPr>
        <w:pStyle w:val="CommentText"/>
      </w:pPr>
      <w:r>
        <w:rPr>
          <w:rStyle w:val="CommentReference"/>
        </w:rPr>
        <w:annotationRef/>
      </w:r>
      <w:r>
        <w:t>Per subject and stream?</w:t>
      </w:r>
    </w:p>
    <w:p w14:paraId="03820F8A" w14:textId="77777777" w:rsidR="00D94475" w:rsidRDefault="00D94475" w:rsidP="00617272">
      <w:pPr>
        <w:pStyle w:val="CommentText"/>
      </w:pPr>
    </w:p>
  </w:comment>
  <w:comment w:id="73" w:author="Lucia" w:date="2020-08-27T09:31:00Z" w:initials="LM">
    <w:p w14:paraId="2F9ACC71" w14:textId="77777777" w:rsidR="00D94475" w:rsidRDefault="00D94475" w:rsidP="00617272">
      <w:pPr>
        <w:pStyle w:val="CommentText"/>
      </w:pPr>
      <w:r>
        <w:rPr>
          <w:rStyle w:val="CommentReference"/>
        </w:rPr>
        <w:annotationRef/>
      </w:r>
      <w:r>
        <w:t>A 0 RT?</w:t>
      </w:r>
    </w:p>
    <w:p w14:paraId="60A1E470" w14:textId="77777777" w:rsidR="00D94475" w:rsidRDefault="00D94475" w:rsidP="00617272">
      <w:pPr>
        <w:pStyle w:val="CommentText"/>
      </w:pPr>
      <w:r>
        <w:t>That seems impossible</w:t>
      </w:r>
    </w:p>
  </w:comment>
  <w:comment w:id="74" w:author="Ava" w:date="2020-09-04T16:50:00Z" w:initials="AK">
    <w:p w14:paraId="2E7D7468" w14:textId="6994735F" w:rsidR="00D94475" w:rsidRDefault="00D94475">
      <w:pPr>
        <w:pStyle w:val="CommentText"/>
      </w:pPr>
      <w:r>
        <w:rPr>
          <w:rStyle w:val="CommentReference"/>
        </w:rPr>
        <w:annotationRef/>
      </w:r>
      <w:r>
        <w:t xml:space="preserve">Batterink 2017 has RTs from 0-1200. I think it’s fine given that we explain how we got it. </w:t>
      </w:r>
    </w:p>
  </w:comment>
  <w:comment w:id="72" w:author="Lucia" w:date="2020-08-27T09:35:00Z" w:initials="LM">
    <w:p w14:paraId="3DC59147" w14:textId="77777777" w:rsidR="00D94475" w:rsidRDefault="00D94475" w:rsidP="00617272">
      <w:pPr>
        <w:pStyle w:val="CommentText"/>
      </w:pPr>
      <w:r>
        <w:rPr>
          <w:rStyle w:val="CommentReference"/>
        </w:rPr>
        <w:annotationRef/>
      </w:r>
      <w:proofErr w:type="spellStart"/>
      <w:r>
        <w:t>Shoudnt</w:t>
      </w:r>
      <w:proofErr w:type="spellEnd"/>
      <w:r>
        <w:t xml:space="preserve"> we mention </w:t>
      </w:r>
      <w:proofErr w:type="spellStart"/>
      <w:r>
        <w:t>sth</w:t>
      </w:r>
      <w:proofErr w:type="spellEnd"/>
      <w:r>
        <w:t xml:space="preserve"> on accuracy, i.e., how many misses there were?</w:t>
      </w:r>
    </w:p>
    <w:p w14:paraId="5F631C8B" w14:textId="77777777" w:rsidR="00D94475" w:rsidRDefault="00D94475" w:rsidP="00617272">
      <w:pPr>
        <w:pStyle w:val="CommentText"/>
      </w:pPr>
      <w:r>
        <w:t>This will affect the estimates for the GLM and so we need to convince the reader that we don’t have a confound here.</w:t>
      </w:r>
    </w:p>
  </w:comment>
  <w:comment w:id="108" w:author="Lucia" w:date="2020-08-27T09:34:00Z" w:initials="LM">
    <w:p w14:paraId="75CDECCA" w14:textId="77777777" w:rsidR="00D94475" w:rsidRDefault="00D94475" w:rsidP="00617272">
      <w:pPr>
        <w:pStyle w:val="CommentText"/>
      </w:pPr>
      <w:r>
        <w:rPr>
          <w:rStyle w:val="CommentReference"/>
        </w:rPr>
        <w:annotationRef/>
      </w:r>
      <w:r>
        <w:t>Based on this then we need to conclude that there is no effect of block.</w:t>
      </w:r>
    </w:p>
  </w:comment>
  <w:comment w:id="109" w:author="Ava" w:date="2020-09-01T15:49:00Z" w:initials="AK">
    <w:p w14:paraId="780206D4" w14:textId="77777777" w:rsidR="00D94475" w:rsidRDefault="00D94475" w:rsidP="00617272">
      <w:pPr>
        <w:pStyle w:val="CommentText"/>
      </w:pPr>
      <w:r>
        <w:rPr>
          <w:rStyle w:val="CommentReference"/>
        </w:rPr>
        <w:annotationRef/>
      </w:r>
      <w:r>
        <w:t>I address the role of block in the next section with the rolling average analysis. I mainly state that we didn’t find one, but not that there is none (this latter statement would require an equivalence test, which we could do but which I think is unnecessary).</w:t>
      </w:r>
    </w:p>
    <w:p w14:paraId="00CCE031" w14:textId="77777777" w:rsidR="00D94475" w:rsidRDefault="00D94475" w:rsidP="00617272">
      <w:pPr>
        <w:pStyle w:val="CommentText"/>
      </w:pPr>
    </w:p>
  </w:comment>
  <w:comment w:id="144" w:author="Lucia" w:date="2020-08-27T09:43:00Z" w:initials="LM">
    <w:p w14:paraId="63E1015C" w14:textId="77777777" w:rsidR="00D94475" w:rsidRDefault="00D94475" w:rsidP="00445F5B">
      <w:pPr>
        <w:pStyle w:val="CommentText"/>
      </w:pPr>
      <w:r>
        <w:rPr>
          <w:rStyle w:val="CommentReference"/>
        </w:rPr>
        <w:annotationRef/>
      </w:r>
      <w:r>
        <w:t xml:space="preserve">To compute ACC you must have determined a time window for each stimuli such that if there was a button press = hit, no button press – miss. This information is not present in the method. </w:t>
      </w:r>
      <w:proofErr w:type="spellStart"/>
      <w:r>
        <w:t>Lets</w:t>
      </w:r>
      <w:proofErr w:type="spellEnd"/>
      <w:r>
        <w:t xml:space="preserve"> add it.</w:t>
      </w:r>
    </w:p>
    <w:p w14:paraId="49FE04C2" w14:textId="77777777" w:rsidR="00D94475" w:rsidRDefault="00D94475" w:rsidP="00445F5B">
      <w:pPr>
        <w:pStyle w:val="CommentText"/>
      </w:pPr>
    </w:p>
    <w:p w14:paraId="31095441" w14:textId="77777777" w:rsidR="00D94475" w:rsidRDefault="00D94475" w:rsidP="00445F5B">
      <w:pPr>
        <w:pStyle w:val="CommentText"/>
      </w:pPr>
      <w:r>
        <w:t>Also, as this analysis is critical for the interpretation of the RT data, I think we should present it first.</w:t>
      </w:r>
    </w:p>
    <w:p w14:paraId="4DF209EB" w14:textId="77777777" w:rsidR="00D94475" w:rsidRDefault="00D94475" w:rsidP="00445F5B">
      <w:pPr>
        <w:pStyle w:val="CommentText"/>
      </w:pPr>
    </w:p>
    <w:p w14:paraId="59736113" w14:textId="77777777" w:rsidR="00D94475" w:rsidRDefault="00D94475" w:rsidP="00445F5B">
      <w:pPr>
        <w:pStyle w:val="CommentText"/>
      </w:pPr>
      <w:r>
        <w:t>Focusing on a GLM with ordinal position and run.</w:t>
      </w:r>
    </w:p>
    <w:p w14:paraId="3A5FF48A" w14:textId="77777777" w:rsidR="00D94475" w:rsidRDefault="00D94475" w:rsidP="00445F5B">
      <w:pPr>
        <w:pStyle w:val="CommentText"/>
      </w:pPr>
      <w:r>
        <w:t>The best outcome is to say there is no difference. Thus, the RT are interpretable.</w:t>
      </w:r>
    </w:p>
    <w:p w14:paraId="0E35156C" w14:textId="77777777" w:rsidR="00D94475" w:rsidRDefault="00D94475" w:rsidP="00445F5B">
      <w:pPr>
        <w:pStyle w:val="CommentText"/>
      </w:pPr>
      <w:r>
        <w:t xml:space="preserve">And in the RT section, also present the GLM controlling for ACC, to increase confidence in the result. </w:t>
      </w:r>
    </w:p>
  </w:comment>
  <w:comment w:id="299" w:author="Lucia" w:date="2020-08-27T10:05:00Z" w:initials="LM">
    <w:p w14:paraId="55DC3F5D" w14:textId="77777777" w:rsidR="00D94475" w:rsidRDefault="00D94475" w:rsidP="00617272">
      <w:pPr>
        <w:pStyle w:val="CommentText"/>
      </w:pPr>
      <w:r>
        <w:rPr>
          <w:rStyle w:val="CommentReference"/>
        </w:rPr>
        <w:annotationRef/>
      </w:r>
      <w:r>
        <w:t>In the method it said 33….</w:t>
      </w:r>
    </w:p>
  </w:comment>
  <w:comment w:id="302" w:author="Lucia" w:date="2020-08-27T10:07:00Z" w:initials="LM">
    <w:p w14:paraId="3BFA9677" w14:textId="77777777" w:rsidR="00D94475" w:rsidRDefault="00D94475" w:rsidP="004919A5">
      <w:pPr>
        <w:pStyle w:val="CommentText"/>
      </w:pPr>
      <w:r>
        <w:rPr>
          <w:rStyle w:val="CommentReference"/>
        </w:rPr>
        <w:annotationRef/>
      </w:r>
      <w:r>
        <w:t xml:space="preserve">I think you should report this first (add the stats in the text) and mention why you are powered to find the differences reported in </w:t>
      </w:r>
      <w:proofErr w:type="spellStart"/>
      <w:r>
        <w:t>Batternik</w:t>
      </w:r>
      <w:proofErr w:type="spellEnd"/>
      <w:r>
        <w:t xml:space="preserve"> and </w:t>
      </w:r>
      <w:proofErr w:type="spellStart"/>
      <w:r>
        <w:t>Siegeleman</w:t>
      </w:r>
      <w:proofErr w:type="spellEnd"/>
      <w:r>
        <w:t>. Then report the pairwise correlation to demonstrate that even then the effect does not appear.</w:t>
      </w:r>
    </w:p>
  </w:comment>
  <w:comment w:id="303" w:author="Ava" w:date="2020-09-07T18:01:00Z" w:initials="AK">
    <w:p w14:paraId="176B195E" w14:textId="77777777" w:rsidR="00D94475" w:rsidRDefault="00D94475" w:rsidP="004919A5">
      <w:pPr>
        <w:pStyle w:val="CommentText"/>
      </w:pPr>
      <w:r>
        <w:rPr>
          <w:rStyle w:val="CommentReference"/>
        </w:rPr>
        <w:annotationRef/>
      </w:r>
      <w:r>
        <w:t>I already mentioned that this study (</w:t>
      </w:r>
      <w:proofErr w:type="spellStart"/>
      <w:r>
        <w:t>Exp</w:t>
      </w:r>
      <w:proofErr w:type="spellEnd"/>
      <w:r>
        <w:t xml:space="preserve"> 1) should have had the power to replicate the correlation observed in Batterink and </w:t>
      </w:r>
      <w:proofErr w:type="spellStart"/>
      <w:r>
        <w:t>Paller</w:t>
      </w:r>
      <w:proofErr w:type="spellEnd"/>
      <w:r>
        <w:t xml:space="preserve"> 2017 (in the Methods). So I don’t think it needs repeating here. I’ve now included the stats in the text. </w:t>
      </w:r>
    </w:p>
  </w:comment>
  <w:comment w:id="300" w:author="Ava" w:date="2020-09-01T16:02:00Z" w:initials="AK">
    <w:p w14:paraId="7D77C7AB" w14:textId="77777777" w:rsidR="00D94475" w:rsidRDefault="00D94475" w:rsidP="00617272">
      <w:pPr>
        <w:pStyle w:val="CommentText"/>
      </w:pPr>
      <w:r>
        <w:rPr>
          <w:rStyle w:val="CommentReference"/>
        </w:rPr>
        <w:annotationRef/>
      </w:r>
      <w:r>
        <w:t>In the method it said that we had 33 for the Target Detection Task and 38 for the Word Recognition. 32 have complete data for both tasks (as mentioned above and in the text here).</w:t>
      </w:r>
    </w:p>
  </w:comment>
  <w:comment w:id="393" w:author="Lucia" w:date="2020-08-27T10:07:00Z" w:initials="LM">
    <w:p w14:paraId="7733F91B" w14:textId="77777777" w:rsidR="00D94475" w:rsidRDefault="00D94475" w:rsidP="00617272">
      <w:pPr>
        <w:pStyle w:val="CommentText"/>
      </w:pPr>
      <w:r>
        <w:rPr>
          <w:rStyle w:val="CommentReference"/>
        </w:rPr>
        <w:annotationRef/>
      </w:r>
      <w:r>
        <w:t xml:space="preserve">I think you should report this first (add the stats in the text) and mention why you are powered to find the differences reported in </w:t>
      </w:r>
      <w:proofErr w:type="spellStart"/>
      <w:r>
        <w:t>Batternik</w:t>
      </w:r>
      <w:proofErr w:type="spellEnd"/>
      <w:r>
        <w:t xml:space="preserve"> and </w:t>
      </w:r>
      <w:proofErr w:type="spellStart"/>
      <w:r>
        <w:t>Siegeleman</w:t>
      </w:r>
      <w:proofErr w:type="spellEnd"/>
      <w:r>
        <w:t>. Then report the pairwise correlation to demonstrate that even then the effect does not appear.</w:t>
      </w:r>
    </w:p>
  </w:comment>
  <w:comment w:id="394" w:author="Ava" w:date="2020-09-07T18:01:00Z" w:initials="AK">
    <w:p w14:paraId="5EA0678E" w14:textId="3FEA4935" w:rsidR="00D94475" w:rsidRDefault="00D94475">
      <w:pPr>
        <w:pStyle w:val="CommentText"/>
      </w:pPr>
      <w:r>
        <w:rPr>
          <w:rStyle w:val="CommentReference"/>
        </w:rPr>
        <w:annotationRef/>
      </w:r>
      <w:r>
        <w:t>I already mentioned that this study (</w:t>
      </w:r>
      <w:proofErr w:type="spellStart"/>
      <w:r>
        <w:t>Exp</w:t>
      </w:r>
      <w:proofErr w:type="spellEnd"/>
      <w:r>
        <w:t xml:space="preserve"> 1) should have had the power to replicate the correlation observed in Batterink and </w:t>
      </w:r>
      <w:proofErr w:type="spellStart"/>
      <w:r>
        <w:t>Paller</w:t>
      </w:r>
      <w:proofErr w:type="spellEnd"/>
      <w:r>
        <w:t xml:space="preserve"> 2017 (in the Methods). So I don’t think it needs repeating here. I’ve now included the stats in the text. </w:t>
      </w:r>
    </w:p>
  </w:comment>
  <w:comment w:id="436" w:author="Lucia" w:date="2020-08-27T10:13:00Z" w:initials="LM">
    <w:p w14:paraId="1FE8891B" w14:textId="77777777" w:rsidR="00D94475" w:rsidRDefault="00D94475" w:rsidP="00617272">
      <w:pPr>
        <w:pStyle w:val="CommentText"/>
      </w:pPr>
      <w:r>
        <w:rPr>
          <w:rStyle w:val="CommentReference"/>
        </w:rPr>
        <w:annotationRef/>
      </w:r>
      <w:r>
        <w:t>Do I see correctly that you didn’t find a correlation? If so, we should use other words here…</w:t>
      </w:r>
    </w:p>
  </w:comment>
  <w:comment w:id="437" w:author="Ava" w:date="2020-09-01T16:04:00Z" w:initials="AK">
    <w:p w14:paraId="36E093DF" w14:textId="77777777" w:rsidR="00D94475" w:rsidRDefault="00D94475" w:rsidP="00617272">
      <w:pPr>
        <w:pStyle w:val="CommentText"/>
      </w:pPr>
      <w:r>
        <w:rPr>
          <w:rStyle w:val="CommentReference"/>
        </w:rPr>
        <w:annotationRef/>
      </w:r>
      <w:r>
        <w:t>“</w:t>
      </w:r>
      <w:proofErr w:type="gramStart"/>
      <w:r>
        <w:t>uncorrelated</w:t>
      </w:r>
      <w:proofErr w:type="gramEnd"/>
      <w:r>
        <w:t>” instead</w:t>
      </w:r>
    </w:p>
  </w:comment>
  <w:comment w:id="453" w:author="Lucia" w:date="2020-08-27T10:14:00Z" w:initials="LM">
    <w:p w14:paraId="60959B4A" w14:textId="77777777" w:rsidR="00D94475" w:rsidRDefault="00D94475" w:rsidP="00617272">
      <w:pPr>
        <w:pStyle w:val="CommentText"/>
      </w:pPr>
      <w:r>
        <w:rPr>
          <w:rStyle w:val="CommentReference"/>
        </w:rPr>
        <w:annotationRef/>
      </w:r>
      <w:r>
        <w:t>Here it would be good to show a correlation per block – to have both tasks on comparable # of trials.</w:t>
      </w:r>
    </w:p>
  </w:comment>
  <w:comment w:id="454" w:author="Ava" w:date="2020-09-01T16:06:00Z" w:initials="AK">
    <w:p w14:paraId="66735872" w14:textId="77777777" w:rsidR="00D94475" w:rsidRDefault="00D94475" w:rsidP="00617272">
      <w:pPr>
        <w:pStyle w:val="CommentText"/>
      </w:pPr>
      <w:r>
        <w:rPr>
          <w:rStyle w:val="CommentReference"/>
        </w:rPr>
        <w:annotationRef/>
      </w:r>
      <w:r>
        <w:t xml:space="preserve">A block for us is 3 streams with 18 occurrences, so 54 “trials”. I don’t think this would be comparable. </w:t>
      </w:r>
    </w:p>
  </w:comment>
  <w:comment w:id="569" w:author="Lucia" w:date="2020-08-27T10:17:00Z" w:initials="LM">
    <w:p w14:paraId="72150333" w14:textId="77777777" w:rsidR="00D94475" w:rsidRDefault="00D94475" w:rsidP="00617272">
      <w:pPr>
        <w:pStyle w:val="CommentText"/>
      </w:pPr>
      <w:r>
        <w:rPr>
          <w:rStyle w:val="CommentReference"/>
        </w:rPr>
        <w:annotationRef/>
      </w:r>
      <w:r>
        <w:t>Why not to frame it as we which to investigate what information was learned and was reflected in the online task. You then explain what can be learned, and how you can tease apart that information analytically/</w:t>
      </w:r>
    </w:p>
  </w:comment>
  <w:comment w:id="570" w:author="Ava" w:date="2020-09-07T18:06:00Z" w:initials="AK">
    <w:p w14:paraId="19BDDDDC" w14:textId="061CA9BC" w:rsidR="00D94475" w:rsidRDefault="00D94475">
      <w:pPr>
        <w:pStyle w:val="CommentText"/>
      </w:pPr>
      <w:r>
        <w:rPr>
          <w:rStyle w:val="CommentReference"/>
        </w:rPr>
        <w:annotationRef/>
      </w:r>
      <w:r>
        <w:t xml:space="preserve">Done in previous paragraph. </w:t>
      </w:r>
    </w:p>
    <w:p w14:paraId="14A83A6F" w14:textId="77777777" w:rsidR="00D94475" w:rsidRDefault="00D94475">
      <w:pPr>
        <w:pStyle w:val="CommentText"/>
      </w:pPr>
    </w:p>
  </w:comment>
  <w:comment w:id="592" w:author="Lucia" w:date="2020-08-27T10:34:00Z" w:initials="LM">
    <w:p w14:paraId="52106533" w14:textId="77777777" w:rsidR="00D94475" w:rsidRDefault="00D94475" w:rsidP="00617272">
      <w:pPr>
        <w:pStyle w:val="CommentText"/>
      </w:pPr>
      <w:r>
        <w:rPr>
          <w:rStyle w:val="CommentReference"/>
        </w:rPr>
        <w:annotationRef/>
      </w:r>
      <w:r>
        <w:t>This should go first. And we shall add the same analysis on the residual as done for experiment 1 to assuage the confound with ACC</w:t>
      </w:r>
    </w:p>
  </w:comment>
  <w:comment w:id="632" w:author="Lucia" w:date="2020-08-27T10:25:00Z" w:initials="LM">
    <w:p w14:paraId="5A07435F" w14:textId="77777777" w:rsidR="00D94475" w:rsidRDefault="00D94475" w:rsidP="00617272">
      <w:pPr>
        <w:pStyle w:val="CommentText"/>
      </w:pPr>
      <w:r>
        <w:rPr>
          <w:rStyle w:val="CommentReference"/>
        </w:rPr>
        <w:annotationRef/>
      </w:r>
      <w:r>
        <w:t xml:space="preserve">Add the </w:t>
      </w:r>
      <w:proofErr w:type="spellStart"/>
      <w:r>
        <w:t>ttest</w:t>
      </w:r>
      <w:proofErr w:type="spellEnd"/>
      <w:r>
        <w:t xml:space="preserve"> (I assume this was the contrast run)</w:t>
      </w:r>
    </w:p>
  </w:comment>
  <w:comment w:id="776" w:author="Lucia" w:date="2020-08-27T10:33:00Z" w:initials="LM">
    <w:p w14:paraId="0F579F0D" w14:textId="77777777" w:rsidR="00D94475" w:rsidRDefault="00D94475" w:rsidP="00617272">
      <w:pPr>
        <w:pStyle w:val="CommentText"/>
      </w:pPr>
      <w:r>
        <w:rPr>
          <w:rStyle w:val="CommentReference"/>
        </w:rPr>
        <w:annotationRef/>
      </w:r>
      <w:r>
        <w:t xml:space="preserve">Here you should state explicitly how powered your study is to observe this 3 way interaction. </w:t>
      </w:r>
    </w:p>
  </w:comment>
  <w:comment w:id="777" w:author="Ava" w:date="2020-09-07T18:10:00Z" w:initials="AK">
    <w:p w14:paraId="530275E1" w14:textId="0BB00A36" w:rsidR="00D94475" w:rsidRDefault="00D94475">
      <w:pPr>
        <w:pStyle w:val="CommentText"/>
      </w:pPr>
      <w:r>
        <w:rPr>
          <w:rStyle w:val="CommentReference"/>
        </w:rPr>
        <w:annotationRef/>
      </w:r>
      <w:r>
        <w:t xml:space="preserve">Given that I didn’t observe it, I suppose I’d need to posit an effect size to do this. I’m not sure what an adequate effect size is but I can check and do this if it needed. </w:t>
      </w:r>
    </w:p>
  </w:comment>
  <w:comment w:id="818" w:author="Lucia" w:date="2020-08-27T10:40:00Z" w:initials="LM">
    <w:p w14:paraId="2F7D71AB" w14:textId="77777777" w:rsidR="00D94475" w:rsidRDefault="00D94475" w:rsidP="00617272">
      <w:pPr>
        <w:pStyle w:val="CommentText"/>
      </w:pPr>
      <w:r>
        <w:rPr>
          <w:rStyle w:val="CommentReference"/>
        </w:rPr>
        <w:annotationRef/>
      </w:r>
      <w:r>
        <w:t>Did you Fischer transformed the correlations?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0B924C" w15:done="1"/>
  <w15:commentEx w15:paraId="4FCE01F2" w15:done="1"/>
  <w15:commentEx w15:paraId="36F84ACA" w15:done="1"/>
  <w15:commentEx w15:paraId="6E5A0830" w15:paraIdParent="36F84ACA" w15:done="1"/>
  <w15:commentEx w15:paraId="03820F8A" w15:done="1"/>
  <w15:commentEx w15:paraId="60A1E470" w15:done="1"/>
  <w15:commentEx w15:paraId="2E7D7468" w15:paraIdParent="60A1E470" w15:done="1"/>
  <w15:commentEx w15:paraId="5F631C8B" w15:done="1"/>
  <w15:commentEx w15:paraId="75CDECCA" w15:done="1"/>
  <w15:commentEx w15:paraId="00CCE031" w15:paraIdParent="75CDECCA" w15:done="1"/>
  <w15:commentEx w15:paraId="0E35156C" w15:done="1"/>
  <w15:commentEx w15:paraId="55DC3F5D" w15:done="1"/>
  <w15:commentEx w15:paraId="3BFA9677" w15:done="1"/>
  <w15:commentEx w15:paraId="176B195E" w15:paraIdParent="3BFA9677" w15:done="1"/>
  <w15:commentEx w15:paraId="7D77C7AB" w15:paraIdParent="176B195E" w15:done="1"/>
  <w15:commentEx w15:paraId="7733F91B" w15:done="1"/>
  <w15:commentEx w15:paraId="5EA0678E" w15:paraIdParent="7733F91B" w15:done="1"/>
  <w15:commentEx w15:paraId="1FE8891B" w15:done="1"/>
  <w15:commentEx w15:paraId="36E093DF" w15:paraIdParent="1FE8891B" w15:done="1"/>
  <w15:commentEx w15:paraId="60959B4A" w15:done="1"/>
  <w15:commentEx w15:paraId="66735872" w15:paraIdParent="60959B4A" w15:done="1"/>
  <w15:commentEx w15:paraId="72150333" w15:done="1"/>
  <w15:commentEx w15:paraId="14A83A6F" w15:paraIdParent="72150333" w15:done="1"/>
  <w15:commentEx w15:paraId="52106533" w15:done="1"/>
  <w15:commentEx w15:paraId="5A07435F" w15:done="1"/>
  <w15:commentEx w15:paraId="0F579F0D" w15:done="1"/>
  <w15:commentEx w15:paraId="530275E1" w15:paraIdParent="0F579F0D" w15:done="1"/>
  <w15:commentEx w15:paraId="2F7D71AB"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430131" w14:textId="77777777" w:rsidR="00372E3F" w:rsidRDefault="00372E3F">
      <w:pPr>
        <w:spacing w:after="0" w:line="240" w:lineRule="auto"/>
      </w:pPr>
      <w:r>
        <w:separator/>
      </w:r>
    </w:p>
  </w:endnote>
  <w:endnote w:type="continuationSeparator" w:id="0">
    <w:p w14:paraId="0BBF0474" w14:textId="77777777" w:rsidR="00372E3F" w:rsidRDefault="00372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Math">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aramond" w:hAnsi="Garamond"/>
      </w:rPr>
      <w:id w:val="-469832513"/>
      <w:docPartObj>
        <w:docPartGallery w:val="Page Numbers (Bottom of Page)"/>
        <w:docPartUnique/>
      </w:docPartObj>
    </w:sdtPr>
    <w:sdtEndPr>
      <w:rPr>
        <w:noProof/>
      </w:rPr>
    </w:sdtEndPr>
    <w:sdtContent>
      <w:p w14:paraId="665D8EA3" w14:textId="27B221B9" w:rsidR="00D94475" w:rsidRPr="00375C7F" w:rsidRDefault="00D94475">
        <w:pPr>
          <w:pStyle w:val="Footer"/>
          <w:jc w:val="right"/>
          <w:rPr>
            <w:rFonts w:ascii="Garamond" w:hAnsi="Garamond"/>
          </w:rPr>
        </w:pPr>
        <w:r w:rsidRPr="00375C7F">
          <w:rPr>
            <w:rFonts w:ascii="Garamond" w:hAnsi="Garamond"/>
          </w:rPr>
          <w:fldChar w:fldCharType="begin"/>
        </w:r>
        <w:r w:rsidRPr="00375C7F">
          <w:rPr>
            <w:rFonts w:ascii="Garamond" w:hAnsi="Garamond"/>
          </w:rPr>
          <w:instrText xml:space="preserve"> PAGE   \* MERGEFORMAT </w:instrText>
        </w:r>
        <w:r w:rsidRPr="00375C7F">
          <w:rPr>
            <w:rFonts w:ascii="Garamond" w:hAnsi="Garamond"/>
          </w:rPr>
          <w:fldChar w:fldCharType="separate"/>
        </w:r>
        <w:r w:rsidR="006A3869">
          <w:rPr>
            <w:rFonts w:ascii="Garamond" w:hAnsi="Garamond"/>
            <w:noProof/>
          </w:rPr>
          <w:t>22</w:t>
        </w:r>
        <w:r w:rsidRPr="00375C7F">
          <w:rPr>
            <w:rFonts w:ascii="Garamond" w:hAnsi="Garamond"/>
            <w:noProof/>
          </w:rPr>
          <w:fldChar w:fldCharType="end"/>
        </w:r>
      </w:p>
    </w:sdtContent>
  </w:sdt>
  <w:p w14:paraId="2E35EA78" w14:textId="38B20ACB" w:rsidR="00D94475" w:rsidRDefault="00D94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354E0" w14:textId="77777777" w:rsidR="00372E3F" w:rsidRDefault="00372E3F">
      <w:pPr>
        <w:spacing w:after="0" w:line="240" w:lineRule="auto"/>
      </w:pPr>
      <w:r>
        <w:separator/>
      </w:r>
    </w:p>
  </w:footnote>
  <w:footnote w:type="continuationSeparator" w:id="0">
    <w:p w14:paraId="000EF768" w14:textId="77777777" w:rsidR="00372E3F" w:rsidRDefault="00372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2296E" w14:textId="77777777" w:rsidR="00D94475" w:rsidRPr="00710199" w:rsidRDefault="00D94475">
    <w:pPr>
      <w:pStyle w:val="Header"/>
      <w:rPr>
        <w:rFonts w:ascii="Arial" w:hAnsi="Arial" w:cs="Arial"/>
        <w:i/>
      </w:rPr>
    </w:pPr>
    <w:r>
      <w:rPr>
        <w:rFonts w:ascii="Arial" w:hAnsi="Arial" w:cs="Arial"/>
        <w:i/>
      </w:rPr>
      <w:t>Draft</w:t>
    </w:r>
    <w:r w:rsidRPr="00710199">
      <w:rPr>
        <w:rFonts w:ascii="Arial" w:hAnsi="Arial" w:cs="Arial"/>
        <w:i/>
      </w:rPr>
      <w:tab/>
    </w:r>
    <w:r w:rsidRPr="00710199">
      <w:rPr>
        <w:rFonts w:ascii="Arial" w:hAnsi="Arial" w:cs="Arial"/>
        <w:i/>
      </w:rPr>
      <w:tab/>
      <w:t>Kiai &amp; Melloni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60EB"/>
    <w:multiLevelType w:val="hybridMultilevel"/>
    <w:tmpl w:val="7CC05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B049E"/>
    <w:multiLevelType w:val="hybridMultilevel"/>
    <w:tmpl w:val="CC02E438"/>
    <w:lvl w:ilvl="0" w:tplc="7620433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A6104"/>
    <w:multiLevelType w:val="hybridMultilevel"/>
    <w:tmpl w:val="CFD0EC7E"/>
    <w:lvl w:ilvl="0" w:tplc="8872F9C6">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75E52"/>
    <w:multiLevelType w:val="hybridMultilevel"/>
    <w:tmpl w:val="3504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F0C0F"/>
    <w:multiLevelType w:val="hybridMultilevel"/>
    <w:tmpl w:val="79648EDC"/>
    <w:lvl w:ilvl="0" w:tplc="6A56BF1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15022"/>
    <w:multiLevelType w:val="hybridMultilevel"/>
    <w:tmpl w:val="0728D840"/>
    <w:lvl w:ilvl="0" w:tplc="B480396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A1B53"/>
    <w:multiLevelType w:val="hybridMultilevel"/>
    <w:tmpl w:val="7A1AC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FB017C"/>
    <w:multiLevelType w:val="hybridMultilevel"/>
    <w:tmpl w:val="43E2B7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CE3D2D"/>
    <w:multiLevelType w:val="hybridMultilevel"/>
    <w:tmpl w:val="72B64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2"/>
  </w:num>
  <w:num w:numId="5">
    <w:abstractNumId w:val="6"/>
  </w:num>
  <w:num w:numId="6">
    <w:abstractNumId w:val="7"/>
  </w:num>
  <w:num w:numId="7">
    <w:abstractNumId w:val="5"/>
  </w:num>
  <w:num w:numId="8">
    <w:abstractNumId w:val="1"/>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a">
    <w15:presenceInfo w15:providerId="None" w15:userId="Ava"/>
  </w15:person>
  <w15:person w15:author="Lucia">
    <w15:presenceInfo w15:providerId="None" w15:userId="Luc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72"/>
    <w:rsid w:val="00026D5A"/>
    <w:rsid w:val="00056336"/>
    <w:rsid w:val="0007193B"/>
    <w:rsid w:val="000917B4"/>
    <w:rsid w:val="000A18C3"/>
    <w:rsid w:val="000B70A2"/>
    <w:rsid w:val="000F0AE6"/>
    <w:rsid w:val="0010256B"/>
    <w:rsid w:val="001147F9"/>
    <w:rsid w:val="001256D4"/>
    <w:rsid w:val="00130A5F"/>
    <w:rsid w:val="00150969"/>
    <w:rsid w:val="00151920"/>
    <w:rsid w:val="0015492F"/>
    <w:rsid w:val="0016191A"/>
    <w:rsid w:val="00161E04"/>
    <w:rsid w:val="001B3AD9"/>
    <w:rsid w:val="001C309F"/>
    <w:rsid w:val="001D55D0"/>
    <w:rsid w:val="001D6F04"/>
    <w:rsid w:val="00220D94"/>
    <w:rsid w:val="00225DF1"/>
    <w:rsid w:val="00271924"/>
    <w:rsid w:val="0027447D"/>
    <w:rsid w:val="002945A0"/>
    <w:rsid w:val="00297C3A"/>
    <w:rsid w:val="002C762E"/>
    <w:rsid w:val="002F0901"/>
    <w:rsid w:val="00352B02"/>
    <w:rsid w:val="00360148"/>
    <w:rsid w:val="00367076"/>
    <w:rsid w:val="003673BD"/>
    <w:rsid w:val="00372E3F"/>
    <w:rsid w:val="003734F7"/>
    <w:rsid w:val="00380A76"/>
    <w:rsid w:val="003924D1"/>
    <w:rsid w:val="0039657C"/>
    <w:rsid w:val="003F4E5B"/>
    <w:rsid w:val="00411415"/>
    <w:rsid w:val="00424530"/>
    <w:rsid w:val="00424B81"/>
    <w:rsid w:val="004261B1"/>
    <w:rsid w:val="00434950"/>
    <w:rsid w:val="00435D71"/>
    <w:rsid w:val="00445F5B"/>
    <w:rsid w:val="00453439"/>
    <w:rsid w:val="00461D56"/>
    <w:rsid w:val="00474D94"/>
    <w:rsid w:val="004919A5"/>
    <w:rsid w:val="00491D8D"/>
    <w:rsid w:val="00493EAB"/>
    <w:rsid w:val="00494ACB"/>
    <w:rsid w:val="004B44ED"/>
    <w:rsid w:val="004D4FE6"/>
    <w:rsid w:val="004E0407"/>
    <w:rsid w:val="004F1E59"/>
    <w:rsid w:val="00500CD4"/>
    <w:rsid w:val="005038E2"/>
    <w:rsid w:val="0051306F"/>
    <w:rsid w:val="005148EA"/>
    <w:rsid w:val="005278F6"/>
    <w:rsid w:val="005351B0"/>
    <w:rsid w:val="00551AFC"/>
    <w:rsid w:val="00552B9E"/>
    <w:rsid w:val="00574E2B"/>
    <w:rsid w:val="005A0D84"/>
    <w:rsid w:val="005C4334"/>
    <w:rsid w:val="005D48B7"/>
    <w:rsid w:val="005D4C90"/>
    <w:rsid w:val="005E1582"/>
    <w:rsid w:val="005E4839"/>
    <w:rsid w:val="006018B3"/>
    <w:rsid w:val="00602252"/>
    <w:rsid w:val="00613465"/>
    <w:rsid w:val="00617272"/>
    <w:rsid w:val="0061730F"/>
    <w:rsid w:val="006329CE"/>
    <w:rsid w:val="00633D59"/>
    <w:rsid w:val="00655E4C"/>
    <w:rsid w:val="0068152B"/>
    <w:rsid w:val="006A3869"/>
    <w:rsid w:val="006A7C10"/>
    <w:rsid w:val="006D11A7"/>
    <w:rsid w:val="006E3BAD"/>
    <w:rsid w:val="00712481"/>
    <w:rsid w:val="00717EFE"/>
    <w:rsid w:val="0073078B"/>
    <w:rsid w:val="00741319"/>
    <w:rsid w:val="00760621"/>
    <w:rsid w:val="0076179C"/>
    <w:rsid w:val="00773EE3"/>
    <w:rsid w:val="00774A61"/>
    <w:rsid w:val="007A55E7"/>
    <w:rsid w:val="007F5897"/>
    <w:rsid w:val="0080313E"/>
    <w:rsid w:val="00812F22"/>
    <w:rsid w:val="00815564"/>
    <w:rsid w:val="0085068F"/>
    <w:rsid w:val="0085424E"/>
    <w:rsid w:val="0088249B"/>
    <w:rsid w:val="00893C5E"/>
    <w:rsid w:val="008954A9"/>
    <w:rsid w:val="008C014F"/>
    <w:rsid w:val="008C3478"/>
    <w:rsid w:val="008F1F4D"/>
    <w:rsid w:val="008F32AD"/>
    <w:rsid w:val="0091650E"/>
    <w:rsid w:val="00917A73"/>
    <w:rsid w:val="00921B94"/>
    <w:rsid w:val="0093066F"/>
    <w:rsid w:val="0093137F"/>
    <w:rsid w:val="00944DCB"/>
    <w:rsid w:val="009713AD"/>
    <w:rsid w:val="009819FC"/>
    <w:rsid w:val="009847B5"/>
    <w:rsid w:val="009879AD"/>
    <w:rsid w:val="00991234"/>
    <w:rsid w:val="009A7DD9"/>
    <w:rsid w:val="009F1D53"/>
    <w:rsid w:val="00A06B19"/>
    <w:rsid w:val="00A0717D"/>
    <w:rsid w:val="00A162FA"/>
    <w:rsid w:val="00A272DE"/>
    <w:rsid w:val="00A30B38"/>
    <w:rsid w:val="00A41D7A"/>
    <w:rsid w:val="00A44028"/>
    <w:rsid w:val="00A526FA"/>
    <w:rsid w:val="00A66686"/>
    <w:rsid w:val="00A66D18"/>
    <w:rsid w:val="00A7503C"/>
    <w:rsid w:val="00A779A7"/>
    <w:rsid w:val="00A806A0"/>
    <w:rsid w:val="00A86799"/>
    <w:rsid w:val="00AA4CE6"/>
    <w:rsid w:val="00AA6D3C"/>
    <w:rsid w:val="00AC4ED9"/>
    <w:rsid w:val="00AD2A7C"/>
    <w:rsid w:val="00AD5204"/>
    <w:rsid w:val="00AF5AFC"/>
    <w:rsid w:val="00B00462"/>
    <w:rsid w:val="00B05ADE"/>
    <w:rsid w:val="00B15CF7"/>
    <w:rsid w:val="00B5145E"/>
    <w:rsid w:val="00B576F3"/>
    <w:rsid w:val="00B7097B"/>
    <w:rsid w:val="00B90FB8"/>
    <w:rsid w:val="00BA5C4F"/>
    <w:rsid w:val="00BB3B8D"/>
    <w:rsid w:val="00C15355"/>
    <w:rsid w:val="00C23978"/>
    <w:rsid w:val="00C25181"/>
    <w:rsid w:val="00C703AD"/>
    <w:rsid w:val="00C81895"/>
    <w:rsid w:val="00C81BC3"/>
    <w:rsid w:val="00CC577B"/>
    <w:rsid w:val="00CC7BC7"/>
    <w:rsid w:val="00CE24BF"/>
    <w:rsid w:val="00D10119"/>
    <w:rsid w:val="00D6156F"/>
    <w:rsid w:val="00D63840"/>
    <w:rsid w:val="00D80F31"/>
    <w:rsid w:val="00D8122C"/>
    <w:rsid w:val="00D87191"/>
    <w:rsid w:val="00D94475"/>
    <w:rsid w:val="00DA738A"/>
    <w:rsid w:val="00DB1531"/>
    <w:rsid w:val="00DF1F0F"/>
    <w:rsid w:val="00E01275"/>
    <w:rsid w:val="00E06F26"/>
    <w:rsid w:val="00E161EB"/>
    <w:rsid w:val="00E3315B"/>
    <w:rsid w:val="00E47AFF"/>
    <w:rsid w:val="00E51D0B"/>
    <w:rsid w:val="00E56F7B"/>
    <w:rsid w:val="00E65577"/>
    <w:rsid w:val="00E74CDF"/>
    <w:rsid w:val="00E7610B"/>
    <w:rsid w:val="00E8563A"/>
    <w:rsid w:val="00E9121C"/>
    <w:rsid w:val="00EA74F8"/>
    <w:rsid w:val="00EE5DCE"/>
    <w:rsid w:val="00F0130D"/>
    <w:rsid w:val="00F2648C"/>
    <w:rsid w:val="00F31496"/>
    <w:rsid w:val="00F536F4"/>
    <w:rsid w:val="00F8076E"/>
    <w:rsid w:val="00F90A21"/>
    <w:rsid w:val="00F97342"/>
    <w:rsid w:val="00FA1DED"/>
    <w:rsid w:val="00FB4BE1"/>
    <w:rsid w:val="00FD3744"/>
    <w:rsid w:val="00FE0354"/>
    <w:rsid w:val="00FF2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93A20"/>
  <w15:chartTrackingRefBased/>
  <w15:docId w15:val="{BDAC7FEA-1D60-4C4E-9E6E-75BD9452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272"/>
  </w:style>
  <w:style w:type="paragraph" w:styleId="Heading1">
    <w:name w:val="heading 1"/>
    <w:basedOn w:val="Normal"/>
    <w:next w:val="Normal"/>
    <w:link w:val="Heading1Char"/>
    <w:uiPriority w:val="9"/>
    <w:qFormat/>
    <w:rsid w:val="006172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72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72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2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72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727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727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17272"/>
    <w:pPr>
      <w:ind w:left="720"/>
      <w:contextualSpacing/>
    </w:pPr>
  </w:style>
  <w:style w:type="paragraph" w:styleId="TOCHeading">
    <w:name w:val="TOC Heading"/>
    <w:basedOn w:val="Heading1"/>
    <w:next w:val="Normal"/>
    <w:uiPriority w:val="39"/>
    <w:unhideWhenUsed/>
    <w:qFormat/>
    <w:rsid w:val="00617272"/>
    <w:pPr>
      <w:outlineLvl w:val="9"/>
    </w:pPr>
  </w:style>
  <w:style w:type="paragraph" w:styleId="TOC2">
    <w:name w:val="toc 2"/>
    <w:basedOn w:val="Normal"/>
    <w:next w:val="Normal"/>
    <w:autoRedefine/>
    <w:uiPriority w:val="39"/>
    <w:unhideWhenUsed/>
    <w:rsid w:val="00617272"/>
    <w:pPr>
      <w:spacing w:after="100"/>
      <w:ind w:left="220"/>
    </w:pPr>
  </w:style>
  <w:style w:type="paragraph" w:styleId="TOC1">
    <w:name w:val="toc 1"/>
    <w:basedOn w:val="Normal"/>
    <w:next w:val="Normal"/>
    <w:autoRedefine/>
    <w:uiPriority w:val="39"/>
    <w:unhideWhenUsed/>
    <w:rsid w:val="00617272"/>
    <w:pPr>
      <w:spacing w:after="100"/>
    </w:pPr>
  </w:style>
  <w:style w:type="paragraph" w:styleId="TOC3">
    <w:name w:val="toc 3"/>
    <w:basedOn w:val="Normal"/>
    <w:next w:val="Normal"/>
    <w:autoRedefine/>
    <w:uiPriority w:val="39"/>
    <w:unhideWhenUsed/>
    <w:rsid w:val="00617272"/>
    <w:pPr>
      <w:spacing w:after="100"/>
      <w:ind w:left="440"/>
    </w:pPr>
  </w:style>
  <w:style w:type="character" w:styleId="Hyperlink">
    <w:name w:val="Hyperlink"/>
    <w:basedOn w:val="DefaultParagraphFont"/>
    <w:uiPriority w:val="99"/>
    <w:unhideWhenUsed/>
    <w:rsid w:val="00617272"/>
    <w:rPr>
      <w:color w:val="0563C1" w:themeColor="hyperlink"/>
      <w:u w:val="single"/>
    </w:rPr>
  </w:style>
  <w:style w:type="paragraph" w:styleId="Header">
    <w:name w:val="header"/>
    <w:basedOn w:val="Normal"/>
    <w:link w:val="HeaderChar"/>
    <w:uiPriority w:val="99"/>
    <w:unhideWhenUsed/>
    <w:rsid w:val="00617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272"/>
  </w:style>
  <w:style w:type="paragraph" w:styleId="Footer">
    <w:name w:val="footer"/>
    <w:basedOn w:val="Normal"/>
    <w:link w:val="FooterChar"/>
    <w:uiPriority w:val="99"/>
    <w:unhideWhenUsed/>
    <w:rsid w:val="00617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272"/>
  </w:style>
  <w:style w:type="paragraph" w:styleId="Title">
    <w:name w:val="Title"/>
    <w:basedOn w:val="Normal"/>
    <w:next w:val="Normal"/>
    <w:link w:val="TitleChar"/>
    <w:uiPriority w:val="10"/>
    <w:qFormat/>
    <w:rsid w:val="00617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27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617272"/>
    <w:rPr>
      <w:color w:val="808080"/>
    </w:rPr>
  </w:style>
  <w:style w:type="character" w:styleId="CommentReference">
    <w:name w:val="annotation reference"/>
    <w:basedOn w:val="DefaultParagraphFont"/>
    <w:uiPriority w:val="99"/>
    <w:semiHidden/>
    <w:unhideWhenUsed/>
    <w:rsid w:val="00617272"/>
    <w:rPr>
      <w:sz w:val="16"/>
      <w:szCs w:val="16"/>
    </w:rPr>
  </w:style>
  <w:style w:type="paragraph" w:styleId="CommentText">
    <w:name w:val="annotation text"/>
    <w:basedOn w:val="Normal"/>
    <w:link w:val="CommentTextChar"/>
    <w:uiPriority w:val="99"/>
    <w:unhideWhenUsed/>
    <w:rsid w:val="00617272"/>
    <w:pPr>
      <w:spacing w:line="240" w:lineRule="auto"/>
    </w:pPr>
    <w:rPr>
      <w:sz w:val="20"/>
      <w:szCs w:val="20"/>
    </w:rPr>
  </w:style>
  <w:style w:type="character" w:customStyle="1" w:styleId="CommentTextChar">
    <w:name w:val="Comment Text Char"/>
    <w:basedOn w:val="DefaultParagraphFont"/>
    <w:link w:val="CommentText"/>
    <w:uiPriority w:val="99"/>
    <w:rsid w:val="00617272"/>
    <w:rPr>
      <w:sz w:val="20"/>
      <w:szCs w:val="20"/>
    </w:rPr>
  </w:style>
  <w:style w:type="paragraph" w:styleId="CommentSubject">
    <w:name w:val="annotation subject"/>
    <w:basedOn w:val="CommentText"/>
    <w:next w:val="CommentText"/>
    <w:link w:val="CommentSubjectChar"/>
    <w:uiPriority w:val="99"/>
    <w:semiHidden/>
    <w:unhideWhenUsed/>
    <w:rsid w:val="00617272"/>
    <w:rPr>
      <w:b/>
      <w:bCs/>
    </w:rPr>
  </w:style>
  <w:style w:type="character" w:customStyle="1" w:styleId="CommentSubjectChar">
    <w:name w:val="Comment Subject Char"/>
    <w:basedOn w:val="CommentTextChar"/>
    <w:link w:val="CommentSubject"/>
    <w:uiPriority w:val="99"/>
    <w:semiHidden/>
    <w:rsid w:val="00617272"/>
    <w:rPr>
      <w:b/>
      <w:bCs/>
      <w:sz w:val="20"/>
      <w:szCs w:val="20"/>
    </w:rPr>
  </w:style>
  <w:style w:type="paragraph" w:styleId="BalloonText">
    <w:name w:val="Balloon Text"/>
    <w:basedOn w:val="Normal"/>
    <w:link w:val="BalloonTextChar"/>
    <w:uiPriority w:val="99"/>
    <w:semiHidden/>
    <w:unhideWhenUsed/>
    <w:rsid w:val="006172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272"/>
    <w:rPr>
      <w:rFonts w:ascii="Segoe UI" w:hAnsi="Segoe UI" w:cs="Segoe UI"/>
      <w:sz w:val="18"/>
      <w:szCs w:val="18"/>
    </w:rPr>
  </w:style>
  <w:style w:type="paragraph" w:styleId="HTMLPreformatted">
    <w:name w:val="HTML Preformatted"/>
    <w:basedOn w:val="Normal"/>
    <w:link w:val="HTMLPreformattedChar"/>
    <w:uiPriority w:val="99"/>
    <w:unhideWhenUsed/>
    <w:rsid w:val="0061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7272"/>
    <w:rPr>
      <w:rFonts w:ascii="Courier New" w:eastAsia="Times New Roman" w:hAnsi="Courier New" w:cs="Courier New"/>
      <w:sz w:val="20"/>
      <w:szCs w:val="20"/>
    </w:rPr>
  </w:style>
  <w:style w:type="paragraph" w:styleId="Caption">
    <w:name w:val="caption"/>
    <w:basedOn w:val="Normal"/>
    <w:next w:val="Normal"/>
    <w:uiPriority w:val="35"/>
    <w:unhideWhenUsed/>
    <w:qFormat/>
    <w:rsid w:val="00617272"/>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172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7272"/>
    <w:rPr>
      <w:sz w:val="20"/>
      <w:szCs w:val="20"/>
    </w:rPr>
  </w:style>
  <w:style w:type="character" w:styleId="FootnoteReference">
    <w:name w:val="footnote reference"/>
    <w:basedOn w:val="DefaultParagraphFont"/>
    <w:uiPriority w:val="99"/>
    <w:semiHidden/>
    <w:unhideWhenUsed/>
    <w:rsid w:val="006172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69593">
      <w:bodyDiv w:val="1"/>
      <w:marLeft w:val="0"/>
      <w:marRight w:val="0"/>
      <w:marTop w:val="0"/>
      <w:marBottom w:val="0"/>
      <w:divBdr>
        <w:top w:val="none" w:sz="0" w:space="0" w:color="auto"/>
        <w:left w:val="none" w:sz="0" w:space="0" w:color="auto"/>
        <w:bottom w:val="none" w:sz="0" w:space="0" w:color="auto"/>
        <w:right w:val="none" w:sz="0" w:space="0" w:color="auto"/>
      </w:divBdr>
    </w:div>
    <w:div w:id="580019445">
      <w:bodyDiv w:val="1"/>
      <w:marLeft w:val="0"/>
      <w:marRight w:val="0"/>
      <w:marTop w:val="0"/>
      <w:marBottom w:val="0"/>
      <w:divBdr>
        <w:top w:val="none" w:sz="0" w:space="0" w:color="auto"/>
        <w:left w:val="none" w:sz="0" w:space="0" w:color="auto"/>
        <w:bottom w:val="none" w:sz="0" w:space="0" w:color="auto"/>
        <w:right w:val="none" w:sz="0" w:space="0" w:color="auto"/>
      </w:divBdr>
    </w:div>
    <w:div w:id="178784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53502-8298-489D-8E28-92C93DA1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26</Pages>
  <Words>30377</Words>
  <Characters>173151</Characters>
  <Application>Microsoft Office Word</Application>
  <DocSecurity>0</DocSecurity>
  <Lines>1442</Lines>
  <Paragraphs>406</Paragraphs>
  <ScaleCrop>false</ScaleCrop>
  <HeadingPairs>
    <vt:vector size="2" baseType="variant">
      <vt:variant>
        <vt:lpstr>Title</vt:lpstr>
      </vt:variant>
      <vt:variant>
        <vt:i4>1</vt:i4>
      </vt:variant>
    </vt:vector>
  </HeadingPairs>
  <TitlesOfParts>
    <vt:vector size="1" baseType="lpstr">
      <vt:lpstr/>
    </vt:vector>
  </TitlesOfParts>
  <Company>Max Planck Institute for Empirical Aesthetics</Company>
  <LinksUpToDate>false</LinksUpToDate>
  <CharactersWithSpaces>203122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c:creator>
  <cp:keywords/>
  <dc:description/>
  <cp:lastModifiedBy>Ava</cp:lastModifiedBy>
  <cp:revision>56</cp:revision>
  <dcterms:created xsi:type="dcterms:W3CDTF">2020-09-08T16:31:00Z</dcterms:created>
  <dcterms:modified xsi:type="dcterms:W3CDTF">2020-09-15T14:06:00Z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http://www.zotero.org/styles/american-political-science-association</vt:lpwstr>
  </property>
  <property fmtid="{D5CDD505-2E9C-101B-9397-08002B2CF9AE}" pid="24" name="Mendeley Unique User Id_1">
    <vt:lpwstr>378a1ab7-7343-36ac-9898-20adffe3d0f2</vt:lpwstr>
  </property>
</Properties>
</file>